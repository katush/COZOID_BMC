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B4CE" w14:textId="77777777" w:rsidR="00875898" w:rsidRPr="003103E0" w:rsidRDefault="00875898" w:rsidP="00875898">
      <w:pPr>
        <w:autoSpaceDE w:val="0"/>
        <w:autoSpaceDN w:val="0"/>
        <w:adjustRightInd w:val="0"/>
        <w:spacing w:after="0" w:line="240" w:lineRule="auto"/>
        <w:rPr>
          <w:rFonts w:ascii="CMSS17" w:hAnsi="CMSS17" w:cs="CMSS17"/>
          <w:sz w:val="50"/>
          <w:szCs w:val="50"/>
          <w:lang w:val="en-GB"/>
        </w:rPr>
      </w:pPr>
      <w:r w:rsidRPr="003103E0">
        <w:rPr>
          <w:rFonts w:ascii="CMSS17" w:hAnsi="CMSS17" w:cs="CMSS17"/>
          <w:sz w:val="50"/>
          <w:szCs w:val="50"/>
          <w:lang w:val="en-GB"/>
        </w:rPr>
        <w:t>COZOID: COntact ZOne IDenti</w:t>
      </w:r>
      <w:del w:id="0" w:author="Editor" w:date="2018-01-30T20:50:00Z">
        <w:r w:rsidRPr="003103E0" w:rsidDel="00F02AE6">
          <w:rPr>
            <w:rFonts w:ascii="CMSS17" w:hAnsi="CMSS17" w:cs="CMSS17"/>
            <w:sz w:val="50"/>
            <w:szCs w:val="50"/>
            <w:lang w:val="en-GB"/>
          </w:rPr>
          <w:delText>_</w:delText>
        </w:r>
      </w:del>
      <w:ins w:id="1" w:author="Editor" w:date="2018-01-30T20:50:00Z">
        <w:r w:rsidR="00F02AE6" w:rsidRPr="003103E0">
          <w:rPr>
            <w:rFonts w:ascii="CMSS17" w:hAnsi="CMSS17" w:cs="CMSS17"/>
            <w:sz w:val="50"/>
            <w:szCs w:val="50"/>
            <w:lang w:val="en-GB"/>
          </w:rPr>
          <w:t>fi</w:t>
        </w:r>
      </w:ins>
      <w:r w:rsidRPr="003103E0">
        <w:rPr>
          <w:rFonts w:ascii="CMSS17" w:hAnsi="CMSS17" w:cs="CMSS17"/>
          <w:sz w:val="50"/>
          <w:szCs w:val="50"/>
          <w:lang w:val="en-GB"/>
        </w:rPr>
        <w:t>er for Visual</w:t>
      </w:r>
    </w:p>
    <w:p w14:paraId="4FE92A3D" w14:textId="77777777" w:rsidR="00875898" w:rsidRPr="003103E0" w:rsidRDefault="00875898" w:rsidP="00875898">
      <w:pPr>
        <w:autoSpaceDE w:val="0"/>
        <w:autoSpaceDN w:val="0"/>
        <w:adjustRightInd w:val="0"/>
        <w:spacing w:after="0" w:line="240" w:lineRule="auto"/>
        <w:rPr>
          <w:rFonts w:ascii="CMSS17" w:hAnsi="CMSS17" w:cs="CMSS17"/>
          <w:sz w:val="50"/>
          <w:szCs w:val="50"/>
          <w:lang w:val="en-GB"/>
        </w:rPr>
      </w:pPr>
      <w:r w:rsidRPr="003103E0">
        <w:rPr>
          <w:rFonts w:ascii="CMSS17" w:hAnsi="CMSS17" w:cs="CMSS17"/>
          <w:sz w:val="50"/>
          <w:szCs w:val="50"/>
          <w:lang w:val="en-GB"/>
        </w:rPr>
        <w:t>Analysis of Protein-Protein Interactions</w:t>
      </w:r>
    </w:p>
    <w:p w14:paraId="3F06331D" w14:textId="77777777" w:rsidR="00875898" w:rsidRPr="003103E0" w:rsidRDefault="00875898" w:rsidP="00875898">
      <w:pPr>
        <w:autoSpaceDE w:val="0"/>
        <w:autoSpaceDN w:val="0"/>
        <w:adjustRightInd w:val="0"/>
        <w:spacing w:after="0" w:line="240" w:lineRule="auto"/>
        <w:rPr>
          <w:rFonts w:ascii="CMSS10" w:hAnsi="CMSS10" w:cs="CMSS10"/>
          <w:lang w:val="en-GB"/>
        </w:rPr>
      </w:pPr>
      <w:r w:rsidRPr="003103E0">
        <w:rPr>
          <w:rFonts w:ascii="CMSS10" w:hAnsi="CMSS10" w:cs="CMSS10"/>
          <w:lang w:val="en-GB"/>
        </w:rPr>
        <w:t>Katar__na Furmanov_a</w:t>
      </w:r>
      <w:r w:rsidRPr="003103E0">
        <w:rPr>
          <w:rFonts w:ascii="CMSS8" w:hAnsi="CMSS8" w:cs="CMSS8"/>
          <w:sz w:val="16"/>
          <w:szCs w:val="16"/>
          <w:lang w:val="en-GB"/>
        </w:rPr>
        <w:t>1</w:t>
      </w:r>
      <w:r w:rsidRPr="003103E0">
        <w:rPr>
          <w:rFonts w:ascii="CMSS10" w:hAnsi="CMSS10" w:cs="CMSS10"/>
          <w:lang w:val="en-GB"/>
        </w:rPr>
        <w:t>, Jan By_ska</w:t>
      </w:r>
      <w:r w:rsidRPr="003103E0">
        <w:rPr>
          <w:rFonts w:ascii="CMSS8" w:hAnsi="CMSS8" w:cs="CMSS8"/>
          <w:sz w:val="16"/>
          <w:szCs w:val="16"/>
          <w:lang w:val="en-GB"/>
        </w:rPr>
        <w:t>2</w:t>
      </w:r>
      <w:r w:rsidRPr="003103E0">
        <w:rPr>
          <w:rFonts w:ascii="CMSS10" w:hAnsi="CMSS10" w:cs="CMSS10"/>
          <w:lang w:val="en-GB"/>
        </w:rPr>
        <w:t>, Eduard M Groller</w:t>
      </w:r>
      <w:r w:rsidRPr="003103E0">
        <w:rPr>
          <w:rFonts w:ascii="CMSS8" w:hAnsi="CMSS8" w:cs="CMSS8"/>
          <w:sz w:val="16"/>
          <w:szCs w:val="16"/>
          <w:lang w:val="en-GB"/>
        </w:rPr>
        <w:t>3</w:t>
      </w:r>
      <w:r w:rsidRPr="003103E0">
        <w:rPr>
          <w:rFonts w:ascii="CMSS10" w:hAnsi="CMSS10" w:cs="CMSS10"/>
          <w:lang w:val="en-GB"/>
        </w:rPr>
        <w:t>, Ivan Viola</w:t>
      </w:r>
      <w:r w:rsidRPr="003103E0">
        <w:rPr>
          <w:rFonts w:ascii="CMSS8" w:hAnsi="CMSS8" w:cs="CMSS8"/>
          <w:sz w:val="16"/>
          <w:szCs w:val="16"/>
          <w:lang w:val="en-GB"/>
        </w:rPr>
        <w:t>3</w:t>
      </w:r>
      <w:r w:rsidRPr="003103E0">
        <w:rPr>
          <w:rFonts w:ascii="CMSS10" w:hAnsi="CMSS10" w:cs="CMSS10"/>
          <w:lang w:val="en-GB"/>
        </w:rPr>
        <w:t>, Jan J Pale_cek</w:t>
      </w:r>
      <w:r w:rsidRPr="003103E0">
        <w:rPr>
          <w:rFonts w:ascii="CMSS8" w:hAnsi="CMSS8" w:cs="CMSS8"/>
          <w:sz w:val="16"/>
          <w:szCs w:val="16"/>
          <w:lang w:val="en-GB"/>
        </w:rPr>
        <w:t xml:space="preserve">4,5 </w:t>
      </w:r>
      <w:r w:rsidRPr="003103E0">
        <w:rPr>
          <w:rFonts w:ascii="CMSS10" w:hAnsi="CMSS10" w:cs="CMSS10"/>
          <w:lang w:val="en-GB"/>
        </w:rPr>
        <w:t>and Barbora</w:t>
      </w:r>
    </w:p>
    <w:p w14:paraId="6BE3A7EA"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10" w:hAnsi="CMSS10" w:cs="CMSS10"/>
          <w:lang w:val="en-GB"/>
        </w:rPr>
        <w:t>Kozlikova</w:t>
      </w:r>
      <w:r w:rsidRPr="003103E0">
        <w:rPr>
          <w:rFonts w:ascii="CMSS8" w:hAnsi="CMSS8" w:cs="CMSS8"/>
          <w:sz w:val="16"/>
          <w:szCs w:val="16"/>
          <w:lang w:val="en-GB"/>
        </w:rPr>
        <w:t>1*</w:t>
      </w:r>
    </w:p>
    <w:p w14:paraId="17ADA7AF"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0"/>
          <w:szCs w:val="10"/>
          <w:lang w:val="en-GB"/>
        </w:rPr>
        <w:t>*</w:t>
      </w:r>
      <w:r w:rsidRPr="003103E0">
        <w:rPr>
          <w:rFonts w:ascii="CMSS8" w:hAnsi="CMSS8" w:cs="CMSS8"/>
          <w:sz w:val="14"/>
          <w:szCs w:val="14"/>
          <w:lang w:val="en-GB"/>
        </w:rPr>
        <w:t>Correspondence:</w:t>
      </w:r>
    </w:p>
    <w:p w14:paraId="7C0698CC"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4"/>
          <w:szCs w:val="14"/>
          <w:lang w:val="en-GB"/>
        </w:rPr>
        <w:t>kozlikova@_.muni.cz</w:t>
      </w:r>
    </w:p>
    <w:p w14:paraId="2420BB1A"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0"/>
          <w:szCs w:val="10"/>
          <w:lang w:val="en-GB"/>
        </w:rPr>
        <w:t>1</w:t>
      </w:r>
      <w:r w:rsidRPr="003103E0">
        <w:rPr>
          <w:rFonts w:ascii="CMSS8" w:hAnsi="CMSS8" w:cs="CMSS8"/>
          <w:sz w:val="14"/>
          <w:szCs w:val="14"/>
          <w:lang w:val="en-GB"/>
        </w:rPr>
        <w:t>Faculty of Informatics, Masaryk</w:t>
      </w:r>
    </w:p>
    <w:p w14:paraId="16B6AAFE"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4"/>
          <w:szCs w:val="14"/>
          <w:lang w:val="en-GB"/>
        </w:rPr>
        <w:t>University, Brno, Czech Republic</w:t>
      </w:r>
    </w:p>
    <w:p w14:paraId="78CA7DE1"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4"/>
          <w:szCs w:val="14"/>
          <w:lang w:val="en-GB"/>
        </w:rPr>
        <w:t>Full list of author information is</w:t>
      </w:r>
    </w:p>
    <w:p w14:paraId="0B4C1601" w14:textId="77777777" w:rsidR="00875898" w:rsidRPr="003103E0" w:rsidRDefault="00875898" w:rsidP="00875898">
      <w:pPr>
        <w:autoSpaceDE w:val="0"/>
        <w:autoSpaceDN w:val="0"/>
        <w:adjustRightInd w:val="0"/>
        <w:spacing w:after="0" w:line="240" w:lineRule="auto"/>
        <w:rPr>
          <w:rFonts w:ascii="CMSS8" w:hAnsi="CMSS8" w:cs="CMSS8"/>
          <w:sz w:val="14"/>
          <w:szCs w:val="14"/>
          <w:lang w:val="en-GB"/>
        </w:rPr>
      </w:pPr>
      <w:r w:rsidRPr="003103E0">
        <w:rPr>
          <w:rFonts w:ascii="CMSS8" w:hAnsi="CMSS8" w:cs="CMSS8"/>
          <w:sz w:val="14"/>
          <w:szCs w:val="14"/>
          <w:lang w:val="en-GB"/>
        </w:rPr>
        <w:t>available at the end of the article</w:t>
      </w:r>
    </w:p>
    <w:p w14:paraId="00F4E22F" w14:textId="77777777" w:rsidR="00875898" w:rsidRPr="003103E0" w:rsidRDefault="00875898" w:rsidP="00875898">
      <w:pPr>
        <w:autoSpaceDE w:val="0"/>
        <w:autoSpaceDN w:val="0"/>
        <w:adjustRightInd w:val="0"/>
        <w:spacing w:after="0" w:line="240" w:lineRule="auto"/>
        <w:rPr>
          <w:rFonts w:ascii="CMSSBX10" w:hAnsi="CMSSBX10" w:cs="CMSSBX10"/>
          <w:sz w:val="20"/>
          <w:szCs w:val="20"/>
          <w:lang w:val="en-GB"/>
        </w:rPr>
      </w:pPr>
    </w:p>
    <w:p w14:paraId="4D95D2EE" w14:textId="77777777" w:rsidR="00875898" w:rsidRPr="003103E0" w:rsidRDefault="00875898" w:rsidP="00875898">
      <w:pPr>
        <w:autoSpaceDE w:val="0"/>
        <w:autoSpaceDN w:val="0"/>
        <w:adjustRightInd w:val="0"/>
        <w:spacing w:after="0" w:line="240" w:lineRule="auto"/>
        <w:rPr>
          <w:rFonts w:ascii="CMSSBX10" w:hAnsi="CMSSBX10" w:cs="CMSSBX10"/>
          <w:sz w:val="20"/>
          <w:szCs w:val="20"/>
          <w:lang w:val="en-GB"/>
        </w:rPr>
      </w:pPr>
      <w:r w:rsidRPr="003103E0">
        <w:rPr>
          <w:rFonts w:ascii="CMSSBX10" w:hAnsi="CMSSBX10" w:cs="CMSSBX10"/>
          <w:sz w:val="20"/>
          <w:szCs w:val="20"/>
          <w:lang w:val="en-GB"/>
        </w:rPr>
        <w:t>Abstract</w:t>
      </w:r>
    </w:p>
    <w:p w14:paraId="07C9D499"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BX10" w:hAnsi="CMSSBX10" w:cs="CMSSBX10"/>
          <w:sz w:val="20"/>
          <w:szCs w:val="20"/>
          <w:lang w:val="en-GB"/>
        </w:rPr>
        <w:t xml:space="preserve">Background: </w:t>
      </w:r>
      <w:r w:rsidRPr="003103E0">
        <w:rPr>
          <w:rFonts w:ascii="CMSS10" w:hAnsi="CMSS10" w:cs="CMSS10"/>
          <w:sz w:val="20"/>
          <w:szCs w:val="20"/>
          <w:lang w:val="en-GB"/>
        </w:rPr>
        <w:t>Studying the patterns of protein-protein interactions (PPIs) is</w:t>
      </w:r>
    </w:p>
    <w:p w14:paraId="64EDB23E"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fundamental for understanding the structure and function of protein complexes.</w:t>
      </w:r>
    </w:p>
    <w:p w14:paraId="0DDBEB5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The exploration of the vast space of possible mutual con</w:t>
      </w:r>
      <w:del w:id="2" w:author="Editor" w:date="2018-01-30T20:45:00Z">
        <w:r w:rsidRPr="003103E0" w:rsidDel="009D3EC1">
          <w:rPr>
            <w:rFonts w:ascii="CMSS10" w:hAnsi="CMSS10" w:cs="CMSS10"/>
            <w:sz w:val="20"/>
            <w:szCs w:val="20"/>
            <w:lang w:val="en-GB"/>
          </w:rPr>
          <w:delText>_</w:delText>
        </w:r>
      </w:del>
      <w:ins w:id="3" w:author="Editor" w:date="2018-01-30T20:45:00Z">
        <w:r w:rsidR="009D3EC1" w:rsidRPr="003103E0">
          <w:rPr>
            <w:rFonts w:ascii="CMSS10" w:hAnsi="CMSS10" w:cs="CMSS10"/>
            <w:sz w:val="20"/>
            <w:szCs w:val="20"/>
            <w:lang w:val="en-GB"/>
          </w:rPr>
          <w:t>fi</w:t>
        </w:r>
      </w:ins>
      <w:r w:rsidRPr="003103E0">
        <w:rPr>
          <w:rFonts w:ascii="CMSS10" w:hAnsi="CMSS10" w:cs="CMSS10"/>
          <w:sz w:val="20"/>
          <w:szCs w:val="20"/>
          <w:lang w:val="en-GB"/>
        </w:rPr>
        <w:t>gurations of interacting</w:t>
      </w:r>
    </w:p>
    <w:p w14:paraId="48E10568"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proteins and their contact zones is very time consuming and requires </w:t>
      </w:r>
      <w:del w:id="4" w:author="Editor" w:date="2018-01-30T20:45:00Z">
        <w:r w:rsidRPr="003103E0" w:rsidDel="009D3EC1">
          <w:rPr>
            <w:rFonts w:ascii="CMSS10" w:hAnsi="CMSS10" w:cs="CMSS10"/>
            <w:sz w:val="20"/>
            <w:szCs w:val="20"/>
            <w:lang w:val="en-GB"/>
          </w:rPr>
          <w:delText>the</w:delText>
        </w:r>
      </w:del>
    </w:p>
    <w:p w14:paraId="7B995094"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del w:id="5" w:author="Editor" w:date="2018-01-30T20:45:00Z">
        <w:r w:rsidRPr="003103E0" w:rsidDel="009D3EC1">
          <w:rPr>
            <w:rFonts w:ascii="CMSS10" w:hAnsi="CMSS10" w:cs="CMSS10"/>
            <w:sz w:val="20"/>
            <w:szCs w:val="20"/>
            <w:lang w:val="en-GB"/>
          </w:rPr>
          <w:delText xml:space="preserve">proteomic </w:delText>
        </w:r>
      </w:del>
      <w:r w:rsidRPr="003103E0">
        <w:rPr>
          <w:rFonts w:ascii="CMSS10" w:hAnsi="CMSS10" w:cs="CMSS10"/>
          <w:sz w:val="20"/>
          <w:szCs w:val="20"/>
          <w:lang w:val="en-GB"/>
        </w:rPr>
        <w:t>expert</w:t>
      </w:r>
      <w:ins w:id="6" w:author="Editor" w:date="2018-01-30T20:45:00Z">
        <w:r w:rsidR="009D3EC1" w:rsidRPr="003103E0">
          <w:rPr>
            <w:rFonts w:ascii="CMSS10" w:hAnsi="CMSS10" w:cs="CMSS10"/>
            <w:sz w:val="20"/>
            <w:szCs w:val="20"/>
            <w:lang w:val="en-GB"/>
          </w:rPr>
          <w:t xml:space="preserve"> proteomics</w:t>
        </w:r>
      </w:ins>
      <w:r w:rsidRPr="003103E0">
        <w:rPr>
          <w:rFonts w:ascii="CMSS10" w:hAnsi="CMSS10" w:cs="CMSS10"/>
          <w:sz w:val="20"/>
          <w:szCs w:val="20"/>
          <w:lang w:val="en-GB"/>
        </w:rPr>
        <w:t xml:space="preserve"> knowledge.</w:t>
      </w:r>
    </w:p>
    <w:p w14:paraId="43B529E3"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BX10" w:hAnsi="CMSSBX10" w:cs="CMSSBX10"/>
          <w:sz w:val="20"/>
          <w:szCs w:val="20"/>
          <w:lang w:val="en-GB"/>
        </w:rPr>
        <w:t xml:space="preserve">Results: </w:t>
      </w:r>
      <w:r w:rsidRPr="003103E0">
        <w:rPr>
          <w:rFonts w:ascii="CMSS10" w:hAnsi="CMSS10" w:cs="CMSS10"/>
          <w:sz w:val="20"/>
          <w:szCs w:val="20"/>
          <w:lang w:val="en-GB"/>
        </w:rPr>
        <w:t>In this paper, we propose a novel tool containing a set of visual</w:t>
      </w:r>
    </w:p>
    <w:p w14:paraId="1814C781"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abstraction techniques for </w:t>
      </w:r>
      <w:del w:id="7" w:author="Editor" w:date="2018-01-30T20:45:00Z">
        <w:r w:rsidRPr="003103E0" w:rsidDel="009D3EC1">
          <w:rPr>
            <w:rFonts w:ascii="CMSS10" w:hAnsi="CMSS10" w:cs="CMSS10"/>
            <w:sz w:val="20"/>
            <w:szCs w:val="20"/>
            <w:lang w:val="en-GB"/>
          </w:rPr>
          <w:delText xml:space="preserve">a </w:delText>
        </w:r>
      </w:del>
      <w:ins w:id="8" w:author="Editor" w:date="2018-01-30T20:45:00Z">
        <w:r w:rsidR="009D3EC1" w:rsidRPr="003103E0">
          <w:rPr>
            <w:rFonts w:ascii="CMSS10" w:hAnsi="CMSS10" w:cs="CMSS10"/>
            <w:sz w:val="20"/>
            <w:szCs w:val="20"/>
            <w:lang w:val="en-GB"/>
          </w:rPr>
          <w:t xml:space="preserve">the </w:t>
        </w:r>
      </w:ins>
      <w:r w:rsidRPr="003103E0">
        <w:rPr>
          <w:rFonts w:ascii="CMSS10" w:hAnsi="CMSS10" w:cs="CMSS10"/>
          <w:sz w:val="20"/>
          <w:szCs w:val="20"/>
          <w:lang w:val="en-GB"/>
        </w:rPr>
        <w:t xml:space="preserve">guided exploration of </w:t>
      </w:r>
      <w:del w:id="9" w:author="Editor" w:date="2018-01-30T20:45:00Z">
        <w:r w:rsidRPr="003103E0" w:rsidDel="009D3EC1">
          <w:rPr>
            <w:rFonts w:ascii="CMSS10" w:hAnsi="CMSS10" w:cs="CMSS10"/>
            <w:sz w:val="20"/>
            <w:szCs w:val="20"/>
            <w:lang w:val="en-GB"/>
          </w:rPr>
          <w:delText xml:space="preserve">the </w:delText>
        </w:r>
      </w:del>
      <w:r w:rsidRPr="003103E0">
        <w:rPr>
          <w:rFonts w:ascii="CMSS10" w:hAnsi="CMSS10" w:cs="CMSS10"/>
          <w:sz w:val="20"/>
          <w:szCs w:val="20"/>
          <w:lang w:val="en-GB"/>
        </w:rPr>
        <w:t>PPI con</w:t>
      </w:r>
      <w:del w:id="10" w:author="Editor" w:date="2018-01-30T20:45:00Z">
        <w:r w:rsidRPr="003103E0" w:rsidDel="009D3EC1">
          <w:rPr>
            <w:rFonts w:ascii="CMSS10" w:hAnsi="CMSS10" w:cs="CMSS10"/>
            <w:sz w:val="20"/>
            <w:szCs w:val="20"/>
            <w:lang w:val="en-GB"/>
          </w:rPr>
          <w:delText>_</w:delText>
        </w:r>
      </w:del>
      <w:ins w:id="11" w:author="Editor" w:date="2018-01-30T20:45:00Z">
        <w:r w:rsidR="009D3EC1" w:rsidRPr="003103E0">
          <w:rPr>
            <w:rFonts w:ascii="CMSS10" w:hAnsi="CMSS10" w:cs="CMSS10"/>
            <w:sz w:val="20"/>
            <w:szCs w:val="20"/>
            <w:lang w:val="en-GB"/>
          </w:rPr>
          <w:t>fi</w:t>
        </w:r>
      </w:ins>
      <w:r w:rsidRPr="003103E0">
        <w:rPr>
          <w:rFonts w:ascii="CMSS10" w:hAnsi="CMSS10" w:cs="CMSS10"/>
          <w:sz w:val="20"/>
          <w:szCs w:val="20"/>
          <w:lang w:val="en-GB"/>
        </w:rPr>
        <w:t>guration space. It</w:t>
      </w:r>
    </w:p>
    <w:p w14:paraId="703651C3"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helps </w:t>
      </w:r>
      <w:del w:id="12" w:author="Editor" w:date="2018-01-30T20:45:00Z">
        <w:r w:rsidRPr="003103E0" w:rsidDel="009D3EC1">
          <w:rPr>
            <w:rFonts w:ascii="CMSS10" w:hAnsi="CMSS10" w:cs="CMSS10"/>
            <w:sz w:val="20"/>
            <w:szCs w:val="20"/>
            <w:lang w:val="en-GB"/>
          </w:rPr>
          <w:delText xml:space="preserve">the </w:delText>
        </w:r>
      </w:del>
      <w:r w:rsidRPr="003103E0">
        <w:rPr>
          <w:rFonts w:ascii="CMSS10" w:hAnsi="CMSS10" w:cs="CMSS10"/>
          <w:sz w:val="20"/>
          <w:szCs w:val="20"/>
          <w:lang w:val="en-GB"/>
        </w:rPr>
        <w:t>proteomic</w:t>
      </w:r>
      <w:ins w:id="13" w:author="Editor" w:date="2018-01-30T20:45:00Z">
        <w:r w:rsidR="009D3EC1" w:rsidRPr="003103E0">
          <w:rPr>
            <w:rFonts w:ascii="CMSS10" w:hAnsi="CMSS10" w:cs="CMSS10"/>
            <w:sz w:val="20"/>
            <w:szCs w:val="20"/>
            <w:lang w:val="en-GB"/>
          </w:rPr>
          <w:t>s</w:t>
        </w:r>
      </w:ins>
      <w:r w:rsidRPr="003103E0">
        <w:rPr>
          <w:rFonts w:ascii="CMSS10" w:hAnsi="CMSS10" w:cs="CMSS10"/>
          <w:sz w:val="20"/>
          <w:szCs w:val="20"/>
          <w:lang w:val="en-GB"/>
        </w:rPr>
        <w:t xml:space="preserve"> experts to select the most relevant con</w:t>
      </w:r>
      <w:del w:id="14" w:author="Editor" w:date="2018-01-30T20:46:00Z">
        <w:r w:rsidRPr="003103E0" w:rsidDel="009D3EC1">
          <w:rPr>
            <w:rFonts w:ascii="CMSS10" w:hAnsi="CMSS10" w:cs="CMSS10"/>
            <w:sz w:val="20"/>
            <w:szCs w:val="20"/>
            <w:lang w:val="en-GB"/>
          </w:rPr>
          <w:delText>_</w:delText>
        </w:r>
      </w:del>
      <w:ins w:id="15" w:author="Editor" w:date="2018-01-30T20:46:00Z">
        <w:r w:rsidR="009D3EC1" w:rsidRPr="003103E0">
          <w:rPr>
            <w:rFonts w:ascii="CMSS10" w:hAnsi="CMSS10" w:cs="CMSS10"/>
            <w:sz w:val="20"/>
            <w:szCs w:val="20"/>
            <w:lang w:val="en-GB"/>
          </w:rPr>
          <w:t>fi</w:t>
        </w:r>
      </w:ins>
      <w:r w:rsidRPr="003103E0">
        <w:rPr>
          <w:rFonts w:ascii="CMSS10" w:hAnsi="CMSS10" w:cs="CMSS10"/>
          <w:sz w:val="20"/>
          <w:szCs w:val="20"/>
          <w:lang w:val="en-GB"/>
        </w:rPr>
        <w:t>gurations and</w:t>
      </w:r>
    </w:p>
    <w:p w14:paraId="6EEBA4FE"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explore their contact zones </w:t>
      </w:r>
      <w:del w:id="16" w:author="Editor" w:date="2018-01-30T20:46:00Z">
        <w:r w:rsidRPr="003103E0" w:rsidDel="009D3EC1">
          <w:rPr>
            <w:rFonts w:ascii="CMSS10" w:hAnsi="CMSS10" w:cs="CMSS10"/>
            <w:sz w:val="20"/>
            <w:szCs w:val="20"/>
            <w:lang w:val="en-GB"/>
          </w:rPr>
          <w:delText xml:space="preserve">on </w:delText>
        </w:r>
      </w:del>
      <w:ins w:id="17" w:author="Editor" w:date="2018-01-30T20:46:00Z">
        <w:r w:rsidR="009D3EC1" w:rsidRPr="003103E0">
          <w:rPr>
            <w:rFonts w:ascii="CMSS10" w:hAnsi="CMSS10" w:cs="CMSS10"/>
            <w:sz w:val="20"/>
            <w:szCs w:val="20"/>
            <w:lang w:val="en-GB"/>
          </w:rPr>
          <w:t xml:space="preserve">at </w:t>
        </w:r>
      </w:ins>
      <w:r w:rsidRPr="003103E0">
        <w:rPr>
          <w:rFonts w:ascii="CMSS10" w:hAnsi="CMSS10" w:cs="CMSS10"/>
          <w:sz w:val="20"/>
          <w:szCs w:val="20"/>
          <w:lang w:val="en-GB"/>
        </w:rPr>
        <w:t>di</w:t>
      </w:r>
      <w:del w:id="18" w:author="Editor" w:date="2018-01-30T20:46:00Z">
        <w:r w:rsidRPr="003103E0" w:rsidDel="009D3EC1">
          <w:rPr>
            <w:rFonts w:ascii="CMSS10" w:hAnsi="CMSS10" w:cs="CMSS10"/>
            <w:sz w:val="20"/>
            <w:szCs w:val="20"/>
            <w:lang w:val="en-GB"/>
          </w:rPr>
          <w:delText>_</w:delText>
        </w:r>
      </w:del>
      <w:ins w:id="19" w:author="Editor" w:date="2018-01-30T20:46:00Z">
        <w:r w:rsidR="009D3EC1" w:rsidRPr="003103E0">
          <w:rPr>
            <w:rFonts w:ascii="CMSS10" w:hAnsi="CMSS10" w:cs="CMSS10"/>
            <w:sz w:val="20"/>
            <w:szCs w:val="20"/>
            <w:lang w:val="en-GB"/>
          </w:rPr>
          <w:t>ff</w:t>
        </w:r>
      </w:ins>
      <w:r w:rsidRPr="003103E0">
        <w:rPr>
          <w:rFonts w:ascii="CMSS10" w:hAnsi="CMSS10" w:cs="CMSS10"/>
          <w:sz w:val="20"/>
          <w:szCs w:val="20"/>
          <w:lang w:val="en-GB"/>
        </w:rPr>
        <w:t>erent levels of detail. The system integrates a</w:t>
      </w:r>
    </w:p>
    <w:p w14:paraId="6125878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set of methods </w:t>
      </w:r>
      <w:ins w:id="20" w:author="Editor" w:date="2018-01-30T20:46:00Z">
        <w:r w:rsidR="009D3EC1" w:rsidRPr="003103E0">
          <w:rPr>
            <w:rFonts w:ascii="CMSS10" w:hAnsi="CMSS10" w:cs="CMSS10"/>
            <w:sz w:val="20"/>
            <w:szCs w:val="20"/>
            <w:lang w:val="en-GB"/>
          </w:rPr>
          <w:t xml:space="preserve">that </w:t>
        </w:r>
      </w:ins>
      <w:r w:rsidRPr="003103E0">
        <w:rPr>
          <w:rFonts w:ascii="CMSS10" w:hAnsi="CMSS10" w:cs="CMSS10"/>
          <w:sz w:val="20"/>
          <w:szCs w:val="20"/>
          <w:lang w:val="en-GB"/>
        </w:rPr>
        <w:t>follow</w:t>
      </w:r>
      <w:ins w:id="21" w:author="Editor" w:date="2018-01-30T20:46:00Z">
        <w:r w:rsidR="009D3EC1" w:rsidRPr="003103E0">
          <w:rPr>
            <w:rFonts w:ascii="CMSS10" w:hAnsi="CMSS10" w:cs="CMSS10"/>
            <w:sz w:val="20"/>
            <w:szCs w:val="20"/>
            <w:lang w:val="en-GB"/>
          </w:rPr>
          <w:t xml:space="preserve"> </w:t>
        </w:r>
      </w:ins>
      <w:del w:id="22" w:author="Editor" w:date="2018-01-30T20:46:00Z">
        <w:r w:rsidRPr="003103E0" w:rsidDel="009D3EC1">
          <w:rPr>
            <w:rFonts w:ascii="CMSS10" w:hAnsi="CMSS10" w:cs="CMSS10"/>
            <w:sz w:val="20"/>
            <w:szCs w:val="20"/>
            <w:lang w:val="en-GB"/>
          </w:rPr>
          <w:delText xml:space="preserve">ing </w:delText>
        </w:r>
      </w:del>
      <w:r w:rsidRPr="003103E0">
        <w:rPr>
          <w:rFonts w:ascii="CMSS10" w:hAnsi="CMSS10" w:cs="CMSS10"/>
          <w:sz w:val="20"/>
          <w:szCs w:val="20"/>
          <w:lang w:val="en-GB"/>
        </w:rPr>
        <w:t>and support</w:t>
      </w:r>
      <w:del w:id="23" w:author="Editor" w:date="2018-01-30T20:46:00Z">
        <w:r w:rsidRPr="003103E0" w:rsidDel="009D3EC1">
          <w:rPr>
            <w:rFonts w:ascii="CMSS10" w:hAnsi="CMSS10" w:cs="CMSS10"/>
            <w:sz w:val="20"/>
            <w:szCs w:val="20"/>
            <w:lang w:val="en-GB"/>
          </w:rPr>
          <w:delText>ing</w:delText>
        </w:r>
      </w:del>
      <w:r w:rsidRPr="003103E0">
        <w:rPr>
          <w:rFonts w:ascii="CMSS10" w:hAnsi="CMSS10" w:cs="CMSS10"/>
          <w:sz w:val="20"/>
          <w:szCs w:val="20"/>
          <w:lang w:val="en-GB"/>
        </w:rPr>
        <w:t xml:space="preserve"> the work</w:t>
      </w:r>
      <w:ins w:id="24" w:author="Editor" w:date="2018-01-30T20:46:00Z">
        <w:r w:rsidR="009D3EC1" w:rsidRPr="003103E0">
          <w:rPr>
            <w:rFonts w:ascii="CMSS10" w:hAnsi="CMSS10" w:cs="CMSS10"/>
            <w:sz w:val="20"/>
            <w:szCs w:val="20"/>
            <w:lang w:val="en-GB"/>
          </w:rPr>
          <w:t>fl</w:t>
        </w:r>
      </w:ins>
      <w:r w:rsidRPr="003103E0">
        <w:rPr>
          <w:rFonts w:ascii="CMSS10" w:hAnsi="CMSS10" w:cs="CMSS10"/>
          <w:sz w:val="20"/>
          <w:szCs w:val="20"/>
          <w:lang w:val="en-GB"/>
        </w:rPr>
        <w:t>ow of proteomics experts. The</w:t>
      </w:r>
    </w:p>
    <w:p w14:paraId="77CE1FFC"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del w:id="25" w:author="Editor" w:date="2018-01-30T20:46:00Z">
        <w:r w:rsidRPr="003103E0" w:rsidDel="009D3EC1">
          <w:rPr>
            <w:rFonts w:ascii="CMSS10" w:hAnsi="CMSS10" w:cs="CMSS10"/>
            <w:sz w:val="20"/>
            <w:szCs w:val="20"/>
            <w:lang w:val="en-GB"/>
          </w:rPr>
          <w:delText>_</w:delText>
        </w:r>
      </w:del>
      <w:ins w:id="26" w:author="Editor" w:date="2018-01-30T20:46:00Z">
        <w:r w:rsidR="009D3EC1" w:rsidRPr="003103E0">
          <w:rPr>
            <w:rFonts w:ascii="CMSS10" w:hAnsi="CMSS10" w:cs="CMSS10"/>
            <w:sz w:val="20"/>
            <w:szCs w:val="20"/>
            <w:lang w:val="en-GB"/>
          </w:rPr>
          <w:t>fi</w:t>
        </w:r>
      </w:ins>
      <w:r w:rsidRPr="003103E0">
        <w:rPr>
          <w:rFonts w:ascii="CMSS10" w:hAnsi="CMSS10" w:cs="CMSS10"/>
          <w:sz w:val="20"/>
          <w:szCs w:val="20"/>
          <w:lang w:val="en-GB"/>
        </w:rPr>
        <w:t>rst visual abstraction method, the Matrix view, is based on customized</w:t>
      </w:r>
    </w:p>
    <w:p w14:paraId="39ADF8B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interactive heat maps and provides the users with an overview of all possible</w:t>
      </w:r>
    </w:p>
    <w:p w14:paraId="622C3D9B"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residue-residue contacts in all PPI con</w:t>
      </w:r>
      <w:del w:id="27" w:author="Editor" w:date="2018-01-30T20:46:00Z">
        <w:r w:rsidRPr="003103E0" w:rsidDel="009D3EC1">
          <w:rPr>
            <w:rFonts w:ascii="CMSS10" w:hAnsi="CMSS10" w:cs="CMSS10"/>
            <w:sz w:val="20"/>
            <w:szCs w:val="20"/>
            <w:lang w:val="en-GB"/>
          </w:rPr>
          <w:delText>_</w:delText>
        </w:r>
      </w:del>
      <w:ins w:id="28" w:author="Editor" w:date="2018-01-30T20:46:00Z">
        <w:r w:rsidR="009D3EC1" w:rsidRPr="003103E0">
          <w:rPr>
            <w:rFonts w:ascii="CMSS10" w:hAnsi="CMSS10" w:cs="CMSS10"/>
            <w:sz w:val="20"/>
            <w:szCs w:val="20"/>
            <w:lang w:val="en-GB"/>
          </w:rPr>
          <w:t>fi</w:t>
        </w:r>
      </w:ins>
      <w:r w:rsidRPr="003103E0">
        <w:rPr>
          <w:rFonts w:ascii="CMSS10" w:hAnsi="CMSS10" w:cs="CMSS10"/>
          <w:sz w:val="20"/>
          <w:szCs w:val="20"/>
          <w:lang w:val="en-GB"/>
        </w:rPr>
        <w:t xml:space="preserve">gurations and their interactive </w:t>
      </w:r>
      <w:del w:id="29" w:author="Editor" w:date="2018-01-30T20:47:00Z">
        <w:r w:rsidRPr="003103E0" w:rsidDel="009D3EC1">
          <w:rPr>
            <w:rFonts w:ascii="CMSS10" w:hAnsi="CMSS10" w:cs="CMSS10"/>
            <w:sz w:val="20"/>
            <w:szCs w:val="20"/>
            <w:lang w:val="en-GB"/>
          </w:rPr>
          <w:delText>_</w:delText>
        </w:r>
      </w:del>
      <w:ins w:id="30" w:author="Editor" w:date="2018-01-30T20:47:00Z">
        <w:r w:rsidR="009D3EC1" w:rsidRPr="003103E0">
          <w:rPr>
            <w:rFonts w:ascii="CMSS10" w:hAnsi="CMSS10" w:cs="CMSS10"/>
            <w:sz w:val="20"/>
            <w:szCs w:val="20"/>
            <w:lang w:val="en-GB"/>
          </w:rPr>
          <w:t>fi</w:t>
        </w:r>
      </w:ins>
      <w:r w:rsidRPr="003103E0">
        <w:rPr>
          <w:rFonts w:ascii="CMSS10" w:hAnsi="CMSS10" w:cs="CMSS10"/>
          <w:sz w:val="20"/>
          <w:szCs w:val="20"/>
          <w:lang w:val="en-GB"/>
        </w:rPr>
        <w:t>lter</w:t>
      </w:r>
      <w:del w:id="31" w:author="Editor" w:date="2018-01-30T20:47:00Z">
        <w:r w:rsidRPr="003103E0" w:rsidDel="009D3EC1">
          <w:rPr>
            <w:rFonts w:ascii="CMSS10" w:hAnsi="CMSS10" w:cs="CMSS10"/>
            <w:sz w:val="20"/>
            <w:szCs w:val="20"/>
            <w:lang w:val="en-GB"/>
          </w:rPr>
          <w:delText>ing</w:delText>
        </w:r>
      </w:del>
      <w:ins w:id="32" w:author="Editor" w:date="2018-01-30T20:47:00Z">
        <w:r w:rsidR="009D3EC1" w:rsidRPr="003103E0">
          <w:rPr>
            <w:rFonts w:ascii="CMSS10" w:hAnsi="CMSS10" w:cs="CMSS10"/>
            <w:sz w:val="20"/>
            <w:szCs w:val="20"/>
            <w:lang w:val="en-GB"/>
          </w:rPr>
          <w:t>s</w:t>
        </w:r>
      </w:ins>
      <w:r w:rsidRPr="003103E0">
        <w:rPr>
          <w:rFonts w:ascii="CMSS10" w:hAnsi="CMSS10" w:cs="CMSS10"/>
          <w:sz w:val="20"/>
          <w:szCs w:val="20"/>
          <w:lang w:val="en-GB"/>
        </w:rPr>
        <w:t>. In</w:t>
      </w:r>
    </w:p>
    <w:p w14:paraId="56444012"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this step, the user can traverse all input PPI con</w:t>
      </w:r>
      <w:del w:id="33" w:author="Editor" w:date="2018-01-30T20:47:00Z">
        <w:r w:rsidRPr="003103E0" w:rsidDel="009D3EC1">
          <w:rPr>
            <w:rFonts w:ascii="CMSS10" w:hAnsi="CMSS10" w:cs="CMSS10"/>
            <w:sz w:val="20"/>
            <w:szCs w:val="20"/>
            <w:lang w:val="en-GB"/>
          </w:rPr>
          <w:delText>_</w:delText>
        </w:r>
      </w:del>
      <w:ins w:id="34" w:author="Editor" w:date="2018-01-30T20:47:00Z">
        <w:r w:rsidR="009D3EC1" w:rsidRPr="003103E0">
          <w:rPr>
            <w:rFonts w:ascii="CMSS10" w:hAnsi="CMSS10" w:cs="CMSS10"/>
            <w:sz w:val="20"/>
            <w:szCs w:val="20"/>
            <w:lang w:val="en-GB"/>
          </w:rPr>
          <w:t>fi</w:t>
        </w:r>
      </w:ins>
      <w:r w:rsidRPr="003103E0">
        <w:rPr>
          <w:rFonts w:ascii="CMSS10" w:hAnsi="CMSS10" w:cs="CMSS10"/>
          <w:sz w:val="20"/>
          <w:szCs w:val="20"/>
          <w:lang w:val="en-GB"/>
        </w:rPr>
        <w:t xml:space="preserve">gurations and </w:t>
      </w:r>
      <w:del w:id="35" w:author="Editor" w:date="2018-01-30T20:47:00Z">
        <w:r w:rsidRPr="003103E0" w:rsidDel="009D3EC1">
          <w:rPr>
            <w:rFonts w:ascii="CMSS10" w:hAnsi="CMSS10" w:cs="CMSS10"/>
            <w:sz w:val="20"/>
            <w:szCs w:val="20"/>
            <w:lang w:val="en-GB"/>
          </w:rPr>
          <w:delText xml:space="preserve">gets </w:delText>
        </w:r>
      </w:del>
      <w:ins w:id="36" w:author="Editor" w:date="2018-01-30T20:47:00Z">
        <w:r w:rsidR="009D3EC1" w:rsidRPr="003103E0">
          <w:rPr>
            <w:rFonts w:ascii="CMSS10" w:hAnsi="CMSS10" w:cs="CMSS10"/>
            <w:sz w:val="20"/>
            <w:szCs w:val="20"/>
            <w:lang w:val="en-GB"/>
          </w:rPr>
          <w:t xml:space="preserve">obtain </w:t>
        </w:r>
      </w:ins>
      <w:r w:rsidRPr="003103E0">
        <w:rPr>
          <w:rFonts w:ascii="CMSS10" w:hAnsi="CMSS10" w:cs="CMSS10"/>
          <w:sz w:val="20"/>
          <w:szCs w:val="20"/>
          <w:lang w:val="en-GB"/>
        </w:rPr>
        <w:t>an overview</w:t>
      </w:r>
    </w:p>
    <w:p w14:paraId="135AC770"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of their interacting amino acids. Then, the models containing a particular pair of</w:t>
      </w:r>
    </w:p>
    <w:p w14:paraId="1CA1BF73"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interacting amino acids can be selectively picked and traversed. </w:t>
      </w:r>
      <w:del w:id="37" w:author="Editor" w:date="2018-01-30T20:47:00Z">
        <w:r w:rsidRPr="003103E0" w:rsidDel="009D3EC1">
          <w:rPr>
            <w:rFonts w:ascii="CMSS10" w:hAnsi="CMSS10" w:cs="CMSS10"/>
            <w:sz w:val="20"/>
            <w:szCs w:val="20"/>
            <w:lang w:val="en-GB"/>
          </w:rPr>
          <w:delText>The d</w:delText>
        </w:r>
      </w:del>
      <w:ins w:id="38" w:author="Editor" w:date="2018-01-30T20:47:00Z">
        <w:r w:rsidR="009D3EC1" w:rsidRPr="003103E0">
          <w:rPr>
            <w:rFonts w:ascii="CMSS10" w:hAnsi="CMSS10" w:cs="CMSS10"/>
            <w:sz w:val="20"/>
            <w:szCs w:val="20"/>
            <w:lang w:val="en-GB"/>
          </w:rPr>
          <w:t>D</w:t>
        </w:r>
      </w:ins>
      <w:r w:rsidRPr="003103E0">
        <w:rPr>
          <w:rFonts w:ascii="CMSS10" w:hAnsi="CMSS10" w:cs="CMSS10"/>
          <w:sz w:val="20"/>
          <w:szCs w:val="20"/>
          <w:lang w:val="en-GB"/>
        </w:rPr>
        <w:t>etailed</w:t>
      </w:r>
    </w:p>
    <w:p w14:paraId="043A5541"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information </w:t>
      </w:r>
      <w:del w:id="39" w:author="Editor" w:date="2018-01-30T20:47:00Z">
        <w:r w:rsidRPr="003103E0" w:rsidDel="009D3EC1">
          <w:rPr>
            <w:rFonts w:ascii="CMSS10" w:hAnsi="CMSS10" w:cs="CMSS10"/>
            <w:sz w:val="20"/>
            <w:szCs w:val="20"/>
            <w:lang w:val="en-GB"/>
          </w:rPr>
          <w:delText xml:space="preserve">about </w:delText>
        </w:r>
      </w:del>
      <w:ins w:id="40" w:author="Editor" w:date="2018-01-30T20:47:00Z">
        <w:r w:rsidR="009D3EC1" w:rsidRPr="003103E0">
          <w:rPr>
            <w:rFonts w:ascii="CMSS10" w:hAnsi="CMSS10" w:cs="CMSS10"/>
            <w:sz w:val="20"/>
            <w:szCs w:val="20"/>
            <w:lang w:val="en-GB"/>
          </w:rPr>
          <w:t xml:space="preserve">on the </w:t>
        </w:r>
      </w:ins>
      <w:r w:rsidRPr="003103E0">
        <w:rPr>
          <w:rFonts w:ascii="CMSS10" w:hAnsi="CMSS10" w:cs="CMSS10"/>
          <w:sz w:val="20"/>
          <w:szCs w:val="20"/>
          <w:lang w:val="en-GB"/>
        </w:rPr>
        <w:t>individual amino acids in the contact zones and their</w:t>
      </w:r>
    </w:p>
    <w:p w14:paraId="4CE5541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properties is presented </w:t>
      </w:r>
      <w:del w:id="41" w:author="Editor" w:date="2018-01-30T20:47:00Z">
        <w:r w:rsidRPr="003103E0" w:rsidDel="009D3EC1">
          <w:rPr>
            <w:rFonts w:ascii="CMSS10" w:hAnsi="CMSS10" w:cs="CMSS10"/>
            <w:sz w:val="20"/>
            <w:szCs w:val="20"/>
            <w:lang w:val="en-GB"/>
          </w:rPr>
          <w:delText xml:space="preserve">by </w:delText>
        </w:r>
      </w:del>
      <w:ins w:id="42" w:author="Editor" w:date="2018-01-30T20:47:00Z">
        <w:r w:rsidR="009D3EC1" w:rsidRPr="003103E0">
          <w:rPr>
            <w:rFonts w:ascii="CMSS10" w:hAnsi="CMSS10" w:cs="CMSS10"/>
            <w:sz w:val="20"/>
            <w:szCs w:val="20"/>
            <w:lang w:val="en-GB"/>
          </w:rPr>
          <w:t xml:space="preserve">in </w:t>
        </w:r>
      </w:ins>
      <w:r w:rsidRPr="003103E0">
        <w:rPr>
          <w:rFonts w:ascii="CMSS10" w:hAnsi="CMSS10" w:cs="CMSS10"/>
          <w:sz w:val="20"/>
          <w:szCs w:val="20"/>
          <w:lang w:val="en-GB"/>
        </w:rPr>
        <w:t>the Contact-Zone list-view. The list-view provides a</w:t>
      </w:r>
    </w:p>
    <w:p w14:paraId="14D8AA8A"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comparative tool to rank the best models based on the similarity of their contacts</w:t>
      </w:r>
    </w:p>
    <w:p w14:paraId="571326FB"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to the template-structure contacts. All these techniques are interactively linked</w:t>
      </w:r>
    </w:p>
    <w:p w14:paraId="14CB4387"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with </w:t>
      </w:r>
      <w:del w:id="43" w:author="Editor" w:date="2018-01-30T20:48:00Z">
        <w:r w:rsidRPr="003103E0" w:rsidDel="009D3EC1">
          <w:rPr>
            <w:rFonts w:ascii="CMSS10" w:hAnsi="CMSS10" w:cs="CMSS10"/>
            <w:sz w:val="20"/>
            <w:szCs w:val="20"/>
            <w:lang w:val="en-GB"/>
          </w:rPr>
          <w:delText>an</w:delText>
        </w:r>
      </w:del>
      <w:r w:rsidRPr="003103E0">
        <w:rPr>
          <w:rFonts w:ascii="CMSS10" w:hAnsi="CMSS10" w:cs="CMSS10"/>
          <w:sz w:val="20"/>
          <w:szCs w:val="20"/>
          <w:lang w:val="en-GB"/>
        </w:rPr>
        <w:t xml:space="preserve">other proposed methods, </w:t>
      </w:r>
      <w:ins w:id="44" w:author="Editor" w:date="2018-01-30T20:48:00Z">
        <w:r w:rsidR="009D3EC1" w:rsidRPr="003103E0">
          <w:rPr>
            <w:rFonts w:ascii="CMSS10" w:hAnsi="CMSS10" w:cs="CMSS10"/>
            <w:sz w:val="20"/>
            <w:szCs w:val="20"/>
            <w:lang w:val="en-GB"/>
          </w:rPr>
          <w:t xml:space="preserve">including </w:t>
        </w:r>
      </w:ins>
      <w:r w:rsidRPr="003103E0">
        <w:rPr>
          <w:rFonts w:ascii="CMSS10" w:hAnsi="CMSS10" w:cs="CMSS10"/>
          <w:sz w:val="20"/>
          <w:szCs w:val="20"/>
          <w:lang w:val="en-GB"/>
        </w:rPr>
        <w:t>the Exploded view and the Open-Book view,</w:t>
      </w:r>
    </w:p>
    <w:p w14:paraId="54EA4B70"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del w:id="45" w:author="Editor" w:date="2018-01-30T20:48:00Z">
        <w:r w:rsidRPr="003103E0" w:rsidDel="009D3EC1">
          <w:rPr>
            <w:rFonts w:ascii="CMSS10" w:hAnsi="CMSS10" w:cs="CMSS10"/>
            <w:sz w:val="20"/>
            <w:szCs w:val="20"/>
            <w:lang w:val="en-GB"/>
          </w:rPr>
          <w:delText xml:space="preserve">that </w:delText>
        </w:r>
      </w:del>
      <w:ins w:id="46" w:author="Editor" w:date="2018-01-30T20:48:00Z">
        <w:r w:rsidR="009D3EC1" w:rsidRPr="003103E0">
          <w:rPr>
            <w:rFonts w:ascii="CMSS10" w:hAnsi="CMSS10" w:cs="CMSS10"/>
            <w:sz w:val="20"/>
            <w:szCs w:val="20"/>
            <w:lang w:val="en-GB"/>
          </w:rPr>
          <w:t xml:space="preserve">which </w:t>
        </w:r>
      </w:ins>
      <w:r w:rsidRPr="003103E0">
        <w:rPr>
          <w:rFonts w:ascii="CMSS10" w:hAnsi="CMSS10" w:cs="CMSS10"/>
          <w:sz w:val="20"/>
          <w:szCs w:val="20"/>
          <w:lang w:val="en-GB"/>
        </w:rPr>
        <w:t>represent individual con</w:t>
      </w:r>
      <w:del w:id="47" w:author="Editor" w:date="2018-01-30T20:48:00Z">
        <w:r w:rsidRPr="003103E0" w:rsidDel="009D3EC1">
          <w:rPr>
            <w:rFonts w:ascii="CMSS10" w:hAnsi="CMSS10" w:cs="CMSS10"/>
            <w:sz w:val="20"/>
            <w:szCs w:val="20"/>
            <w:lang w:val="en-GB"/>
          </w:rPr>
          <w:delText>_</w:delText>
        </w:r>
      </w:del>
      <w:ins w:id="48" w:author="Editor" w:date="2018-01-30T20:48:00Z">
        <w:r w:rsidR="009D3EC1" w:rsidRPr="003103E0">
          <w:rPr>
            <w:rFonts w:ascii="CMSS10" w:hAnsi="CMSS10" w:cs="CMSS10"/>
            <w:sz w:val="20"/>
            <w:szCs w:val="20"/>
            <w:lang w:val="en-GB"/>
          </w:rPr>
          <w:t>fi</w:t>
        </w:r>
      </w:ins>
      <w:r w:rsidRPr="003103E0">
        <w:rPr>
          <w:rFonts w:ascii="CMSS10" w:hAnsi="CMSS10" w:cs="CMSS10"/>
          <w:sz w:val="20"/>
          <w:szCs w:val="20"/>
          <w:lang w:val="en-GB"/>
        </w:rPr>
        <w:t xml:space="preserve">gurations in </w:t>
      </w:r>
      <w:del w:id="49" w:author="Editor" w:date="2018-01-30T20:48:00Z">
        <w:r w:rsidRPr="003103E0" w:rsidDel="009D3EC1">
          <w:rPr>
            <w:rFonts w:ascii="CMSS10" w:hAnsi="CMSS10" w:cs="CMSS10"/>
            <w:sz w:val="20"/>
            <w:szCs w:val="20"/>
            <w:lang w:val="en-GB"/>
          </w:rPr>
          <w:delText xml:space="preserve">the </w:delText>
        </w:r>
      </w:del>
      <w:r w:rsidRPr="003103E0">
        <w:rPr>
          <w:rFonts w:ascii="CMSS10" w:hAnsi="CMSS10" w:cs="CMSS10"/>
          <w:sz w:val="20"/>
          <w:szCs w:val="20"/>
          <w:lang w:val="en-GB"/>
        </w:rPr>
        <w:t>three-dimensional space. These</w:t>
      </w:r>
    </w:p>
    <w:p w14:paraId="3B5CE6C6"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representations solve the </w:t>
      </w:r>
      <w:del w:id="50" w:author="Editor" w:date="2018-01-30T20:48:00Z">
        <w:r w:rsidRPr="003103E0" w:rsidDel="009D3EC1">
          <w:rPr>
            <w:rFonts w:ascii="CMSS10" w:hAnsi="CMSS10" w:cs="CMSS10"/>
            <w:sz w:val="20"/>
            <w:szCs w:val="20"/>
            <w:lang w:val="en-GB"/>
          </w:rPr>
          <w:delText xml:space="preserve">problem of </w:delText>
        </w:r>
      </w:del>
      <w:r w:rsidRPr="003103E0">
        <w:rPr>
          <w:rFonts w:ascii="CMSS10" w:hAnsi="CMSS10" w:cs="CMSS10"/>
          <w:sz w:val="20"/>
          <w:szCs w:val="20"/>
          <w:lang w:val="en-GB"/>
        </w:rPr>
        <w:t xml:space="preserve">high </w:t>
      </w:r>
      <w:del w:id="51" w:author="Editor" w:date="2018-01-30T20:48:00Z">
        <w:r w:rsidRPr="003103E0" w:rsidDel="009D3EC1">
          <w:rPr>
            <w:rFonts w:ascii="CMSS10" w:hAnsi="CMSS10" w:cs="CMSS10"/>
            <w:sz w:val="20"/>
            <w:szCs w:val="20"/>
            <w:lang w:val="en-GB"/>
          </w:rPr>
          <w:delText xml:space="preserve">overlaps </w:delText>
        </w:r>
      </w:del>
      <w:ins w:id="52" w:author="Editor" w:date="2018-01-30T20:48:00Z">
        <w:r w:rsidR="009D3EC1" w:rsidRPr="003103E0">
          <w:rPr>
            <w:rFonts w:ascii="CMSS10" w:hAnsi="CMSS10" w:cs="CMSS10"/>
            <w:sz w:val="20"/>
            <w:szCs w:val="20"/>
            <w:lang w:val="en-GB"/>
          </w:rPr>
          <w:t xml:space="preserve">overlap problem </w:t>
        </w:r>
      </w:ins>
      <w:del w:id="53" w:author="Editor" w:date="2018-01-30T20:48:00Z">
        <w:r w:rsidRPr="003103E0" w:rsidDel="009D3EC1">
          <w:rPr>
            <w:rFonts w:ascii="CMSS10" w:hAnsi="CMSS10" w:cs="CMSS10"/>
            <w:sz w:val="20"/>
            <w:szCs w:val="20"/>
            <w:lang w:val="en-GB"/>
          </w:rPr>
          <w:delText xml:space="preserve">of </w:delText>
        </w:r>
      </w:del>
      <w:ins w:id="54" w:author="Editor" w:date="2018-01-30T20:48:00Z">
        <w:r w:rsidR="009D3EC1" w:rsidRPr="003103E0">
          <w:rPr>
            <w:rFonts w:ascii="CMSS10" w:hAnsi="CMSS10" w:cs="CMSS10"/>
            <w:sz w:val="20"/>
            <w:szCs w:val="20"/>
            <w:lang w:val="en-GB"/>
          </w:rPr>
          <w:t xml:space="preserve">associated with </w:t>
        </w:r>
      </w:ins>
      <w:r w:rsidRPr="003103E0">
        <w:rPr>
          <w:rFonts w:ascii="CMSS10" w:hAnsi="CMSS10" w:cs="CMSS10"/>
          <w:sz w:val="20"/>
          <w:szCs w:val="20"/>
          <w:lang w:val="en-GB"/>
        </w:rPr>
        <w:t>many con</w:t>
      </w:r>
      <w:del w:id="55" w:author="Editor" w:date="2018-01-30T20:48:00Z">
        <w:r w:rsidRPr="003103E0" w:rsidDel="009D3EC1">
          <w:rPr>
            <w:rFonts w:ascii="CMSS10" w:hAnsi="CMSS10" w:cs="CMSS10"/>
            <w:sz w:val="20"/>
            <w:szCs w:val="20"/>
            <w:lang w:val="en-GB"/>
          </w:rPr>
          <w:delText>_</w:delText>
        </w:r>
      </w:del>
      <w:ins w:id="56" w:author="Editor" w:date="2018-01-30T20:48:00Z">
        <w:r w:rsidR="009D3EC1" w:rsidRPr="003103E0">
          <w:rPr>
            <w:rFonts w:ascii="CMSS10" w:hAnsi="CMSS10" w:cs="CMSS10"/>
            <w:sz w:val="20"/>
            <w:szCs w:val="20"/>
            <w:lang w:val="en-GB"/>
          </w:rPr>
          <w:t>fi</w:t>
        </w:r>
      </w:ins>
      <w:r w:rsidRPr="003103E0">
        <w:rPr>
          <w:rFonts w:ascii="CMSS10" w:hAnsi="CMSS10" w:cs="CMSS10"/>
          <w:sz w:val="20"/>
          <w:szCs w:val="20"/>
          <w:lang w:val="en-GB"/>
        </w:rPr>
        <w:t>gurations. Using</w:t>
      </w:r>
    </w:p>
    <w:p w14:paraId="760E00A9"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these views, the structural alignment of the best models can </w:t>
      </w:r>
      <w:del w:id="57" w:author="Editor" w:date="2018-01-30T20:49:00Z">
        <w:r w:rsidRPr="003103E0" w:rsidDel="009D3EC1">
          <w:rPr>
            <w:rFonts w:ascii="CMSS10" w:hAnsi="CMSS10" w:cs="CMSS10"/>
            <w:sz w:val="20"/>
            <w:szCs w:val="20"/>
            <w:lang w:val="en-GB"/>
          </w:rPr>
          <w:delText>be</w:delText>
        </w:r>
      </w:del>
      <w:ins w:id="58" w:author="Editor" w:date="2018-01-30T20:49:00Z">
        <w:r w:rsidR="009D3EC1" w:rsidRPr="003103E0">
          <w:rPr>
            <w:rFonts w:ascii="CMSS10" w:hAnsi="CMSS10" w:cs="CMSS10"/>
            <w:sz w:val="20"/>
            <w:szCs w:val="20"/>
            <w:lang w:val="en-GB"/>
          </w:rPr>
          <w:t>also be</w:t>
        </w:r>
      </w:ins>
      <w:r w:rsidRPr="003103E0">
        <w:rPr>
          <w:rFonts w:ascii="CMSS10" w:hAnsi="CMSS10" w:cs="CMSS10"/>
          <w:sz w:val="20"/>
          <w:szCs w:val="20"/>
          <w:lang w:val="en-GB"/>
        </w:rPr>
        <w:t xml:space="preserve"> visually</w:t>
      </w:r>
    </w:p>
    <w:p w14:paraId="123C3F38"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con</w:t>
      </w:r>
      <w:del w:id="59" w:author="Editor" w:date="2018-01-30T20:49:00Z">
        <w:r w:rsidRPr="003103E0" w:rsidDel="009D3EC1">
          <w:rPr>
            <w:rFonts w:ascii="CMSS10" w:hAnsi="CMSS10" w:cs="CMSS10"/>
            <w:sz w:val="20"/>
            <w:szCs w:val="20"/>
            <w:lang w:val="en-GB"/>
          </w:rPr>
          <w:delText>_</w:delText>
        </w:r>
      </w:del>
      <w:ins w:id="60" w:author="Editor" w:date="2018-01-30T20:49:00Z">
        <w:r w:rsidR="009D3EC1" w:rsidRPr="003103E0">
          <w:rPr>
            <w:rFonts w:ascii="CMSS10" w:hAnsi="CMSS10" w:cs="CMSS10"/>
            <w:sz w:val="20"/>
            <w:szCs w:val="20"/>
            <w:lang w:val="en-GB"/>
          </w:rPr>
          <w:t>fi</w:t>
        </w:r>
      </w:ins>
      <w:r w:rsidRPr="003103E0">
        <w:rPr>
          <w:rFonts w:ascii="CMSS10" w:hAnsi="CMSS10" w:cs="CMSS10"/>
          <w:sz w:val="20"/>
          <w:szCs w:val="20"/>
          <w:lang w:val="en-GB"/>
        </w:rPr>
        <w:t>rmed</w:t>
      </w:r>
      <w:del w:id="61" w:author="Editor" w:date="2018-01-30T20:49:00Z">
        <w:r w:rsidRPr="003103E0" w:rsidDel="009D3EC1">
          <w:rPr>
            <w:rFonts w:ascii="CMSS10" w:hAnsi="CMSS10" w:cs="CMSS10"/>
            <w:sz w:val="20"/>
            <w:szCs w:val="20"/>
            <w:lang w:val="en-GB"/>
          </w:rPr>
          <w:delText xml:space="preserve"> as well</w:delText>
        </w:r>
      </w:del>
      <w:r w:rsidRPr="003103E0">
        <w:rPr>
          <w:rFonts w:ascii="CMSS10" w:hAnsi="CMSS10" w:cs="CMSS10"/>
          <w:sz w:val="20"/>
          <w:szCs w:val="20"/>
          <w:lang w:val="en-GB"/>
        </w:rPr>
        <w:t>.</w:t>
      </w:r>
    </w:p>
    <w:p w14:paraId="2C520982"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BX10" w:hAnsi="CMSSBX10" w:cs="CMSSBX10"/>
          <w:sz w:val="20"/>
          <w:szCs w:val="20"/>
          <w:lang w:val="en-GB"/>
        </w:rPr>
        <w:t xml:space="preserve">Conclusions: </w:t>
      </w:r>
      <w:r w:rsidRPr="003103E0">
        <w:rPr>
          <w:rFonts w:ascii="CMSS10" w:hAnsi="CMSS10" w:cs="CMSS10"/>
          <w:sz w:val="20"/>
          <w:szCs w:val="20"/>
          <w:lang w:val="en-GB"/>
        </w:rPr>
        <w:t>We developed a system for the exploration of large sets of</w:t>
      </w:r>
    </w:p>
    <w:p w14:paraId="6243829C"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protein-protein complexes in a fast and intuitive way. The usefulness of our</w:t>
      </w:r>
    </w:p>
    <w:p w14:paraId="52F69853"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system has been tested and veri</w:t>
      </w:r>
      <w:del w:id="62" w:author="Editor" w:date="2018-01-30T20:49:00Z">
        <w:r w:rsidRPr="003103E0" w:rsidDel="009D3EC1">
          <w:rPr>
            <w:rFonts w:ascii="CMSS10" w:hAnsi="CMSS10" w:cs="CMSS10"/>
            <w:sz w:val="20"/>
            <w:szCs w:val="20"/>
            <w:lang w:val="en-GB"/>
          </w:rPr>
          <w:delText>_</w:delText>
        </w:r>
      </w:del>
      <w:ins w:id="63" w:author="Editor" w:date="2018-01-30T20:49:00Z">
        <w:r w:rsidR="009D3EC1" w:rsidRPr="003103E0">
          <w:rPr>
            <w:rFonts w:ascii="CMSS10" w:hAnsi="CMSS10" w:cs="CMSS10"/>
            <w:sz w:val="20"/>
            <w:szCs w:val="20"/>
            <w:lang w:val="en-GB"/>
          </w:rPr>
          <w:t>fi</w:t>
        </w:r>
      </w:ins>
      <w:r w:rsidRPr="003103E0">
        <w:rPr>
          <w:rFonts w:ascii="CMSS10" w:hAnsi="CMSS10" w:cs="CMSS10"/>
          <w:sz w:val="20"/>
          <w:szCs w:val="20"/>
          <w:lang w:val="en-GB"/>
        </w:rPr>
        <w:t>ed on several docking structures</w:t>
      </w:r>
      <w:del w:id="64" w:author="Editor" w:date="2018-01-30T20:49:00Z">
        <w:r w:rsidRPr="003103E0" w:rsidDel="009D3EC1">
          <w:rPr>
            <w:rFonts w:ascii="CMSS10" w:hAnsi="CMSS10" w:cs="CMSS10"/>
            <w:sz w:val="20"/>
            <w:szCs w:val="20"/>
            <w:lang w:val="en-GB"/>
          </w:rPr>
          <w:delText>,</w:delText>
        </w:r>
      </w:del>
      <w:r w:rsidRPr="003103E0">
        <w:rPr>
          <w:rFonts w:ascii="CMSS10" w:hAnsi="CMSS10" w:cs="CMSS10"/>
          <w:sz w:val="20"/>
          <w:szCs w:val="20"/>
          <w:lang w:val="en-GB"/>
        </w:rPr>
        <w:t xml:space="preserve"> covering </w:t>
      </w:r>
      <w:ins w:id="65" w:author="Editor" w:date="2018-01-30T20:49:00Z">
        <w:r w:rsidR="009D3EC1" w:rsidRPr="003103E0">
          <w:rPr>
            <w:rFonts w:ascii="CMSS10" w:hAnsi="CMSS10" w:cs="CMSS10"/>
            <w:sz w:val="20"/>
            <w:szCs w:val="20"/>
            <w:lang w:val="en-GB"/>
          </w:rPr>
          <w:t xml:space="preserve">the </w:t>
        </w:r>
      </w:ins>
      <w:r w:rsidRPr="003103E0">
        <w:rPr>
          <w:rFonts w:ascii="CMSS10" w:hAnsi="CMSS10" w:cs="CMSS10"/>
          <w:sz w:val="20"/>
          <w:szCs w:val="20"/>
          <w:lang w:val="en-GB"/>
        </w:rPr>
        <w:t>three</w:t>
      </w:r>
    </w:p>
    <w:p w14:paraId="593E9971"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major types of PPIs, </w:t>
      </w:r>
      <w:del w:id="66" w:author="Editor" w:date="2018-01-30T20:49:00Z">
        <w:r w:rsidRPr="003103E0" w:rsidDel="009D3EC1">
          <w:rPr>
            <w:rFonts w:ascii="CMSS10" w:hAnsi="CMSS10" w:cs="CMSS10"/>
            <w:sz w:val="20"/>
            <w:szCs w:val="20"/>
            <w:lang w:val="en-GB"/>
          </w:rPr>
          <w:delText>i.e,</w:delText>
        </w:r>
      </w:del>
      <w:ins w:id="67" w:author="Editor" w:date="2018-01-30T20:49:00Z">
        <w:r w:rsidR="009D3EC1" w:rsidRPr="003103E0">
          <w:rPr>
            <w:rFonts w:ascii="CMSS10" w:hAnsi="CMSS10" w:cs="CMSS10"/>
            <w:sz w:val="20"/>
            <w:szCs w:val="20"/>
            <w:lang w:val="en-GB"/>
          </w:rPr>
          <w:t>including</w:t>
        </w:r>
      </w:ins>
      <w:r w:rsidRPr="003103E0">
        <w:rPr>
          <w:rFonts w:ascii="CMSS10" w:hAnsi="CMSS10" w:cs="CMSS10"/>
          <w:sz w:val="20"/>
          <w:szCs w:val="20"/>
          <w:lang w:val="en-GB"/>
        </w:rPr>
        <w:t xml:space="preserve"> coiled-coil, pocket-string, and surface-surface</w:t>
      </w:r>
    </w:p>
    <w:p w14:paraId="51917677"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interactions. Our case studies prove</w:t>
      </w:r>
      <w:del w:id="68" w:author="Editor" w:date="2018-01-30T20:49:00Z">
        <w:r w:rsidRPr="003103E0" w:rsidDel="009D3EC1">
          <w:rPr>
            <w:rFonts w:ascii="CMSS10" w:hAnsi="CMSS10" w:cs="CMSS10"/>
            <w:sz w:val="20"/>
            <w:szCs w:val="20"/>
            <w:lang w:val="en-GB"/>
          </w:rPr>
          <w:delText>,</w:delText>
        </w:r>
      </w:del>
      <w:r w:rsidRPr="003103E0">
        <w:rPr>
          <w:rFonts w:ascii="CMSS10" w:hAnsi="CMSS10" w:cs="CMSS10"/>
          <w:sz w:val="20"/>
          <w:szCs w:val="20"/>
          <w:lang w:val="en-GB"/>
        </w:rPr>
        <w:t xml:space="preserve"> that our tool helps to </w:t>
      </w:r>
      <w:del w:id="69" w:author="Quality Control Editor" w:date="2018-01-31T06:28:00Z">
        <w:r w:rsidRPr="003103E0" w:rsidDel="003103E0">
          <w:rPr>
            <w:rFonts w:ascii="CMSS10" w:hAnsi="CMSS10" w:cs="CMSS10"/>
            <w:sz w:val="20"/>
            <w:szCs w:val="20"/>
            <w:lang w:val="en-GB"/>
          </w:rPr>
          <w:delText>analyze</w:delText>
        </w:r>
      </w:del>
      <w:ins w:id="70" w:author="Quality Control Editor" w:date="2018-01-31T06:28:00Z">
        <w:r w:rsidR="003103E0">
          <w:rPr>
            <w:rFonts w:ascii="CMSS10" w:hAnsi="CMSS10" w:cs="CMSS10"/>
            <w:sz w:val="20"/>
            <w:szCs w:val="20"/>
            <w:lang w:val="en-GB"/>
          </w:rPr>
          <w:t>analyse</w:t>
        </w:r>
      </w:ins>
      <w:r w:rsidRPr="003103E0">
        <w:rPr>
          <w:rFonts w:ascii="CMSS10" w:hAnsi="CMSS10" w:cs="CMSS10"/>
          <w:sz w:val="20"/>
          <w:szCs w:val="20"/>
          <w:lang w:val="en-GB"/>
        </w:rPr>
        <w:t xml:space="preserve"> </w:t>
      </w:r>
      <w:del w:id="71" w:author="Editor" w:date="2018-01-30T20:50:00Z">
        <w:r w:rsidRPr="003103E0" w:rsidDel="009D3EC1">
          <w:rPr>
            <w:rFonts w:ascii="CMSS10" w:hAnsi="CMSS10" w:cs="CMSS10"/>
            <w:sz w:val="20"/>
            <w:szCs w:val="20"/>
            <w:lang w:val="en-GB"/>
          </w:rPr>
          <w:delText xml:space="preserve">and </w:delText>
        </w:r>
      </w:del>
      <w:ins w:id="72" w:author="Editor" w:date="2018-01-30T20:50:00Z">
        <w:r w:rsidR="009D3EC1" w:rsidRPr="003103E0">
          <w:rPr>
            <w:rFonts w:ascii="CMSS10" w:hAnsi="CMSS10" w:cs="CMSS10"/>
            <w:sz w:val="20"/>
            <w:szCs w:val="20"/>
            <w:lang w:val="en-GB"/>
          </w:rPr>
          <w:t>and fi</w:t>
        </w:r>
      </w:ins>
      <w:del w:id="73" w:author="Editor" w:date="2018-01-30T20:50:00Z">
        <w:r w:rsidRPr="003103E0" w:rsidDel="009D3EC1">
          <w:rPr>
            <w:rFonts w:ascii="CMSS10" w:hAnsi="CMSS10" w:cs="CMSS10"/>
            <w:sz w:val="20"/>
            <w:szCs w:val="20"/>
            <w:lang w:val="en-GB"/>
          </w:rPr>
          <w:delText>_</w:delText>
        </w:r>
      </w:del>
      <w:r w:rsidRPr="003103E0">
        <w:rPr>
          <w:rFonts w:ascii="CMSS10" w:hAnsi="CMSS10" w:cs="CMSS10"/>
          <w:sz w:val="20"/>
          <w:szCs w:val="20"/>
          <w:lang w:val="en-GB"/>
        </w:rPr>
        <w:t>lter</w:t>
      </w:r>
    </w:p>
    <w:p w14:paraId="547A9B15"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 xml:space="preserve">protein-protein complexes in a fraction of </w:t>
      </w:r>
      <w:ins w:id="74" w:author="Editor" w:date="2018-01-30T20:50:00Z">
        <w:r w:rsidR="009D3EC1" w:rsidRPr="003103E0">
          <w:rPr>
            <w:rFonts w:ascii="CMSS10" w:hAnsi="CMSS10" w:cs="CMSS10"/>
            <w:sz w:val="20"/>
            <w:szCs w:val="20"/>
            <w:lang w:val="en-GB"/>
          </w:rPr>
          <w:t xml:space="preserve">the </w:t>
        </w:r>
      </w:ins>
      <w:r w:rsidRPr="003103E0">
        <w:rPr>
          <w:rFonts w:ascii="CMSS10" w:hAnsi="CMSS10" w:cs="CMSS10"/>
          <w:sz w:val="20"/>
          <w:szCs w:val="20"/>
          <w:lang w:val="en-GB"/>
        </w:rPr>
        <w:t xml:space="preserve">time </w:t>
      </w:r>
      <w:del w:id="75" w:author="Editor" w:date="2018-01-30T20:50:00Z">
        <w:r w:rsidRPr="003103E0" w:rsidDel="00F02AE6">
          <w:rPr>
            <w:rFonts w:ascii="CMSS10" w:hAnsi="CMSS10" w:cs="CMSS10"/>
            <w:sz w:val="20"/>
            <w:szCs w:val="20"/>
            <w:lang w:val="en-GB"/>
          </w:rPr>
          <w:delText>spent when</w:delText>
        </w:r>
      </w:del>
      <w:ins w:id="76" w:author="Editor" w:date="2018-01-30T20:50:00Z">
        <w:r w:rsidR="00F02AE6" w:rsidRPr="003103E0">
          <w:rPr>
            <w:rFonts w:ascii="CMSS10" w:hAnsi="CMSS10" w:cs="CMSS10"/>
            <w:sz w:val="20"/>
            <w:szCs w:val="20"/>
            <w:lang w:val="en-GB"/>
          </w:rPr>
          <w:t>compared to</w:t>
        </w:r>
      </w:ins>
      <w:r w:rsidRPr="003103E0">
        <w:rPr>
          <w:rFonts w:ascii="CMSS10" w:hAnsi="CMSS10" w:cs="CMSS10"/>
          <w:sz w:val="20"/>
          <w:szCs w:val="20"/>
          <w:lang w:val="en-GB"/>
        </w:rPr>
        <w:t xml:space="preserve"> using </w:t>
      </w:r>
      <w:del w:id="77" w:author="Editor" w:date="2018-01-30T20:50:00Z">
        <w:r w:rsidRPr="003103E0" w:rsidDel="009D3EC1">
          <w:rPr>
            <w:rFonts w:ascii="CMSS10" w:hAnsi="CMSS10" w:cs="CMSS10"/>
            <w:sz w:val="20"/>
            <w:szCs w:val="20"/>
            <w:lang w:val="en-GB"/>
          </w:rPr>
          <w:delText xml:space="preserve">the </w:delText>
        </w:r>
      </w:del>
      <w:r w:rsidRPr="003103E0">
        <w:rPr>
          <w:rFonts w:ascii="CMSS10" w:hAnsi="CMSS10" w:cs="CMSS10"/>
          <w:sz w:val="20"/>
          <w:szCs w:val="20"/>
          <w:lang w:val="en-GB"/>
        </w:rPr>
        <w:t>previously</w:t>
      </w:r>
    </w:p>
    <w:p w14:paraId="7E9C4506"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available techniques.</w:t>
      </w:r>
    </w:p>
    <w:p w14:paraId="4C10F38F"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BX10" w:hAnsi="CMSSBX10" w:cs="CMSSBX10"/>
          <w:sz w:val="20"/>
          <w:szCs w:val="20"/>
          <w:lang w:val="en-GB"/>
        </w:rPr>
        <w:t xml:space="preserve">Keywords: </w:t>
      </w:r>
      <w:r w:rsidRPr="003103E0">
        <w:rPr>
          <w:rFonts w:ascii="CMSS10" w:hAnsi="CMSS10" w:cs="CMSS10"/>
          <w:sz w:val="20"/>
          <w:szCs w:val="20"/>
          <w:lang w:val="en-GB"/>
        </w:rPr>
        <w:t>protein-protein interaction; contact zone; visualization</w:t>
      </w:r>
    </w:p>
    <w:p w14:paraId="415CA2DF" w14:textId="77777777" w:rsidR="00875898" w:rsidRPr="003103E0" w:rsidRDefault="00875898" w:rsidP="00875898">
      <w:pPr>
        <w:autoSpaceDE w:val="0"/>
        <w:autoSpaceDN w:val="0"/>
        <w:adjustRightInd w:val="0"/>
        <w:spacing w:after="0" w:line="240" w:lineRule="auto"/>
        <w:rPr>
          <w:rFonts w:ascii="CMSSBX10" w:hAnsi="CMSSBX10" w:cs="CMSSBX10"/>
          <w:sz w:val="24"/>
          <w:szCs w:val="24"/>
          <w:lang w:val="en-GB"/>
        </w:rPr>
      </w:pPr>
      <w:r w:rsidRPr="003103E0">
        <w:rPr>
          <w:rFonts w:ascii="CMSSBX10" w:hAnsi="CMSSBX10" w:cs="CMSSBX10"/>
          <w:sz w:val="24"/>
          <w:szCs w:val="24"/>
          <w:lang w:val="en-GB"/>
        </w:rPr>
        <w:t>Background</w:t>
      </w:r>
    </w:p>
    <w:p w14:paraId="19E10A6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Understanding the constitution and biological function of proteins is essential in</w:t>
      </w:r>
    </w:p>
    <w:p w14:paraId="6958A62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many research disciplines, such as medicine and pharmaceutics. Most of the proteins critical for </w:t>
      </w:r>
      <w:del w:id="78" w:author="Editor" w:date="2018-01-30T23:03: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cellular life act in a cooperative manner, forming multiprotein</w:t>
      </w:r>
    </w:p>
    <w:p w14:paraId="08EBCBE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complexes. It is estimated that </w:t>
      </w:r>
      <w:del w:id="79" w:author="Editor" w:date="2018-01-30T23:03:00Z">
        <w:r w:rsidRPr="003103E0" w:rsidDel="00473F5B">
          <w:rPr>
            <w:rFonts w:ascii="CMR10" w:hAnsi="CMR10" w:cs="CMR10"/>
            <w:sz w:val="20"/>
            <w:szCs w:val="20"/>
            <w:lang w:val="en-GB"/>
          </w:rPr>
          <w:delText xml:space="preserve">about </w:delText>
        </w:r>
      </w:del>
      <w:ins w:id="80" w:author="Editor" w:date="2018-01-30T23:03:00Z">
        <w:r w:rsidR="00473F5B" w:rsidRPr="003103E0">
          <w:rPr>
            <w:rFonts w:ascii="CMR10" w:hAnsi="CMR10" w:cs="CMR10"/>
            <w:sz w:val="20"/>
            <w:szCs w:val="20"/>
            <w:lang w:val="en-GB"/>
          </w:rPr>
          <w:t xml:space="preserve">approximately </w:t>
        </w:r>
      </w:ins>
      <w:r w:rsidRPr="003103E0">
        <w:rPr>
          <w:rFonts w:ascii="CMR10" w:hAnsi="CMR10" w:cs="CMR10"/>
          <w:sz w:val="20"/>
          <w:szCs w:val="20"/>
          <w:lang w:val="en-GB"/>
        </w:rPr>
        <w:t>800 complexes exist in just one yeast cell [1].</w:t>
      </w:r>
    </w:p>
    <w:p w14:paraId="58F99E8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All complexes are composed of subunits, which constitute the complex via mutual</w:t>
      </w:r>
    </w:p>
    <w:p w14:paraId="7B4288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protein-protein interactions (PPIs). The main goal of </w:t>
      </w:r>
      <w:del w:id="81" w:author="Editor" w:date="2018-01-30T23:03:00Z">
        <w:r w:rsidRPr="003103E0" w:rsidDel="00473F5B">
          <w:rPr>
            <w:rFonts w:ascii="CMR10" w:hAnsi="CMR10" w:cs="CMR10"/>
            <w:sz w:val="20"/>
            <w:szCs w:val="20"/>
            <w:lang w:val="en-GB"/>
          </w:rPr>
          <w:delText xml:space="preserve">the process of </w:delText>
        </w:r>
      </w:del>
      <w:r w:rsidRPr="003103E0">
        <w:rPr>
          <w:rFonts w:ascii="CMR10" w:hAnsi="CMR10" w:cs="CMR10"/>
          <w:sz w:val="20"/>
          <w:szCs w:val="20"/>
          <w:lang w:val="en-GB"/>
        </w:rPr>
        <w:t xml:space="preserve">studying </w:t>
      </w:r>
      <w:del w:id="82" w:author="Editor" w:date="2018-01-30T23:03:00Z">
        <w:r w:rsidRPr="003103E0" w:rsidDel="00473F5B">
          <w:rPr>
            <w:rFonts w:ascii="CMR10" w:hAnsi="CMR10" w:cs="CMR10"/>
            <w:sz w:val="20"/>
            <w:szCs w:val="20"/>
            <w:lang w:val="en-GB"/>
          </w:rPr>
          <w:delText>such</w:delText>
        </w:r>
      </w:del>
      <w:ins w:id="83" w:author="Editor" w:date="2018-01-30T23:03:00Z">
        <w:r w:rsidR="00473F5B" w:rsidRPr="003103E0">
          <w:rPr>
            <w:rFonts w:ascii="CMR10" w:hAnsi="CMR10" w:cs="CMR10"/>
            <w:sz w:val="20"/>
            <w:szCs w:val="20"/>
            <w:lang w:val="en-GB"/>
          </w:rPr>
          <w:t>these</w:t>
        </w:r>
      </w:ins>
    </w:p>
    <w:p w14:paraId="428C435E" w14:textId="77777777" w:rsidR="00875898" w:rsidRPr="003103E0" w:rsidDel="00473F5B" w:rsidRDefault="00875898" w:rsidP="00875898">
      <w:pPr>
        <w:autoSpaceDE w:val="0"/>
        <w:autoSpaceDN w:val="0"/>
        <w:adjustRightInd w:val="0"/>
        <w:spacing w:after="0" w:line="240" w:lineRule="auto"/>
        <w:rPr>
          <w:del w:id="84" w:author="Editor" w:date="2018-01-30T23:03:00Z"/>
          <w:rFonts w:ascii="CMBX10" w:hAnsi="CMBX10" w:cs="CMBX10"/>
          <w:sz w:val="20"/>
          <w:szCs w:val="20"/>
          <w:lang w:val="en-GB"/>
        </w:rPr>
      </w:pPr>
      <w:r w:rsidRPr="003103E0">
        <w:rPr>
          <w:rFonts w:ascii="CMR10" w:hAnsi="CMR10" w:cs="CMR10"/>
          <w:sz w:val="20"/>
          <w:szCs w:val="20"/>
          <w:lang w:val="en-GB"/>
        </w:rPr>
        <w:t xml:space="preserve">PPIs, known as protein-protein docking, is to identify </w:t>
      </w:r>
      <w:del w:id="85" w:author="Editor" w:date="2018-01-30T23:04:00Z">
        <w:r w:rsidRPr="003103E0" w:rsidDel="00473F5B">
          <w:rPr>
            <w:rFonts w:ascii="CMR10" w:hAnsi="CMR10" w:cs="CMR10"/>
            <w:sz w:val="20"/>
            <w:szCs w:val="20"/>
            <w:lang w:val="en-GB"/>
          </w:rPr>
          <w:delText xml:space="preserve">an </w:delText>
        </w:r>
      </w:del>
      <w:ins w:id="86" w:author="Editor" w:date="2018-01-30T23:04:00Z">
        <w:r w:rsidR="00473F5B" w:rsidRPr="003103E0">
          <w:rPr>
            <w:rFonts w:ascii="CMR10" w:hAnsi="CMR10" w:cs="CMR10"/>
            <w:sz w:val="20"/>
            <w:szCs w:val="20"/>
            <w:lang w:val="en-GB"/>
          </w:rPr>
          <w:t xml:space="preserve">the </w:t>
        </w:r>
      </w:ins>
      <w:r w:rsidRPr="003103E0">
        <w:rPr>
          <w:rFonts w:ascii="CMR10" w:hAnsi="CMR10" w:cs="CMR10"/>
          <w:sz w:val="20"/>
          <w:szCs w:val="20"/>
          <w:lang w:val="en-GB"/>
        </w:rPr>
        <w:t xml:space="preserve">appropriate spatial </w:t>
      </w:r>
      <w:r w:rsidRPr="003103E0">
        <w:rPr>
          <w:rFonts w:ascii="CMBX10" w:hAnsi="CMBX10" w:cs="CMBX10"/>
          <w:sz w:val="20"/>
          <w:szCs w:val="20"/>
          <w:lang w:val="en-GB"/>
        </w:rPr>
        <w:t>con</w:t>
      </w:r>
      <w:del w:id="87" w:author="Editor" w:date="2018-01-30T23:03:00Z">
        <w:r w:rsidRPr="003103E0" w:rsidDel="00473F5B">
          <w:rPr>
            <w:rFonts w:ascii="CMBX10" w:hAnsi="CMBX10" w:cs="CMBX10"/>
            <w:sz w:val="20"/>
            <w:szCs w:val="20"/>
            <w:lang w:val="en-GB"/>
          </w:rPr>
          <w:delText>-</w:delText>
        </w:r>
      </w:del>
    </w:p>
    <w:p w14:paraId="1A01417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88" w:author="Editor" w:date="2018-01-30T23:03:00Z">
        <w:r w:rsidRPr="003103E0" w:rsidDel="00473F5B">
          <w:rPr>
            <w:rFonts w:ascii="CMBX10" w:hAnsi="CMBX10" w:cs="CMBX10"/>
            <w:sz w:val="20"/>
            <w:szCs w:val="20"/>
            <w:lang w:val="en-GB"/>
          </w:rPr>
          <w:delText>_</w:delText>
        </w:r>
      </w:del>
      <w:ins w:id="89" w:author="Editor" w:date="2018-01-30T23:03:00Z">
        <w:r w:rsidR="00473F5B" w:rsidRPr="003103E0">
          <w:rPr>
            <w:rFonts w:ascii="CMBX10" w:hAnsi="CMBX10" w:cs="CMBX10"/>
            <w:sz w:val="20"/>
            <w:szCs w:val="20"/>
            <w:lang w:val="en-GB"/>
          </w:rPr>
          <w:t>fi</w:t>
        </w:r>
      </w:ins>
      <w:r w:rsidRPr="003103E0">
        <w:rPr>
          <w:rFonts w:ascii="CMBX10" w:hAnsi="CMBX10" w:cs="CMBX10"/>
          <w:sz w:val="20"/>
          <w:szCs w:val="20"/>
          <w:lang w:val="en-GB"/>
        </w:rPr>
        <w:t xml:space="preserve">guration </w:t>
      </w:r>
      <w:r w:rsidRPr="003103E0">
        <w:rPr>
          <w:rFonts w:ascii="CMR10" w:hAnsi="CMR10" w:cs="CMR10"/>
          <w:sz w:val="20"/>
          <w:szCs w:val="20"/>
          <w:lang w:val="en-GB"/>
        </w:rPr>
        <w:t xml:space="preserve">of the interacting proteins. </w:t>
      </w:r>
      <w:del w:id="90" w:author="Editor" w:date="2018-01-30T23:04:00Z">
        <w:r w:rsidRPr="003103E0" w:rsidDel="00473F5B">
          <w:rPr>
            <w:rFonts w:ascii="CMR10" w:hAnsi="CMR10" w:cs="CMR10"/>
            <w:sz w:val="20"/>
            <w:szCs w:val="20"/>
            <w:lang w:val="en-GB"/>
          </w:rPr>
          <w:delText>Such a</w:delText>
        </w:r>
      </w:del>
      <w:ins w:id="91" w:author="Editor" w:date="2018-01-30T23:04:00Z">
        <w:r w:rsidR="00473F5B" w:rsidRPr="003103E0">
          <w:rPr>
            <w:rFonts w:ascii="CMR10" w:hAnsi="CMR10" w:cs="CMR10"/>
            <w:sz w:val="20"/>
            <w:szCs w:val="20"/>
            <w:lang w:val="en-GB"/>
          </w:rPr>
          <w:t>This</w:t>
        </w:r>
      </w:ins>
      <w:r w:rsidRPr="003103E0">
        <w:rPr>
          <w:rFonts w:ascii="CMR10" w:hAnsi="CMR10" w:cs="CMR10"/>
          <w:sz w:val="20"/>
          <w:szCs w:val="20"/>
          <w:lang w:val="en-GB"/>
        </w:rPr>
        <w:t xml:space="preserve"> con</w:t>
      </w:r>
      <w:del w:id="92" w:author="Editor" w:date="2018-01-30T23:04:00Z">
        <w:r w:rsidRPr="003103E0" w:rsidDel="00473F5B">
          <w:rPr>
            <w:rFonts w:ascii="CMR10" w:hAnsi="CMR10" w:cs="CMR10"/>
            <w:sz w:val="20"/>
            <w:szCs w:val="20"/>
            <w:lang w:val="en-GB"/>
          </w:rPr>
          <w:delText>_</w:delText>
        </w:r>
      </w:del>
      <w:ins w:id="93" w:author="Editor" w:date="2018-01-30T23:04:00Z">
        <w:r w:rsidR="00473F5B" w:rsidRPr="003103E0">
          <w:rPr>
            <w:rFonts w:ascii="CMR10" w:hAnsi="CMR10" w:cs="CMR10"/>
            <w:sz w:val="20"/>
            <w:szCs w:val="20"/>
            <w:lang w:val="en-GB"/>
          </w:rPr>
          <w:t>fi</w:t>
        </w:r>
      </w:ins>
      <w:r w:rsidRPr="003103E0">
        <w:rPr>
          <w:rFonts w:ascii="CMR10" w:hAnsi="CMR10" w:cs="CMR10"/>
          <w:sz w:val="20"/>
          <w:szCs w:val="20"/>
          <w:lang w:val="en-GB"/>
        </w:rPr>
        <w:t>guration is represented by the</w:t>
      </w:r>
    </w:p>
    <w:p w14:paraId="3D38732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mutual spatial orientation of the interacting proteins. Each con</w:t>
      </w:r>
      <w:del w:id="94" w:author="Editor" w:date="2018-01-30T23:04:00Z">
        <w:r w:rsidRPr="003103E0" w:rsidDel="00473F5B">
          <w:rPr>
            <w:rFonts w:ascii="CMR10" w:hAnsi="CMR10" w:cs="CMR10"/>
            <w:sz w:val="20"/>
            <w:szCs w:val="20"/>
            <w:lang w:val="en-GB"/>
          </w:rPr>
          <w:delText>_</w:delText>
        </w:r>
      </w:del>
      <w:ins w:id="95" w:author="Editor" w:date="2018-01-30T23:04:00Z">
        <w:r w:rsidR="00473F5B" w:rsidRPr="003103E0">
          <w:rPr>
            <w:rFonts w:ascii="CMR10" w:hAnsi="CMR10" w:cs="CMR10"/>
            <w:sz w:val="20"/>
            <w:szCs w:val="20"/>
            <w:lang w:val="en-GB"/>
          </w:rPr>
          <w:t>fi</w:t>
        </w:r>
      </w:ins>
      <w:r w:rsidRPr="003103E0">
        <w:rPr>
          <w:rFonts w:ascii="CMR10" w:hAnsi="CMR10" w:cs="CMR10"/>
          <w:sz w:val="20"/>
          <w:szCs w:val="20"/>
          <w:lang w:val="en-GB"/>
        </w:rPr>
        <w:t>guration contains</w:t>
      </w:r>
    </w:p>
    <w:p w14:paraId="39A6769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 xml:space="preserve">a </w:t>
      </w:r>
      <w:r w:rsidRPr="003103E0">
        <w:rPr>
          <w:rFonts w:ascii="CMBX10" w:hAnsi="CMBX10" w:cs="CMBX10"/>
          <w:sz w:val="20"/>
          <w:szCs w:val="20"/>
          <w:lang w:val="en-GB"/>
        </w:rPr>
        <w:t>contact zone</w:t>
      </w:r>
      <w:r w:rsidRPr="003103E0">
        <w:rPr>
          <w:rFonts w:ascii="CMR10" w:hAnsi="CMR10" w:cs="CMR10"/>
          <w:sz w:val="20"/>
          <w:szCs w:val="20"/>
          <w:lang w:val="en-GB"/>
        </w:rPr>
        <w:t>, consisting of the set of amino acids from both interacting proteins</w:t>
      </w:r>
    </w:p>
    <w:p w14:paraId="4221178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that are </w:t>
      </w:r>
      <w:del w:id="96" w:author="Editor" w:date="2018-01-30T23:04:00Z">
        <w:r w:rsidRPr="003103E0" w:rsidDel="00473F5B">
          <w:rPr>
            <w:rFonts w:ascii="CMR10" w:hAnsi="CMR10" w:cs="CMR10"/>
            <w:sz w:val="20"/>
            <w:szCs w:val="20"/>
            <w:lang w:val="en-GB"/>
          </w:rPr>
          <w:delText xml:space="preserve">in </w:delText>
        </w:r>
      </w:del>
      <w:ins w:id="97" w:author="Editor" w:date="2018-01-30T23:04:00Z">
        <w:r w:rsidR="00473F5B" w:rsidRPr="003103E0">
          <w:rPr>
            <w:rFonts w:ascii="CMR10" w:hAnsi="CMR10" w:cs="CMR10"/>
            <w:sz w:val="20"/>
            <w:szCs w:val="20"/>
            <w:lang w:val="en-GB"/>
          </w:rPr>
          <w:t>with</w:t>
        </w:r>
      </w:ins>
      <w:del w:id="98" w:author="Editor" w:date="2018-01-30T23:04:00Z">
        <w:r w:rsidRPr="003103E0" w:rsidDel="00473F5B">
          <w:rPr>
            <w:rFonts w:ascii="CMR10" w:hAnsi="CMR10" w:cs="CMR10"/>
            <w:sz w:val="20"/>
            <w:szCs w:val="20"/>
            <w:lang w:val="en-GB"/>
          </w:rPr>
          <w:delText>the</w:delText>
        </w:r>
      </w:del>
      <w:r w:rsidRPr="003103E0">
        <w:rPr>
          <w:rFonts w:ascii="CMR10" w:hAnsi="CMR10" w:cs="CMR10"/>
          <w:sz w:val="20"/>
          <w:szCs w:val="20"/>
          <w:lang w:val="en-GB"/>
        </w:rPr>
        <w:t xml:space="preserve"> interaction distance, usually spanning from 3 to 5 </w:t>
      </w:r>
      <w:del w:id="99" w:author="Editor" w:date="2018-01-30T23:38:00Z">
        <w:r w:rsidRPr="003103E0" w:rsidDel="00824595">
          <w:rPr>
            <w:rFonts w:ascii="CMR10" w:hAnsi="CMR10" w:cs="CMR10"/>
            <w:sz w:val="20"/>
            <w:szCs w:val="20"/>
            <w:lang w:val="en-GB"/>
          </w:rPr>
          <w:delText>_</w:delText>
        </w:r>
      </w:del>
      <w:ins w:id="100" w:author="Editor" w:date="2018-01-30T23:38:00Z">
        <w:r w:rsidR="00824595" w:rsidRPr="003103E0">
          <w:rPr>
            <w:rFonts w:ascii="Times New Roman" w:hAnsi="Times New Roman" w:cs="Times New Roman"/>
            <w:sz w:val="20"/>
            <w:szCs w:val="20"/>
            <w:lang w:val="en-GB"/>
          </w:rPr>
          <w:t>Å</w:t>
        </w:r>
      </w:ins>
      <w:del w:id="101" w:author="Editor" w:date="2018-01-30T23:38:00Z">
        <w:r w:rsidRPr="003103E0" w:rsidDel="00824595">
          <w:rPr>
            <w:rFonts w:ascii="CMR10" w:hAnsi="CMR10" w:cs="CMR10"/>
            <w:sz w:val="20"/>
            <w:szCs w:val="20"/>
            <w:lang w:val="en-GB"/>
          </w:rPr>
          <w:delText>A</w:delText>
        </w:r>
      </w:del>
      <w:r w:rsidRPr="003103E0">
        <w:rPr>
          <w:rFonts w:ascii="CMR10" w:hAnsi="CMR10" w:cs="CMR10"/>
          <w:sz w:val="20"/>
          <w:szCs w:val="20"/>
          <w:lang w:val="en-GB"/>
        </w:rPr>
        <w:t>ngstr</w:t>
      </w:r>
      <w:ins w:id="102" w:author="Editor" w:date="2018-01-30T23:39:00Z">
        <w:r w:rsidR="00824595" w:rsidRPr="003103E0">
          <w:rPr>
            <w:rFonts w:ascii="Times New Roman" w:hAnsi="Times New Roman" w:cs="Times New Roman"/>
            <w:sz w:val="20"/>
            <w:szCs w:val="20"/>
            <w:lang w:val="en-GB"/>
          </w:rPr>
          <w:t>ö</w:t>
        </w:r>
        <w:r w:rsidR="00824595" w:rsidRPr="003103E0">
          <w:rPr>
            <w:rFonts w:ascii="CMR10" w:hAnsi="CMR10" w:cs="CMR10"/>
            <w:sz w:val="20"/>
            <w:szCs w:val="20"/>
            <w:lang w:val="en-GB"/>
          </w:rPr>
          <w:t>ms</w:t>
        </w:r>
      </w:ins>
      <w:commentRangeStart w:id="103"/>
      <w:del w:id="104" w:author="Editor" w:date="2018-01-30T23:38:00Z">
        <w:r w:rsidRPr="003103E0" w:rsidDel="00824595">
          <w:rPr>
            <w:rFonts w:ascii="CMR10" w:hAnsi="CMR10" w:cs="CMR10"/>
            <w:sz w:val="20"/>
            <w:szCs w:val="20"/>
            <w:lang w:val="en-GB"/>
          </w:rPr>
          <w:delText></w:delText>
        </w:r>
        <w:commentRangeEnd w:id="103"/>
        <w:r w:rsidR="00473F5B" w:rsidRPr="003103E0" w:rsidDel="00824595">
          <w:rPr>
            <w:rStyle w:val="CommentReference"/>
            <w:lang w:val="en-GB"/>
          </w:rPr>
          <w:commentReference w:id="103"/>
        </w:r>
        <w:r w:rsidRPr="003103E0" w:rsidDel="00824595">
          <w:rPr>
            <w:rFonts w:ascii="CMR10" w:hAnsi="CMR10" w:cs="CMR10"/>
            <w:sz w:val="20"/>
            <w:szCs w:val="20"/>
            <w:lang w:val="en-GB"/>
          </w:rPr>
          <w:delText>om</w:delText>
        </w:r>
      </w:del>
      <w:del w:id="105" w:author="Editor" w:date="2018-01-30T23:39:00Z">
        <w:r w:rsidRPr="003103E0" w:rsidDel="00824595">
          <w:rPr>
            <w:rFonts w:ascii="CMR10" w:hAnsi="CMR10" w:cs="CMR10"/>
            <w:sz w:val="20"/>
            <w:szCs w:val="20"/>
            <w:lang w:val="en-GB"/>
          </w:rPr>
          <w:delText>s</w:delText>
        </w:r>
      </w:del>
      <w:r w:rsidRPr="003103E0">
        <w:rPr>
          <w:rFonts w:ascii="CMR10" w:hAnsi="CMR10" w:cs="CMR10"/>
          <w:sz w:val="20"/>
          <w:szCs w:val="20"/>
          <w:lang w:val="en-GB"/>
        </w:rPr>
        <w:t>.</w:t>
      </w:r>
    </w:p>
    <w:p w14:paraId="0A90CCF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structure determination of PPIs in laboratories is very challenging</w:t>
      </w:r>
      <w:ins w:id="106" w:author="Editor" w:date="2018-01-30T23:05:00Z">
        <w:r w:rsidR="00473F5B" w:rsidRPr="003103E0">
          <w:rPr>
            <w:rFonts w:ascii="CMR10" w:hAnsi="CMR10" w:cs="CMR10"/>
            <w:sz w:val="20"/>
            <w:szCs w:val="20"/>
            <w:lang w:val="en-GB"/>
          </w:rPr>
          <w:t>,</w:t>
        </w:r>
      </w:ins>
      <w:r w:rsidRPr="003103E0">
        <w:rPr>
          <w:rFonts w:ascii="CMR10" w:hAnsi="CMR10" w:cs="CMR10"/>
          <w:sz w:val="20"/>
          <w:szCs w:val="20"/>
          <w:lang w:val="en-GB"/>
        </w:rPr>
        <w:t xml:space="preserve"> as well as</w:t>
      </w:r>
    </w:p>
    <w:p w14:paraId="7013222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expensive and </w:t>
      </w:r>
      <w:del w:id="107" w:author="Editor" w:date="2018-01-30T23:05:00Z">
        <w:r w:rsidRPr="003103E0" w:rsidDel="00473F5B">
          <w:rPr>
            <w:rFonts w:ascii="CMR10" w:hAnsi="CMR10" w:cs="CMR10"/>
            <w:sz w:val="20"/>
            <w:szCs w:val="20"/>
            <w:lang w:val="en-GB"/>
          </w:rPr>
          <w:delText xml:space="preserve">time </w:delText>
        </w:r>
      </w:del>
      <w:ins w:id="108" w:author="Editor" w:date="2018-01-30T23:05:00Z">
        <w:r w:rsidR="00473F5B" w:rsidRPr="003103E0">
          <w:rPr>
            <w:rFonts w:ascii="CMR10" w:hAnsi="CMR10" w:cs="CMR10"/>
            <w:sz w:val="20"/>
            <w:szCs w:val="20"/>
            <w:lang w:val="en-GB"/>
          </w:rPr>
          <w:t>time-</w:t>
        </w:r>
      </w:ins>
      <w:r w:rsidRPr="003103E0">
        <w:rPr>
          <w:rFonts w:ascii="CMR10" w:hAnsi="CMR10" w:cs="CMR10"/>
          <w:sz w:val="20"/>
          <w:szCs w:val="20"/>
          <w:lang w:val="en-GB"/>
        </w:rPr>
        <w:t>consuming. This is due to many problems related to the dynamic</w:t>
      </w:r>
    </w:p>
    <w:p w14:paraId="2911FB86" w14:textId="77777777" w:rsidR="00875898" w:rsidRPr="003103E0" w:rsidDel="00473F5B" w:rsidRDefault="00875898">
      <w:pPr>
        <w:autoSpaceDE w:val="0"/>
        <w:autoSpaceDN w:val="0"/>
        <w:adjustRightInd w:val="0"/>
        <w:spacing w:after="0" w:line="240" w:lineRule="auto"/>
        <w:rPr>
          <w:del w:id="109" w:author="Editor" w:date="2018-01-30T23:06:00Z"/>
          <w:rFonts w:ascii="CMR10" w:hAnsi="CMR10" w:cs="CMR10"/>
          <w:sz w:val="20"/>
          <w:szCs w:val="20"/>
          <w:lang w:val="en-GB"/>
        </w:rPr>
      </w:pPr>
      <w:r w:rsidRPr="003103E0">
        <w:rPr>
          <w:rFonts w:ascii="CMR10" w:hAnsi="CMR10" w:cs="CMR10"/>
          <w:sz w:val="20"/>
          <w:szCs w:val="20"/>
          <w:lang w:val="en-GB"/>
        </w:rPr>
        <w:t xml:space="preserve">nature of </w:t>
      </w:r>
      <w:del w:id="110" w:author="Editor" w:date="2018-01-30T23:05: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 xml:space="preserve">proteins, </w:t>
      </w:r>
      <w:del w:id="111" w:author="Editor" w:date="2018-01-30T23:05: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di</w:t>
      </w:r>
      <w:del w:id="112" w:author="Editor" w:date="2018-01-30T23:05:00Z">
        <w:r w:rsidRPr="003103E0" w:rsidDel="00473F5B">
          <w:rPr>
            <w:rFonts w:ascii="CMR10" w:hAnsi="CMR10" w:cs="CMR10"/>
            <w:sz w:val="20"/>
            <w:szCs w:val="20"/>
            <w:lang w:val="en-GB"/>
          </w:rPr>
          <w:delText>_</w:delText>
        </w:r>
      </w:del>
      <w:ins w:id="113" w:author="Editor" w:date="2018-01-30T23:05:00Z">
        <w:r w:rsidR="00473F5B" w:rsidRPr="003103E0">
          <w:rPr>
            <w:rFonts w:ascii="CMR10" w:hAnsi="CMR10" w:cs="CMR10"/>
            <w:sz w:val="20"/>
            <w:szCs w:val="20"/>
            <w:lang w:val="en-GB"/>
          </w:rPr>
          <w:t>ffi</w:t>
        </w:r>
      </w:ins>
      <w:r w:rsidRPr="003103E0">
        <w:rPr>
          <w:rFonts w:ascii="CMR10" w:hAnsi="CMR10" w:cs="CMR10"/>
          <w:sz w:val="20"/>
          <w:szCs w:val="20"/>
          <w:lang w:val="en-GB"/>
        </w:rPr>
        <w:t xml:space="preserve">culties </w:t>
      </w:r>
      <w:del w:id="114" w:author="Editor" w:date="2018-01-30T23:05:00Z">
        <w:r w:rsidRPr="003103E0" w:rsidDel="00473F5B">
          <w:rPr>
            <w:rFonts w:ascii="CMR10" w:hAnsi="CMR10" w:cs="CMR10"/>
            <w:sz w:val="20"/>
            <w:szCs w:val="20"/>
            <w:lang w:val="en-GB"/>
          </w:rPr>
          <w:delText xml:space="preserve">with </w:delText>
        </w:r>
      </w:del>
      <w:ins w:id="115" w:author="Editor" w:date="2018-01-30T23:05:00Z">
        <w:r w:rsidR="00473F5B" w:rsidRPr="003103E0">
          <w:rPr>
            <w:rFonts w:ascii="CMR10" w:hAnsi="CMR10" w:cs="CMR10"/>
            <w:sz w:val="20"/>
            <w:szCs w:val="20"/>
            <w:lang w:val="en-GB"/>
          </w:rPr>
          <w:t xml:space="preserve">in </w:t>
        </w:r>
      </w:ins>
      <w:r w:rsidRPr="003103E0">
        <w:rPr>
          <w:rFonts w:ascii="CMR10" w:hAnsi="CMR10" w:cs="CMR10"/>
          <w:sz w:val="20"/>
          <w:szCs w:val="20"/>
          <w:lang w:val="en-GB"/>
        </w:rPr>
        <w:t>their puri</w:t>
      </w:r>
      <w:del w:id="116" w:author="Editor" w:date="2018-01-30T23:05:00Z">
        <w:r w:rsidRPr="003103E0" w:rsidDel="00473F5B">
          <w:rPr>
            <w:rFonts w:ascii="CMR10" w:hAnsi="CMR10" w:cs="CMR10"/>
            <w:sz w:val="20"/>
            <w:szCs w:val="20"/>
            <w:lang w:val="en-GB"/>
          </w:rPr>
          <w:delText>_</w:delText>
        </w:r>
      </w:del>
      <w:ins w:id="117" w:author="Editor" w:date="2018-01-30T23:05:00Z">
        <w:r w:rsidR="00473F5B" w:rsidRPr="003103E0">
          <w:rPr>
            <w:rFonts w:ascii="CMR10" w:hAnsi="CMR10" w:cs="CMR10"/>
            <w:sz w:val="20"/>
            <w:szCs w:val="20"/>
            <w:lang w:val="en-GB"/>
          </w:rPr>
          <w:t>fi</w:t>
        </w:r>
      </w:ins>
      <w:r w:rsidRPr="003103E0">
        <w:rPr>
          <w:rFonts w:ascii="CMR10" w:hAnsi="CMR10" w:cs="CMR10"/>
          <w:sz w:val="20"/>
          <w:szCs w:val="20"/>
          <w:lang w:val="en-GB"/>
        </w:rPr>
        <w:t xml:space="preserve">cation and </w:t>
      </w:r>
      <w:del w:id="118" w:author="Editor" w:date="2018-01-30T23:05:00Z">
        <w:r w:rsidRPr="003103E0" w:rsidDel="00473F5B">
          <w:rPr>
            <w:rFonts w:ascii="CMR10" w:hAnsi="CMR10" w:cs="CMR10"/>
            <w:sz w:val="20"/>
            <w:szCs w:val="20"/>
            <w:lang w:val="en-GB"/>
          </w:rPr>
          <w:delText xml:space="preserve">the </w:delText>
        </w:r>
      </w:del>
      <w:ins w:id="119" w:author="Editor" w:date="2018-01-30T23:05:00Z">
        <w:r w:rsidR="00473F5B" w:rsidRPr="003103E0">
          <w:rPr>
            <w:rFonts w:ascii="CMR10" w:hAnsi="CMR10" w:cs="CMR10"/>
            <w:sz w:val="20"/>
            <w:szCs w:val="20"/>
            <w:lang w:val="en-GB"/>
          </w:rPr>
          <w:t xml:space="preserve">sample </w:t>
        </w:r>
      </w:ins>
      <w:r w:rsidRPr="003103E0">
        <w:rPr>
          <w:rFonts w:ascii="CMR10" w:hAnsi="CMR10" w:cs="CMR10"/>
          <w:sz w:val="20"/>
          <w:szCs w:val="20"/>
          <w:lang w:val="en-GB"/>
        </w:rPr>
        <w:t>preparation</w:t>
      </w:r>
      <w:del w:id="120" w:author="Editor" w:date="2018-01-30T23:06:00Z">
        <w:r w:rsidRPr="003103E0" w:rsidDel="00473F5B">
          <w:rPr>
            <w:rFonts w:ascii="CMR10" w:hAnsi="CMR10" w:cs="CMR10"/>
            <w:sz w:val="20"/>
            <w:szCs w:val="20"/>
            <w:lang w:val="en-GB"/>
          </w:rPr>
          <w:delText xml:space="preserve"> of</w:delText>
        </w:r>
      </w:del>
    </w:p>
    <w:p w14:paraId="31EB16ED" w14:textId="77777777" w:rsidR="00875898" w:rsidRPr="003103E0" w:rsidRDefault="00875898" w:rsidP="00473F5B">
      <w:pPr>
        <w:autoSpaceDE w:val="0"/>
        <w:autoSpaceDN w:val="0"/>
        <w:adjustRightInd w:val="0"/>
        <w:spacing w:after="0" w:line="240" w:lineRule="auto"/>
        <w:rPr>
          <w:rFonts w:ascii="CMR10" w:hAnsi="CMR10" w:cs="CMR10"/>
          <w:sz w:val="20"/>
          <w:szCs w:val="20"/>
          <w:lang w:val="en-GB"/>
        </w:rPr>
      </w:pPr>
      <w:del w:id="121" w:author="Editor" w:date="2018-01-30T23:06:00Z">
        <w:r w:rsidRPr="003103E0" w:rsidDel="00473F5B">
          <w:rPr>
            <w:rFonts w:ascii="CMR10" w:hAnsi="CMR10" w:cs="CMR10"/>
            <w:sz w:val="20"/>
            <w:szCs w:val="20"/>
            <w:lang w:val="en-GB"/>
          </w:rPr>
          <w:delText>samples</w:delText>
        </w:r>
      </w:del>
      <w:r w:rsidRPr="003103E0">
        <w:rPr>
          <w:rFonts w:ascii="CMR10" w:hAnsi="CMR10" w:cs="CMR10"/>
          <w:sz w:val="20"/>
          <w:szCs w:val="20"/>
          <w:lang w:val="en-GB"/>
        </w:rPr>
        <w:t xml:space="preserve">. Therefore, </w:t>
      </w:r>
      <w:del w:id="122" w:author="Editor" w:date="2018-01-30T23:06: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computational docking is often used to study the feasibility</w:t>
      </w:r>
    </w:p>
    <w:p w14:paraId="22DB545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proposed con</w:t>
      </w:r>
      <w:del w:id="123" w:author="Editor" w:date="2018-01-30T23:06:00Z">
        <w:r w:rsidRPr="003103E0" w:rsidDel="00473F5B">
          <w:rPr>
            <w:rFonts w:ascii="CMR10" w:hAnsi="CMR10" w:cs="CMR10"/>
            <w:sz w:val="20"/>
            <w:szCs w:val="20"/>
            <w:lang w:val="en-GB"/>
          </w:rPr>
          <w:delText>_</w:delText>
        </w:r>
      </w:del>
      <w:ins w:id="124" w:author="Editor" w:date="2018-01-30T23:06:00Z">
        <w:r w:rsidR="00473F5B" w:rsidRPr="003103E0">
          <w:rPr>
            <w:rFonts w:ascii="CMR10" w:hAnsi="CMR10" w:cs="CMR10"/>
            <w:sz w:val="20"/>
            <w:szCs w:val="20"/>
            <w:lang w:val="en-GB"/>
          </w:rPr>
          <w:t>fi</w:t>
        </w:r>
      </w:ins>
      <w:r w:rsidRPr="003103E0">
        <w:rPr>
          <w:rFonts w:ascii="CMR10" w:hAnsi="CMR10" w:cs="CMR10"/>
          <w:sz w:val="20"/>
          <w:szCs w:val="20"/>
          <w:lang w:val="en-GB"/>
        </w:rPr>
        <w:t xml:space="preserve">gurations. Many algorithms and tools have appeared </w:t>
      </w:r>
      <w:del w:id="125" w:author="Editor" w:date="2018-01-30T23:06:00Z">
        <w:r w:rsidRPr="003103E0" w:rsidDel="00473F5B">
          <w:rPr>
            <w:rFonts w:ascii="CMR10" w:hAnsi="CMR10" w:cs="CMR10"/>
            <w:sz w:val="20"/>
            <w:szCs w:val="20"/>
            <w:lang w:val="en-GB"/>
          </w:rPr>
          <w:delText>in this respect</w:delText>
        </w:r>
      </w:del>
      <w:ins w:id="126" w:author="Editor" w:date="2018-01-30T23:06:00Z">
        <w:r w:rsidR="00473F5B" w:rsidRPr="003103E0">
          <w:rPr>
            <w:rFonts w:ascii="CMR10" w:hAnsi="CMR10" w:cs="CMR10"/>
            <w:sz w:val="20"/>
            <w:szCs w:val="20"/>
            <w:lang w:val="en-GB"/>
          </w:rPr>
          <w:t>to examine these configurations</w:t>
        </w:r>
      </w:ins>
    </w:p>
    <w:p w14:paraId="534084E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the last years. A categorization of the existing algorithms, along with </w:t>
      </w:r>
      <w:del w:id="127" w:author="Editor" w:date="2018-01-30T23:06:00Z">
        <w:r w:rsidRPr="003103E0" w:rsidDel="00473F5B">
          <w:rPr>
            <w:rFonts w:ascii="CMR10" w:hAnsi="CMR10" w:cs="CMR10"/>
            <w:sz w:val="20"/>
            <w:szCs w:val="20"/>
            <w:lang w:val="en-GB"/>
          </w:rPr>
          <w:delText xml:space="preserve">the </w:delText>
        </w:r>
      </w:del>
      <w:ins w:id="128" w:author="Editor" w:date="2018-01-30T23:06:00Z">
        <w:r w:rsidR="00473F5B" w:rsidRPr="003103E0">
          <w:rPr>
            <w:rFonts w:ascii="CMR10" w:hAnsi="CMR10" w:cs="CMR10"/>
            <w:sz w:val="20"/>
            <w:szCs w:val="20"/>
            <w:lang w:val="en-GB"/>
          </w:rPr>
          <w:t xml:space="preserve">a </w:t>
        </w:r>
      </w:ins>
      <w:r w:rsidRPr="003103E0">
        <w:rPr>
          <w:rFonts w:ascii="CMR10" w:hAnsi="CMR10" w:cs="CMR10"/>
          <w:sz w:val="20"/>
          <w:szCs w:val="20"/>
          <w:lang w:val="en-GB"/>
        </w:rPr>
        <w:t>description</w:t>
      </w:r>
    </w:p>
    <w:p w14:paraId="6D38255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their basic principles, was published recently by Huang [2]. However, these</w:t>
      </w:r>
    </w:p>
    <w:p w14:paraId="1DFDE2D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algorithms produce a large number of possible con</w:t>
      </w:r>
      <w:del w:id="129" w:author="Editor" w:date="2018-01-30T23:07:00Z">
        <w:r w:rsidRPr="003103E0" w:rsidDel="00473F5B">
          <w:rPr>
            <w:rFonts w:ascii="CMR10" w:hAnsi="CMR10" w:cs="CMR10"/>
            <w:sz w:val="20"/>
            <w:szCs w:val="20"/>
            <w:lang w:val="en-GB"/>
          </w:rPr>
          <w:delText>_</w:delText>
        </w:r>
      </w:del>
      <w:ins w:id="130" w:author="Editor" w:date="2018-01-30T23:07:00Z">
        <w:r w:rsidR="00473F5B" w:rsidRPr="003103E0">
          <w:rPr>
            <w:rFonts w:ascii="CMR10" w:hAnsi="CMR10" w:cs="CMR10"/>
            <w:sz w:val="20"/>
            <w:szCs w:val="20"/>
            <w:lang w:val="en-GB"/>
          </w:rPr>
          <w:t>fi</w:t>
        </w:r>
      </w:ins>
      <w:r w:rsidRPr="003103E0">
        <w:rPr>
          <w:rFonts w:ascii="CMR10" w:hAnsi="CMR10" w:cs="CMR10"/>
          <w:sz w:val="20"/>
          <w:szCs w:val="20"/>
          <w:lang w:val="en-GB"/>
        </w:rPr>
        <w:t>gurations, which need to be</w:t>
      </w:r>
    </w:p>
    <w:p w14:paraId="2FF2F57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explored to identify the proteomically most relevant ones. Even though the computational</w:t>
      </w:r>
    </w:p>
    <w:p w14:paraId="16BECC8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tools usually provide the users with some score to rank the con</w:t>
      </w:r>
      <w:del w:id="131" w:author="Editor" w:date="2018-01-30T23:07:00Z">
        <w:r w:rsidRPr="003103E0" w:rsidDel="00473F5B">
          <w:rPr>
            <w:rFonts w:ascii="CMR10" w:hAnsi="CMR10" w:cs="CMR10"/>
            <w:sz w:val="20"/>
            <w:szCs w:val="20"/>
            <w:lang w:val="en-GB"/>
          </w:rPr>
          <w:delText>_</w:delText>
        </w:r>
      </w:del>
      <w:ins w:id="132" w:author="Editor" w:date="2018-01-30T23:07:00Z">
        <w:r w:rsidR="00473F5B" w:rsidRPr="003103E0">
          <w:rPr>
            <w:rFonts w:ascii="CMR10" w:hAnsi="CMR10" w:cs="CMR10"/>
            <w:sz w:val="20"/>
            <w:szCs w:val="20"/>
            <w:lang w:val="en-GB"/>
          </w:rPr>
          <w:t>fi</w:t>
        </w:r>
      </w:ins>
      <w:r w:rsidRPr="003103E0">
        <w:rPr>
          <w:rFonts w:ascii="CMR10" w:hAnsi="CMR10" w:cs="CMR10"/>
          <w:sz w:val="20"/>
          <w:szCs w:val="20"/>
          <w:lang w:val="en-GB"/>
        </w:rPr>
        <w:t>gurations,</w:t>
      </w:r>
    </w:p>
    <w:p w14:paraId="30B89CF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resulting ordering </w:t>
      </w:r>
      <w:del w:id="133" w:author="Editor" w:date="2018-01-30T23:07:00Z">
        <w:r w:rsidRPr="003103E0" w:rsidDel="00473F5B">
          <w:rPr>
            <w:rFonts w:ascii="CMR10" w:hAnsi="CMR10" w:cs="CMR10"/>
            <w:sz w:val="20"/>
            <w:szCs w:val="20"/>
            <w:lang w:val="en-GB"/>
          </w:rPr>
          <w:delText xml:space="preserve">mostly </w:delText>
        </w:r>
      </w:del>
      <w:r w:rsidRPr="003103E0">
        <w:rPr>
          <w:rFonts w:ascii="CMR10" w:hAnsi="CMR10" w:cs="CMR10"/>
          <w:sz w:val="20"/>
          <w:szCs w:val="20"/>
          <w:lang w:val="en-GB"/>
        </w:rPr>
        <w:t>does not</w:t>
      </w:r>
      <w:ins w:id="134" w:author="Editor" w:date="2018-01-30T23:07:00Z">
        <w:r w:rsidR="00473F5B" w:rsidRPr="003103E0">
          <w:rPr>
            <w:rFonts w:ascii="CMR10" w:hAnsi="CMR10" w:cs="CMR10"/>
            <w:sz w:val="20"/>
            <w:szCs w:val="20"/>
            <w:lang w:val="en-GB"/>
          </w:rPr>
          <w:t xml:space="preserve"> necessarily</w:t>
        </w:r>
      </w:ins>
      <w:r w:rsidRPr="003103E0">
        <w:rPr>
          <w:rFonts w:ascii="CMR10" w:hAnsi="CMR10" w:cs="CMR10"/>
          <w:sz w:val="20"/>
          <w:szCs w:val="20"/>
          <w:lang w:val="en-GB"/>
        </w:rPr>
        <w:t xml:space="preserve"> correspond to their proteomic</w:t>
      </w:r>
      <w:del w:id="135" w:author="Editor" w:date="2018-01-30T23:07:00Z">
        <w:r w:rsidRPr="003103E0" w:rsidDel="00473F5B">
          <w:rPr>
            <w:rFonts w:ascii="CMR10" w:hAnsi="CMR10" w:cs="CMR10"/>
            <w:sz w:val="20"/>
            <w:szCs w:val="20"/>
            <w:lang w:val="en-GB"/>
          </w:rPr>
          <w:delText>al</w:delText>
        </w:r>
      </w:del>
      <w:r w:rsidRPr="003103E0">
        <w:rPr>
          <w:rFonts w:ascii="CMR10" w:hAnsi="CMR10" w:cs="CMR10"/>
          <w:sz w:val="20"/>
          <w:szCs w:val="20"/>
          <w:lang w:val="en-GB"/>
        </w:rPr>
        <w:t xml:space="preserve"> relevance.</w:t>
      </w:r>
    </w:p>
    <w:p w14:paraId="356ADF1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Therefore, the con</w:t>
      </w:r>
      <w:del w:id="136" w:author="Editor" w:date="2018-01-30T23:07:00Z">
        <w:r w:rsidRPr="003103E0" w:rsidDel="00473F5B">
          <w:rPr>
            <w:rFonts w:ascii="CMR10" w:hAnsi="CMR10" w:cs="CMR10"/>
            <w:sz w:val="20"/>
            <w:szCs w:val="20"/>
            <w:lang w:val="en-GB"/>
          </w:rPr>
          <w:delText>_</w:delText>
        </w:r>
      </w:del>
      <w:ins w:id="137" w:author="Editor" w:date="2018-01-30T23:07:00Z">
        <w:r w:rsidR="00473F5B" w:rsidRPr="003103E0">
          <w:rPr>
            <w:rFonts w:ascii="CMR10" w:hAnsi="CMR10" w:cs="CMR10"/>
            <w:sz w:val="20"/>
            <w:szCs w:val="20"/>
            <w:lang w:val="en-GB"/>
          </w:rPr>
          <w:t>fi</w:t>
        </w:r>
      </w:ins>
      <w:r w:rsidRPr="003103E0">
        <w:rPr>
          <w:rFonts w:ascii="CMR10" w:hAnsi="CMR10" w:cs="CMR10"/>
          <w:sz w:val="20"/>
          <w:szCs w:val="20"/>
          <w:lang w:val="en-GB"/>
        </w:rPr>
        <w:t>gurations have to be processed and examined manually, which</w:t>
      </w:r>
    </w:p>
    <w:p w14:paraId="5FFC442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requires a proper visual support to enhance the exploration process.</w:t>
      </w:r>
    </w:p>
    <w:p w14:paraId="6BCF4FC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38" w:author="Editor" w:date="2018-01-30T23:08:00Z">
        <w:r w:rsidRPr="003103E0" w:rsidDel="00473F5B">
          <w:rPr>
            <w:rFonts w:ascii="CMR10" w:hAnsi="CMR10" w:cs="CMR10"/>
            <w:sz w:val="20"/>
            <w:szCs w:val="20"/>
            <w:lang w:val="en-GB"/>
          </w:rPr>
          <w:delText>It is obvious that e</w:delText>
        </w:r>
      </w:del>
      <w:ins w:id="139" w:author="Editor" w:date="2018-01-30T23:08:00Z">
        <w:r w:rsidR="00473F5B" w:rsidRPr="003103E0">
          <w:rPr>
            <w:rFonts w:ascii="CMR10" w:hAnsi="CMR10" w:cs="CMR10"/>
            <w:sz w:val="20"/>
            <w:szCs w:val="20"/>
            <w:lang w:val="en-GB"/>
          </w:rPr>
          <w:t>E</w:t>
        </w:r>
      </w:ins>
      <w:r w:rsidRPr="003103E0">
        <w:rPr>
          <w:rFonts w:ascii="CMR10" w:hAnsi="CMR10" w:cs="CMR10"/>
          <w:sz w:val="20"/>
          <w:szCs w:val="20"/>
          <w:lang w:val="en-GB"/>
        </w:rPr>
        <w:t>ven for the comparison of two con</w:t>
      </w:r>
      <w:del w:id="140" w:author="Editor" w:date="2018-01-30T23:07:00Z">
        <w:r w:rsidRPr="003103E0" w:rsidDel="00473F5B">
          <w:rPr>
            <w:rFonts w:ascii="CMR10" w:hAnsi="CMR10" w:cs="CMR10"/>
            <w:sz w:val="20"/>
            <w:szCs w:val="20"/>
            <w:lang w:val="en-GB"/>
          </w:rPr>
          <w:delText>_</w:delText>
        </w:r>
      </w:del>
      <w:ins w:id="141" w:author="Editor" w:date="2018-01-30T23:07:00Z">
        <w:r w:rsidR="00473F5B" w:rsidRPr="003103E0">
          <w:rPr>
            <w:rFonts w:ascii="CMR10" w:hAnsi="CMR10" w:cs="CMR10"/>
            <w:sz w:val="20"/>
            <w:szCs w:val="20"/>
            <w:lang w:val="en-GB"/>
          </w:rPr>
          <w:t>fi</w:t>
        </w:r>
      </w:ins>
      <w:r w:rsidRPr="003103E0">
        <w:rPr>
          <w:rFonts w:ascii="CMR10" w:hAnsi="CMR10" w:cs="CMR10"/>
          <w:sz w:val="20"/>
          <w:szCs w:val="20"/>
          <w:lang w:val="en-GB"/>
        </w:rPr>
        <w:t xml:space="preserve">gurations, </w:t>
      </w:r>
      <w:ins w:id="142" w:author="Editor" w:date="2018-01-30T23:08:00Z">
        <w:r w:rsidR="00473F5B" w:rsidRPr="003103E0">
          <w:rPr>
            <w:rFonts w:ascii="CMR10" w:hAnsi="CMR10" w:cs="CMR10"/>
            <w:sz w:val="20"/>
            <w:szCs w:val="20"/>
            <w:lang w:val="en-GB"/>
          </w:rPr>
          <w:t xml:space="preserve">a </w:t>
        </w:r>
      </w:ins>
      <w:del w:id="143" w:author="Editor" w:date="2018-01-30T23:08: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traditional</w:t>
      </w:r>
    </w:p>
    <w:p w14:paraId="0B3372D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overlay representation su</w:t>
      </w:r>
      <w:del w:id="144" w:author="Editor" w:date="2018-01-30T23:08:00Z">
        <w:r w:rsidRPr="003103E0" w:rsidDel="00473F5B">
          <w:rPr>
            <w:rFonts w:ascii="CMR10" w:hAnsi="CMR10" w:cs="CMR10"/>
            <w:sz w:val="20"/>
            <w:szCs w:val="20"/>
            <w:lang w:val="en-GB"/>
          </w:rPr>
          <w:delText>_</w:delText>
        </w:r>
      </w:del>
      <w:ins w:id="145" w:author="Editor" w:date="2018-01-30T23:08:00Z">
        <w:r w:rsidR="00473F5B" w:rsidRPr="003103E0">
          <w:rPr>
            <w:rFonts w:ascii="CMR10" w:hAnsi="CMR10" w:cs="CMR10"/>
            <w:sz w:val="20"/>
            <w:szCs w:val="20"/>
            <w:lang w:val="en-GB"/>
          </w:rPr>
          <w:t>ff</w:t>
        </w:r>
      </w:ins>
      <w:r w:rsidRPr="003103E0">
        <w:rPr>
          <w:rFonts w:ascii="CMR10" w:hAnsi="CMR10" w:cs="CMR10"/>
          <w:sz w:val="20"/>
          <w:szCs w:val="20"/>
          <w:lang w:val="en-GB"/>
        </w:rPr>
        <w:t>ers from many occlusion problems and it is hard to perceive</w:t>
      </w:r>
    </w:p>
    <w:p w14:paraId="4FC844F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di</w:t>
      </w:r>
      <w:del w:id="146" w:author="Editor" w:date="2018-01-30T23:09:00Z">
        <w:r w:rsidRPr="003103E0" w:rsidDel="00473F5B">
          <w:rPr>
            <w:rFonts w:ascii="CMR10" w:hAnsi="CMR10" w:cs="CMR10"/>
            <w:sz w:val="20"/>
            <w:szCs w:val="20"/>
            <w:lang w:val="en-GB"/>
          </w:rPr>
          <w:delText>_</w:delText>
        </w:r>
      </w:del>
      <w:ins w:id="147" w:author="Editor" w:date="2018-01-30T23:09:00Z">
        <w:r w:rsidR="00473F5B" w:rsidRPr="003103E0">
          <w:rPr>
            <w:rFonts w:ascii="CMR10" w:hAnsi="CMR10" w:cs="CMR10"/>
            <w:sz w:val="20"/>
            <w:szCs w:val="20"/>
            <w:lang w:val="en-GB"/>
          </w:rPr>
          <w:t>ff</w:t>
        </w:r>
      </w:ins>
      <w:r w:rsidRPr="003103E0">
        <w:rPr>
          <w:rFonts w:ascii="CMR10" w:hAnsi="CMR10" w:cs="CMR10"/>
          <w:sz w:val="20"/>
          <w:szCs w:val="20"/>
          <w:lang w:val="en-GB"/>
        </w:rPr>
        <w:t>erences between individual solutions. When comparing more con</w:t>
      </w:r>
      <w:del w:id="148" w:author="Editor" w:date="2018-01-30T23:09:00Z">
        <w:r w:rsidRPr="003103E0" w:rsidDel="00473F5B">
          <w:rPr>
            <w:rFonts w:ascii="CMR10" w:hAnsi="CMR10" w:cs="CMR10"/>
            <w:sz w:val="20"/>
            <w:szCs w:val="20"/>
            <w:lang w:val="en-GB"/>
          </w:rPr>
          <w:delText>_</w:delText>
        </w:r>
      </w:del>
      <w:ins w:id="149" w:author="Editor" w:date="2018-01-30T23:09:00Z">
        <w:r w:rsidR="00473F5B" w:rsidRPr="003103E0">
          <w:rPr>
            <w:rFonts w:ascii="CMR10" w:hAnsi="CMR10" w:cs="CMR10"/>
            <w:sz w:val="20"/>
            <w:szCs w:val="20"/>
            <w:lang w:val="en-GB"/>
          </w:rPr>
          <w:t>fi</w:t>
        </w:r>
      </w:ins>
      <w:r w:rsidRPr="003103E0">
        <w:rPr>
          <w:rFonts w:ascii="CMR10" w:hAnsi="CMR10" w:cs="CMR10"/>
          <w:sz w:val="20"/>
          <w:szCs w:val="20"/>
          <w:lang w:val="en-GB"/>
        </w:rPr>
        <w:t>gurations,</w:t>
      </w:r>
    </w:p>
    <w:p w14:paraId="510B9D4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even without a detailed visualization of the hot spot amino acids, the problem</w:t>
      </w:r>
    </w:p>
    <w:p w14:paraId="459DF1A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becomes even more apparent (Figure 1).</w:t>
      </w:r>
    </w:p>
    <w:p w14:paraId="574B8DD8"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Related Work</w:t>
      </w:r>
    </w:p>
    <w:p w14:paraId="088D87F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As the selection of the most proteomically relevant PPI con</w:t>
      </w:r>
      <w:del w:id="150" w:author="Editor" w:date="2018-01-30T23:09:00Z">
        <w:r w:rsidRPr="003103E0" w:rsidDel="00473F5B">
          <w:rPr>
            <w:rFonts w:ascii="CMR10" w:hAnsi="CMR10" w:cs="CMR10"/>
            <w:sz w:val="20"/>
            <w:szCs w:val="20"/>
            <w:lang w:val="en-GB"/>
          </w:rPr>
          <w:delText>_</w:delText>
        </w:r>
      </w:del>
      <w:ins w:id="151" w:author="Editor" w:date="2018-01-30T23:09:00Z">
        <w:r w:rsidR="00473F5B" w:rsidRPr="003103E0">
          <w:rPr>
            <w:rFonts w:ascii="CMR10" w:hAnsi="CMR10" w:cs="CMR10"/>
            <w:sz w:val="20"/>
            <w:szCs w:val="20"/>
            <w:lang w:val="en-GB"/>
          </w:rPr>
          <w:t>fi</w:t>
        </w:r>
      </w:ins>
      <w:r w:rsidRPr="003103E0">
        <w:rPr>
          <w:rFonts w:ascii="CMR10" w:hAnsi="CMR10" w:cs="CMR10"/>
          <w:sz w:val="20"/>
          <w:szCs w:val="20"/>
          <w:lang w:val="en-GB"/>
        </w:rPr>
        <w:t>gurations is a very</w:t>
      </w:r>
    </w:p>
    <w:p w14:paraId="38A4CE5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challenging task, several algorithms have already been published for re-ranking </w:t>
      </w:r>
      <w:del w:id="152" w:author="Editor" w:date="2018-01-30T23:09:00Z">
        <w:r w:rsidRPr="003103E0" w:rsidDel="00473F5B">
          <w:rPr>
            <w:rFonts w:ascii="CMR10" w:hAnsi="CMR10" w:cs="CMR10"/>
            <w:sz w:val="20"/>
            <w:szCs w:val="20"/>
            <w:lang w:val="en-GB"/>
          </w:rPr>
          <w:delText>of</w:delText>
        </w:r>
      </w:del>
    </w:p>
    <w:p w14:paraId="258BC1E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con</w:t>
      </w:r>
      <w:del w:id="153" w:author="Editor" w:date="2018-01-30T23:09:00Z">
        <w:r w:rsidRPr="003103E0" w:rsidDel="00473F5B">
          <w:rPr>
            <w:rFonts w:ascii="CMR10" w:hAnsi="CMR10" w:cs="CMR10"/>
            <w:sz w:val="20"/>
            <w:szCs w:val="20"/>
            <w:lang w:val="en-GB"/>
          </w:rPr>
          <w:delText>_</w:delText>
        </w:r>
      </w:del>
      <w:ins w:id="154" w:author="Editor" w:date="2018-01-30T23:09:00Z">
        <w:r w:rsidR="00473F5B" w:rsidRPr="003103E0">
          <w:rPr>
            <w:rFonts w:ascii="CMR10" w:hAnsi="CMR10" w:cs="CMR10"/>
            <w:sz w:val="20"/>
            <w:szCs w:val="20"/>
            <w:lang w:val="en-GB"/>
          </w:rPr>
          <w:t>fi</w:t>
        </w:r>
      </w:ins>
      <w:r w:rsidRPr="003103E0">
        <w:rPr>
          <w:rFonts w:ascii="CMR10" w:hAnsi="CMR10" w:cs="CMR10"/>
          <w:sz w:val="20"/>
          <w:szCs w:val="20"/>
          <w:lang w:val="en-GB"/>
        </w:rPr>
        <w:t>gurations according to di</w:t>
      </w:r>
      <w:del w:id="155" w:author="Editor" w:date="2018-01-30T23:09:00Z">
        <w:r w:rsidRPr="003103E0" w:rsidDel="00473F5B">
          <w:rPr>
            <w:rFonts w:ascii="CMR10" w:hAnsi="CMR10" w:cs="CMR10"/>
            <w:sz w:val="20"/>
            <w:szCs w:val="20"/>
            <w:lang w:val="en-GB"/>
          </w:rPr>
          <w:delText>_</w:delText>
        </w:r>
      </w:del>
      <w:ins w:id="156" w:author="Editor" w:date="2018-01-30T23:09:00Z">
        <w:r w:rsidR="00473F5B" w:rsidRPr="003103E0">
          <w:rPr>
            <w:rFonts w:ascii="CMR10" w:hAnsi="CMR10" w:cs="CMR10"/>
            <w:sz w:val="20"/>
            <w:szCs w:val="20"/>
            <w:lang w:val="en-GB"/>
          </w:rPr>
          <w:t>ff</w:t>
        </w:r>
      </w:ins>
      <w:r w:rsidRPr="003103E0">
        <w:rPr>
          <w:rFonts w:ascii="CMR10" w:hAnsi="CMR10" w:cs="CMR10"/>
          <w:sz w:val="20"/>
          <w:szCs w:val="20"/>
          <w:lang w:val="en-GB"/>
        </w:rPr>
        <w:t>erent criteria. They suggest a subset of con</w:t>
      </w:r>
      <w:del w:id="157" w:author="Editor" w:date="2018-01-30T23:09:00Z">
        <w:r w:rsidRPr="003103E0" w:rsidDel="00473F5B">
          <w:rPr>
            <w:rFonts w:ascii="CMR10" w:hAnsi="CMR10" w:cs="CMR10"/>
            <w:sz w:val="20"/>
            <w:szCs w:val="20"/>
            <w:lang w:val="en-GB"/>
          </w:rPr>
          <w:delText>_</w:delText>
        </w:r>
      </w:del>
      <w:ins w:id="158" w:author="Editor" w:date="2018-01-30T23:09:00Z">
        <w:r w:rsidR="00473F5B" w:rsidRPr="003103E0">
          <w:rPr>
            <w:rFonts w:ascii="CMR10" w:hAnsi="CMR10" w:cs="CMR10"/>
            <w:sz w:val="20"/>
            <w:szCs w:val="20"/>
            <w:lang w:val="en-GB"/>
          </w:rPr>
          <w:t>fi</w:t>
        </w:r>
      </w:ins>
      <w:r w:rsidRPr="003103E0">
        <w:rPr>
          <w:rFonts w:ascii="CMR10" w:hAnsi="CMR10" w:cs="CMR10"/>
          <w:sz w:val="20"/>
          <w:szCs w:val="20"/>
          <w:lang w:val="en-GB"/>
        </w:rPr>
        <w:t>gurations</w:t>
      </w:r>
    </w:p>
    <w:p w14:paraId="7D99C76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that should be explored in detail. As a representative of these attempts,</w:t>
      </w:r>
    </w:p>
    <w:p w14:paraId="0F82AAA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Malhotra et al. [3] presented DockScore, a </w:t>
      </w:r>
      <w:del w:id="159" w:author="Editor" w:date="2018-01-31T04:33:00Z">
        <w:r w:rsidRPr="003103E0" w:rsidDel="00A15F89">
          <w:rPr>
            <w:rFonts w:ascii="CMR10" w:hAnsi="CMR10" w:cs="CMR10"/>
            <w:sz w:val="20"/>
            <w:szCs w:val="20"/>
            <w:lang w:val="en-GB"/>
          </w:rPr>
          <w:delText>webserver</w:delText>
        </w:r>
      </w:del>
      <w:ins w:id="160" w:author="Editor" w:date="2018-01-31T04:33:00Z">
        <w:r w:rsidR="00A15F89" w:rsidRPr="003103E0">
          <w:rPr>
            <w:rFonts w:ascii="CMR10" w:hAnsi="CMR10" w:cs="CMR10"/>
            <w:sz w:val="20"/>
            <w:szCs w:val="20"/>
            <w:lang w:val="en-GB"/>
          </w:rPr>
          <w:t>web server</w:t>
        </w:r>
      </w:ins>
      <w:r w:rsidRPr="003103E0">
        <w:rPr>
          <w:rFonts w:ascii="CMR10" w:hAnsi="CMR10" w:cs="CMR10"/>
          <w:sz w:val="20"/>
          <w:szCs w:val="20"/>
          <w:lang w:val="en-GB"/>
        </w:rPr>
        <w:t xml:space="preserve"> for ranking the individual</w:t>
      </w:r>
    </w:p>
    <w:p w14:paraId="22D8CCF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161" w:author="Editor" w:date="2018-01-30T23:09:00Z">
        <w:r w:rsidRPr="003103E0" w:rsidDel="00473F5B">
          <w:rPr>
            <w:rFonts w:ascii="CMR10" w:hAnsi="CMR10" w:cs="CMR10"/>
            <w:sz w:val="20"/>
            <w:szCs w:val="20"/>
            <w:lang w:val="en-GB"/>
          </w:rPr>
          <w:delText>_</w:delText>
        </w:r>
      </w:del>
      <w:ins w:id="162" w:author="Editor" w:date="2018-01-30T23:09:00Z">
        <w:r w:rsidR="00473F5B" w:rsidRPr="003103E0">
          <w:rPr>
            <w:rFonts w:ascii="CMR10" w:hAnsi="CMR10" w:cs="CMR10"/>
            <w:sz w:val="20"/>
            <w:szCs w:val="20"/>
            <w:lang w:val="en-GB"/>
          </w:rPr>
          <w:t>fi</w:t>
        </w:r>
      </w:ins>
      <w:r w:rsidRPr="003103E0">
        <w:rPr>
          <w:rFonts w:ascii="CMR10" w:hAnsi="CMR10" w:cs="CMR10"/>
          <w:sz w:val="20"/>
          <w:szCs w:val="20"/>
          <w:lang w:val="en-GB"/>
        </w:rPr>
        <w:t xml:space="preserve">gurations produced by </w:t>
      </w:r>
      <w:del w:id="163" w:author="Editor" w:date="2018-01-30T23:09: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docking tools. Their idea is based on building a</w:t>
      </w:r>
    </w:p>
    <w:p w14:paraId="723BD77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scoring scheme </w:t>
      </w:r>
      <w:ins w:id="164" w:author="Editor" w:date="2018-01-30T23:10:00Z">
        <w:r w:rsidR="00473F5B" w:rsidRPr="003103E0">
          <w:rPr>
            <w:rFonts w:ascii="CMR10" w:hAnsi="CMR10" w:cs="CMR10"/>
            <w:sz w:val="20"/>
            <w:szCs w:val="20"/>
            <w:lang w:val="en-GB"/>
          </w:rPr>
          <w:t xml:space="preserve">that </w:t>
        </w:r>
      </w:ins>
      <w:del w:id="165" w:author="Editor" w:date="2018-01-30T23:10:00Z">
        <w:r w:rsidRPr="003103E0" w:rsidDel="00473F5B">
          <w:rPr>
            <w:rFonts w:ascii="CMR10" w:hAnsi="CMR10" w:cs="CMR10"/>
            <w:sz w:val="20"/>
            <w:szCs w:val="20"/>
            <w:lang w:val="en-GB"/>
          </w:rPr>
          <w:delText xml:space="preserve">considering </w:delText>
        </w:r>
      </w:del>
      <w:ins w:id="166" w:author="Editor" w:date="2018-01-30T23:10:00Z">
        <w:r w:rsidR="00473F5B" w:rsidRPr="003103E0">
          <w:rPr>
            <w:rFonts w:ascii="CMR10" w:hAnsi="CMR10" w:cs="CMR10"/>
            <w:sz w:val="20"/>
            <w:szCs w:val="20"/>
            <w:lang w:val="en-GB"/>
          </w:rPr>
          <w:t xml:space="preserve">considers </w:t>
        </w:r>
      </w:ins>
      <w:r w:rsidRPr="003103E0">
        <w:rPr>
          <w:rFonts w:ascii="CMR10" w:hAnsi="CMR10" w:cs="CMR10"/>
          <w:sz w:val="20"/>
          <w:szCs w:val="20"/>
          <w:lang w:val="en-GB"/>
        </w:rPr>
        <w:t>several interface parameters, such as the surface area,</w:t>
      </w:r>
    </w:p>
    <w:p w14:paraId="7CC6428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hydrophobicity, spatial clustering, etc. This helps the user to reduce the number</w:t>
      </w:r>
    </w:p>
    <w:p w14:paraId="5CF4165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con</w:t>
      </w:r>
      <w:del w:id="167" w:author="Editor" w:date="2018-01-30T23:10:00Z">
        <w:r w:rsidRPr="003103E0" w:rsidDel="00473F5B">
          <w:rPr>
            <w:rFonts w:ascii="CMR10" w:hAnsi="CMR10" w:cs="CMR10"/>
            <w:sz w:val="20"/>
            <w:szCs w:val="20"/>
            <w:lang w:val="en-GB"/>
          </w:rPr>
          <w:delText>_</w:delText>
        </w:r>
      </w:del>
      <w:ins w:id="168" w:author="Editor" w:date="2018-01-30T23:10:00Z">
        <w:r w:rsidR="00473F5B" w:rsidRPr="003103E0">
          <w:rPr>
            <w:rFonts w:ascii="CMR10" w:hAnsi="CMR10" w:cs="CMR10"/>
            <w:sz w:val="20"/>
            <w:szCs w:val="20"/>
            <w:lang w:val="en-GB"/>
          </w:rPr>
          <w:t>fi</w:t>
        </w:r>
      </w:ins>
      <w:r w:rsidRPr="003103E0">
        <w:rPr>
          <w:rFonts w:ascii="CMR10" w:hAnsi="CMR10" w:cs="CMR10"/>
          <w:sz w:val="20"/>
          <w:szCs w:val="20"/>
          <w:lang w:val="en-GB"/>
        </w:rPr>
        <w:t>gurations to a smaller set, which still has to be explored manually. For this</w:t>
      </w:r>
    </w:p>
    <w:p w14:paraId="1B097F2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exploration, a visual support is essential, as it enables the user to see the spatial</w:t>
      </w:r>
    </w:p>
    <w:p w14:paraId="565F4DC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orientation of the contact zones and to compare di</w:t>
      </w:r>
      <w:del w:id="169" w:author="Editor" w:date="2018-01-30T23:10:00Z">
        <w:r w:rsidRPr="003103E0" w:rsidDel="00473F5B">
          <w:rPr>
            <w:rFonts w:ascii="CMR10" w:hAnsi="CMR10" w:cs="CMR10"/>
            <w:sz w:val="20"/>
            <w:szCs w:val="20"/>
            <w:lang w:val="en-GB"/>
          </w:rPr>
          <w:delText>_</w:delText>
        </w:r>
      </w:del>
      <w:ins w:id="170" w:author="Editor" w:date="2018-01-30T23:10:00Z">
        <w:r w:rsidR="00473F5B" w:rsidRPr="003103E0">
          <w:rPr>
            <w:rFonts w:ascii="CMR10" w:hAnsi="CMR10" w:cs="CMR10"/>
            <w:sz w:val="20"/>
            <w:szCs w:val="20"/>
            <w:lang w:val="en-GB"/>
          </w:rPr>
          <w:t>ff</w:t>
        </w:r>
      </w:ins>
      <w:r w:rsidRPr="003103E0">
        <w:rPr>
          <w:rFonts w:ascii="CMR10" w:hAnsi="CMR10" w:cs="CMR10"/>
          <w:sz w:val="20"/>
          <w:szCs w:val="20"/>
          <w:lang w:val="en-GB"/>
        </w:rPr>
        <w:t>erent con</w:t>
      </w:r>
      <w:del w:id="171" w:author="Editor" w:date="2018-01-30T23:10:00Z">
        <w:r w:rsidRPr="003103E0" w:rsidDel="00473F5B">
          <w:rPr>
            <w:rFonts w:ascii="CMR10" w:hAnsi="CMR10" w:cs="CMR10"/>
            <w:sz w:val="20"/>
            <w:szCs w:val="20"/>
            <w:lang w:val="en-GB"/>
          </w:rPr>
          <w:delText>_</w:delText>
        </w:r>
      </w:del>
      <w:ins w:id="172" w:author="Editor" w:date="2018-01-30T23:10:00Z">
        <w:r w:rsidR="00473F5B" w:rsidRPr="003103E0">
          <w:rPr>
            <w:rFonts w:ascii="CMR10" w:hAnsi="CMR10" w:cs="CMR10"/>
            <w:sz w:val="20"/>
            <w:szCs w:val="20"/>
            <w:lang w:val="en-GB"/>
          </w:rPr>
          <w:t>fi</w:t>
        </w:r>
      </w:ins>
      <w:r w:rsidRPr="003103E0">
        <w:rPr>
          <w:rFonts w:ascii="CMR10" w:hAnsi="CMR10" w:cs="CMR10"/>
          <w:sz w:val="20"/>
          <w:szCs w:val="20"/>
          <w:lang w:val="en-GB"/>
        </w:rPr>
        <w:t>gurations. However,</w:t>
      </w:r>
    </w:p>
    <w:p w14:paraId="213708D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DockScore provides only a rudimentary visual representation of top </w:t>
      </w:r>
      <w:del w:id="173" w:author="Editor" w:date="2018-01-30T23:10:00Z">
        <w:r w:rsidRPr="003103E0" w:rsidDel="00473F5B">
          <w:rPr>
            <w:rFonts w:ascii="CMR10" w:hAnsi="CMR10" w:cs="CMR10"/>
            <w:sz w:val="20"/>
            <w:szCs w:val="20"/>
            <w:lang w:val="en-GB"/>
          </w:rPr>
          <w:delText>_</w:delText>
        </w:r>
      </w:del>
      <w:ins w:id="174" w:author="Editor" w:date="2018-01-30T23:10:00Z">
        <w:r w:rsidR="00473F5B" w:rsidRPr="003103E0">
          <w:rPr>
            <w:rFonts w:ascii="CMR10" w:hAnsi="CMR10" w:cs="CMR10"/>
            <w:sz w:val="20"/>
            <w:szCs w:val="20"/>
            <w:lang w:val="en-GB"/>
          </w:rPr>
          <w:t>fi</w:t>
        </w:r>
      </w:ins>
      <w:r w:rsidRPr="003103E0">
        <w:rPr>
          <w:rFonts w:ascii="CMR10" w:hAnsi="CMR10" w:cs="CMR10"/>
          <w:sz w:val="20"/>
          <w:szCs w:val="20"/>
          <w:lang w:val="en-GB"/>
        </w:rPr>
        <w:t>ve con</w:t>
      </w:r>
      <w:del w:id="175" w:author="Editor" w:date="2018-01-30T23:10:00Z">
        <w:r w:rsidRPr="003103E0" w:rsidDel="00473F5B">
          <w:rPr>
            <w:rFonts w:ascii="CMR10" w:hAnsi="CMR10" w:cs="CMR10"/>
            <w:sz w:val="20"/>
            <w:szCs w:val="20"/>
            <w:lang w:val="en-GB"/>
          </w:rPr>
          <w:delText>_</w:delText>
        </w:r>
      </w:del>
      <w:ins w:id="176" w:author="Editor" w:date="2018-01-30T23:10:00Z">
        <w:r w:rsidR="00473F5B" w:rsidRPr="003103E0">
          <w:rPr>
            <w:rFonts w:ascii="CMR10" w:hAnsi="CMR10" w:cs="CMR10"/>
            <w:sz w:val="20"/>
            <w:szCs w:val="20"/>
            <w:lang w:val="en-GB"/>
          </w:rPr>
          <w:t>fi</w:t>
        </w:r>
      </w:ins>
      <w:r w:rsidRPr="003103E0">
        <w:rPr>
          <w:rFonts w:ascii="CMR10" w:hAnsi="CMR10" w:cs="CMR10"/>
          <w:sz w:val="20"/>
          <w:szCs w:val="20"/>
          <w:lang w:val="en-GB"/>
        </w:rPr>
        <w:t>gurations,</w:t>
      </w:r>
    </w:p>
    <w:p w14:paraId="575AA8C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which is insu</w:t>
      </w:r>
      <w:del w:id="177" w:author="Editor" w:date="2018-01-30T23:10:00Z">
        <w:r w:rsidRPr="003103E0" w:rsidDel="00473F5B">
          <w:rPr>
            <w:rFonts w:ascii="CMR10" w:hAnsi="CMR10" w:cs="CMR10"/>
            <w:sz w:val="20"/>
            <w:szCs w:val="20"/>
            <w:lang w:val="en-GB"/>
          </w:rPr>
          <w:delText>_</w:delText>
        </w:r>
      </w:del>
      <w:ins w:id="178" w:author="Editor" w:date="2018-01-30T23:10:00Z">
        <w:r w:rsidR="00473F5B" w:rsidRPr="003103E0">
          <w:rPr>
            <w:rFonts w:ascii="CMR10" w:hAnsi="CMR10" w:cs="CMR10"/>
            <w:sz w:val="20"/>
            <w:szCs w:val="20"/>
            <w:lang w:val="en-GB"/>
          </w:rPr>
          <w:t>ffi</w:t>
        </w:r>
      </w:ins>
      <w:r w:rsidRPr="003103E0">
        <w:rPr>
          <w:rFonts w:ascii="CMR10" w:hAnsi="CMR10" w:cs="CMR10"/>
          <w:sz w:val="20"/>
          <w:szCs w:val="20"/>
          <w:lang w:val="en-GB"/>
        </w:rPr>
        <w:t>cient for the proper exploration of the con</w:t>
      </w:r>
      <w:del w:id="179" w:author="Editor" w:date="2018-01-30T23:10:00Z">
        <w:r w:rsidRPr="003103E0" w:rsidDel="00473F5B">
          <w:rPr>
            <w:rFonts w:ascii="CMR10" w:hAnsi="CMR10" w:cs="CMR10"/>
            <w:sz w:val="20"/>
            <w:szCs w:val="20"/>
            <w:lang w:val="en-GB"/>
          </w:rPr>
          <w:delText>_</w:delText>
        </w:r>
      </w:del>
      <w:ins w:id="180" w:author="Editor" w:date="2018-01-30T23:10:00Z">
        <w:r w:rsidR="00473F5B" w:rsidRPr="003103E0">
          <w:rPr>
            <w:rFonts w:ascii="CMR10" w:hAnsi="CMR10" w:cs="CMR10"/>
            <w:sz w:val="20"/>
            <w:szCs w:val="20"/>
            <w:lang w:val="en-GB"/>
          </w:rPr>
          <w:t>fi</w:t>
        </w:r>
      </w:ins>
      <w:r w:rsidRPr="003103E0">
        <w:rPr>
          <w:rFonts w:ascii="CMR10" w:hAnsi="CMR10" w:cs="CMR10"/>
          <w:sz w:val="20"/>
          <w:szCs w:val="20"/>
          <w:lang w:val="en-GB"/>
        </w:rPr>
        <w:t>guration space.</w:t>
      </w:r>
    </w:p>
    <w:p w14:paraId="4C0A76A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81" w:author="Editor" w:date="2018-01-30T23:11:00Z">
        <w:r w:rsidRPr="003103E0" w:rsidDel="00473F5B">
          <w:rPr>
            <w:rFonts w:ascii="CMR10" w:hAnsi="CMR10" w:cs="CMR10"/>
            <w:sz w:val="20"/>
            <w:szCs w:val="20"/>
            <w:lang w:val="en-GB"/>
          </w:rPr>
          <w:delText>The issue of _</w:delText>
        </w:r>
      </w:del>
      <w:ins w:id="182" w:author="Editor" w:date="2018-01-30T23:11:00Z">
        <w:r w:rsidR="00473F5B" w:rsidRPr="003103E0">
          <w:rPr>
            <w:rFonts w:ascii="CMR10" w:hAnsi="CMR10" w:cs="CMR10"/>
            <w:sz w:val="20"/>
            <w:szCs w:val="20"/>
            <w:lang w:val="en-GB"/>
          </w:rPr>
          <w:t>Fi</w:t>
        </w:r>
      </w:ins>
      <w:r w:rsidRPr="003103E0">
        <w:rPr>
          <w:rFonts w:ascii="CMR10" w:hAnsi="CMR10" w:cs="CMR10"/>
          <w:sz w:val="20"/>
          <w:szCs w:val="20"/>
          <w:lang w:val="en-GB"/>
        </w:rPr>
        <w:t xml:space="preserve">nding a proper visual representation of PPIs can be </w:t>
      </w:r>
      <w:del w:id="183" w:author="Quality Control Editor" w:date="2018-01-31T06:28:00Z">
        <w:r w:rsidRPr="003103E0" w:rsidDel="003103E0">
          <w:rPr>
            <w:rFonts w:ascii="CMR10" w:hAnsi="CMR10" w:cs="CMR10"/>
            <w:sz w:val="20"/>
            <w:szCs w:val="20"/>
            <w:lang w:val="en-GB"/>
          </w:rPr>
          <w:delText>tackled</w:delText>
        </w:r>
      </w:del>
      <w:ins w:id="184" w:author="Quality Control Editor" w:date="2018-01-31T06:28:00Z">
        <w:r w:rsidR="003103E0">
          <w:rPr>
            <w:rFonts w:ascii="CMR10" w:hAnsi="CMR10" w:cs="CMR10"/>
            <w:sz w:val="20"/>
            <w:szCs w:val="20"/>
            <w:lang w:val="en-GB"/>
          </w:rPr>
          <w:t>approached</w:t>
        </w:r>
      </w:ins>
      <w:r w:rsidRPr="003103E0">
        <w:rPr>
          <w:rFonts w:ascii="CMR10" w:hAnsi="CMR10" w:cs="CMR10"/>
          <w:sz w:val="20"/>
          <w:szCs w:val="20"/>
          <w:lang w:val="en-GB"/>
        </w:rPr>
        <w:t xml:space="preserve"> from</w:t>
      </w:r>
    </w:p>
    <w:p w14:paraId="48767E4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w:t>
      </w:r>
      <w:ins w:id="185" w:author="Editor" w:date="2018-01-30T23:11:00Z">
        <w:r w:rsidR="00473F5B" w:rsidRPr="003103E0">
          <w:rPr>
            <w:rFonts w:ascii="CMR10" w:hAnsi="CMR10" w:cs="CMR10"/>
            <w:sz w:val="20"/>
            <w:szCs w:val="20"/>
            <w:lang w:val="en-GB"/>
          </w:rPr>
          <w:t>i</w:t>
        </w:r>
      </w:ins>
      <w:del w:id="186" w:author="Editor" w:date="2018-01-30T23:11:00Z">
        <w:r w:rsidRPr="003103E0" w:rsidDel="00473F5B">
          <w:rPr>
            <w:rFonts w:ascii="CMR10" w:hAnsi="CMR10" w:cs="CMR10"/>
            <w:sz w:val="20"/>
            <w:szCs w:val="20"/>
            <w:lang w:val="en-GB"/>
          </w:rPr>
          <w:delText>i_</w:delText>
        </w:r>
      </w:del>
      <w:ins w:id="187" w:author="Editor" w:date="2018-01-30T23:11:00Z">
        <w:r w:rsidR="00473F5B" w:rsidRPr="003103E0">
          <w:rPr>
            <w:rFonts w:ascii="CMR10" w:hAnsi="CMR10" w:cs="CMR10"/>
            <w:sz w:val="20"/>
            <w:szCs w:val="20"/>
            <w:lang w:val="en-GB"/>
          </w:rPr>
          <w:t>ff</w:t>
        </w:r>
      </w:ins>
      <w:r w:rsidRPr="003103E0">
        <w:rPr>
          <w:rFonts w:ascii="CMR10" w:hAnsi="CMR10" w:cs="CMR10"/>
          <w:sz w:val="20"/>
          <w:szCs w:val="20"/>
          <w:lang w:val="en-GB"/>
        </w:rPr>
        <w:t xml:space="preserve">erent perspectives. One </w:t>
      </w:r>
      <w:del w:id="188" w:author="Editor" w:date="2018-01-30T23:11:00Z">
        <w:r w:rsidRPr="003103E0" w:rsidDel="00473F5B">
          <w:rPr>
            <w:rFonts w:ascii="CMR10" w:hAnsi="CMR10" w:cs="CMR10"/>
            <w:sz w:val="20"/>
            <w:szCs w:val="20"/>
            <w:lang w:val="en-GB"/>
          </w:rPr>
          <w:delText xml:space="preserve">group </w:delText>
        </w:r>
      </w:del>
      <w:ins w:id="189" w:author="Editor" w:date="2018-01-30T23:11:00Z">
        <w:r w:rsidR="00473F5B" w:rsidRPr="003103E0">
          <w:rPr>
            <w:rFonts w:ascii="CMR10" w:hAnsi="CMR10" w:cs="CMR10"/>
            <w:sz w:val="20"/>
            <w:szCs w:val="20"/>
            <w:lang w:val="en-GB"/>
          </w:rPr>
          <w:t xml:space="preserve">technique </w:t>
        </w:r>
      </w:ins>
      <w:r w:rsidRPr="003103E0">
        <w:rPr>
          <w:rFonts w:ascii="CMR10" w:hAnsi="CMR10" w:cs="CMR10"/>
          <w:sz w:val="20"/>
          <w:szCs w:val="20"/>
          <w:lang w:val="en-GB"/>
        </w:rPr>
        <w:t>consists of techniques visualizing the contact zones</w:t>
      </w:r>
    </w:p>
    <w:p w14:paraId="04D7E1B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and their interacting amino acids. The spatial techniques have to</w:t>
      </w:r>
      <w:del w:id="190" w:author="Quality Control Editor" w:date="2018-01-31T06:28:00Z">
        <w:r w:rsidRPr="003103E0" w:rsidDel="003103E0">
          <w:rPr>
            <w:rFonts w:ascii="CMR10" w:hAnsi="CMR10" w:cs="CMR10"/>
            <w:sz w:val="20"/>
            <w:szCs w:val="20"/>
            <w:lang w:val="en-GB"/>
          </w:rPr>
          <w:delText xml:space="preserve"> deal with </w:delText>
        </w:r>
      </w:del>
      <w:ins w:id="191" w:author="Quality Control Editor" w:date="2018-01-31T06:28:00Z">
        <w:r w:rsidR="003103E0">
          <w:rPr>
            <w:rFonts w:ascii="CMR10" w:hAnsi="CMR10" w:cs="CMR10"/>
            <w:sz w:val="20"/>
            <w:szCs w:val="20"/>
            <w:lang w:val="en-GB"/>
          </w:rPr>
          <w:t xml:space="preserve"> address </w:t>
        </w:r>
      </w:ins>
      <w:r w:rsidRPr="003103E0">
        <w:rPr>
          <w:rFonts w:ascii="CMR10" w:hAnsi="CMR10" w:cs="CMR10"/>
          <w:sz w:val="20"/>
          <w:szCs w:val="20"/>
          <w:lang w:val="en-GB"/>
        </w:rPr>
        <w:t>the</w:t>
      </w:r>
    </w:p>
    <w:p w14:paraId="68FB9EA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problem of occlusion and visual clutter caused by the fact that the most interesting</w:t>
      </w:r>
    </w:p>
    <w:p w14:paraId="1802065F"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3 of 26</w:t>
      </w:r>
    </w:p>
    <w:p w14:paraId="20BB299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parts of </w:t>
      </w:r>
      <w:del w:id="192" w:author="Editor" w:date="2018-01-30T23:11:00Z">
        <w:r w:rsidRPr="003103E0" w:rsidDel="00473F5B">
          <w:rPr>
            <w:rFonts w:ascii="CMR10" w:hAnsi="CMR10" w:cs="CMR10"/>
            <w:sz w:val="20"/>
            <w:szCs w:val="20"/>
            <w:lang w:val="en-GB"/>
          </w:rPr>
          <w:delText xml:space="preserve">the </w:delText>
        </w:r>
      </w:del>
      <w:r w:rsidRPr="003103E0">
        <w:rPr>
          <w:rFonts w:ascii="CMR10" w:hAnsi="CMR10" w:cs="CMR10"/>
          <w:sz w:val="20"/>
          <w:szCs w:val="20"/>
          <w:lang w:val="en-GB"/>
        </w:rPr>
        <w:t>interacting proteins, the contact zones, are facing each other inside</w:t>
      </w:r>
    </w:p>
    <w:p w14:paraId="4737D08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con</w:t>
      </w:r>
      <w:del w:id="193" w:author="Editor" w:date="2018-01-30T23:12:00Z">
        <w:r w:rsidRPr="003103E0" w:rsidDel="00473F5B">
          <w:rPr>
            <w:rFonts w:ascii="CMR10" w:hAnsi="CMR10" w:cs="CMR10"/>
            <w:sz w:val="20"/>
            <w:szCs w:val="20"/>
            <w:lang w:val="en-GB"/>
          </w:rPr>
          <w:delText>_</w:delText>
        </w:r>
      </w:del>
      <w:ins w:id="194" w:author="Editor" w:date="2018-01-30T23:12:00Z">
        <w:r w:rsidR="00473F5B" w:rsidRPr="003103E0">
          <w:rPr>
            <w:rFonts w:ascii="CMR10" w:hAnsi="CMR10" w:cs="CMR10"/>
            <w:sz w:val="20"/>
            <w:szCs w:val="20"/>
            <w:lang w:val="en-GB"/>
          </w:rPr>
          <w:t>fi</w:t>
        </w:r>
      </w:ins>
      <w:r w:rsidRPr="003103E0">
        <w:rPr>
          <w:rFonts w:ascii="CMR10" w:hAnsi="CMR10" w:cs="CMR10"/>
          <w:sz w:val="20"/>
          <w:szCs w:val="20"/>
          <w:lang w:val="en-GB"/>
        </w:rPr>
        <w:t>guration. Without transformations or visual enhancements (e.g., through</w:t>
      </w:r>
    </w:p>
    <w:p w14:paraId="4347FE9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transparency)</w:t>
      </w:r>
      <w:ins w:id="195" w:author="Editor" w:date="2018-01-30T23:12:00Z">
        <w:r w:rsidR="00473F5B" w:rsidRPr="003103E0">
          <w:rPr>
            <w:rFonts w:ascii="CMR10" w:hAnsi="CMR10" w:cs="CMR10"/>
            <w:sz w:val="20"/>
            <w:szCs w:val="20"/>
            <w:lang w:val="en-GB"/>
          </w:rPr>
          <w:t>,</w:t>
        </w:r>
      </w:ins>
      <w:r w:rsidRPr="003103E0">
        <w:rPr>
          <w:rFonts w:ascii="CMR10" w:hAnsi="CMR10" w:cs="CMR10"/>
          <w:sz w:val="20"/>
          <w:szCs w:val="20"/>
          <w:lang w:val="en-GB"/>
        </w:rPr>
        <w:t xml:space="preserve"> it is impossible to visually explore the contact zones. Jin et al. [4]</w:t>
      </w:r>
    </w:p>
    <w:p w14:paraId="3BFE08F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presented an open-book view where the interacting proteins are rotated to orient the</w:t>
      </w:r>
    </w:p>
    <w:p w14:paraId="1BAAFB7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contact zones towards the camera. The problem </w:t>
      </w:r>
      <w:del w:id="196" w:author="Editor" w:date="2018-01-30T23:12:00Z">
        <w:r w:rsidRPr="003103E0" w:rsidDel="00473F5B">
          <w:rPr>
            <w:rFonts w:ascii="CMR10" w:hAnsi="CMR10" w:cs="CMR10"/>
            <w:sz w:val="20"/>
            <w:szCs w:val="20"/>
            <w:lang w:val="en-GB"/>
          </w:rPr>
          <w:delText xml:space="preserve">of </w:delText>
        </w:r>
      </w:del>
      <w:ins w:id="197" w:author="Editor" w:date="2018-01-30T23:12:00Z">
        <w:r w:rsidR="00473F5B" w:rsidRPr="003103E0">
          <w:rPr>
            <w:rFonts w:ascii="CMR10" w:hAnsi="CMR10" w:cs="CMR10"/>
            <w:sz w:val="20"/>
            <w:szCs w:val="20"/>
            <w:lang w:val="en-GB"/>
          </w:rPr>
          <w:t xml:space="preserve">with </w:t>
        </w:r>
      </w:ins>
      <w:r w:rsidRPr="003103E0">
        <w:rPr>
          <w:rFonts w:ascii="CMR10" w:hAnsi="CMR10" w:cs="CMR10"/>
          <w:sz w:val="20"/>
          <w:szCs w:val="20"/>
          <w:lang w:val="en-GB"/>
        </w:rPr>
        <w:t>the presented solution lies mainly</w:t>
      </w:r>
    </w:p>
    <w:p w14:paraId="097D06B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the missing information about the interacting amino acids and the uni</w:t>
      </w:r>
      <w:del w:id="198" w:author="Editor" w:date="2018-01-30T23:12:00Z">
        <w:r w:rsidRPr="003103E0" w:rsidDel="00473F5B">
          <w:rPr>
            <w:rFonts w:ascii="CMR10" w:hAnsi="CMR10" w:cs="CMR10"/>
            <w:sz w:val="20"/>
            <w:szCs w:val="20"/>
            <w:lang w:val="en-GB"/>
          </w:rPr>
          <w:delText>_</w:delText>
        </w:r>
      </w:del>
      <w:ins w:id="199" w:author="Editor" w:date="2018-01-30T23:12:00Z">
        <w:r w:rsidR="00473F5B" w:rsidRPr="003103E0">
          <w:rPr>
            <w:rFonts w:ascii="CMR10" w:hAnsi="CMR10" w:cs="CMR10"/>
            <w:sz w:val="20"/>
            <w:szCs w:val="20"/>
            <w:lang w:val="en-GB"/>
          </w:rPr>
          <w:t>fi</w:t>
        </w:r>
      </w:ins>
      <w:r w:rsidRPr="003103E0">
        <w:rPr>
          <w:rFonts w:ascii="CMR10" w:hAnsi="CMR10" w:cs="CMR10"/>
          <w:sz w:val="20"/>
          <w:szCs w:val="20"/>
          <w:lang w:val="en-GB"/>
        </w:rPr>
        <w:t>ed colo</w:t>
      </w:r>
      <w:ins w:id="200" w:author="Editor" w:date="2018-01-30T23:12:00Z">
        <w:r w:rsidR="00473F5B" w:rsidRPr="003103E0">
          <w:rPr>
            <w:rFonts w:ascii="CMR10" w:hAnsi="CMR10" w:cs="CMR10"/>
            <w:sz w:val="20"/>
            <w:szCs w:val="20"/>
            <w:lang w:val="en-GB"/>
          </w:rPr>
          <w:t>u</w:t>
        </w:r>
      </w:ins>
      <w:r w:rsidRPr="003103E0">
        <w:rPr>
          <w:rFonts w:ascii="CMR10" w:hAnsi="CMR10" w:cs="CMR10"/>
          <w:sz w:val="20"/>
          <w:szCs w:val="20"/>
          <w:lang w:val="en-GB"/>
        </w:rPr>
        <w:t>ring</w:t>
      </w:r>
    </w:p>
    <w:p w14:paraId="1C77DDE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 contact zones. An alternative approach presented by Lee and Varshney [5]</w:t>
      </w:r>
    </w:p>
    <w:p w14:paraId="3D88693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computes and visualizes the intermolecular negative volume and the area of the</w:t>
      </w:r>
    </w:p>
    <w:p w14:paraId="353A3B3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docking site. This way</w:t>
      </w:r>
      <w:del w:id="201" w:author="Editor" w:date="2018-01-30T23:12:00Z">
        <w:r w:rsidRPr="003103E0" w:rsidDel="003949F7">
          <w:rPr>
            <w:rFonts w:ascii="CMR10" w:hAnsi="CMR10" w:cs="CMR10"/>
            <w:sz w:val="20"/>
            <w:szCs w:val="20"/>
            <w:lang w:val="en-GB"/>
          </w:rPr>
          <w:delText>,</w:delText>
        </w:r>
      </w:del>
      <w:r w:rsidRPr="003103E0">
        <w:rPr>
          <w:rFonts w:ascii="CMR10" w:hAnsi="CMR10" w:cs="CMR10"/>
          <w:sz w:val="20"/>
          <w:szCs w:val="20"/>
          <w:lang w:val="en-GB"/>
        </w:rPr>
        <w:t xml:space="preserve"> the users can observe the volume between the interacting</w:t>
      </w:r>
    </w:p>
    <w:p w14:paraId="15FDFEE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proteins without the </w:t>
      </w:r>
      <w:del w:id="202" w:author="Editor" w:date="2018-01-30T23:13:00Z">
        <w:r w:rsidRPr="003103E0" w:rsidDel="003949F7">
          <w:rPr>
            <w:rFonts w:ascii="CMR10" w:hAnsi="CMR10" w:cs="CMR10"/>
            <w:sz w:val="20"/>
            <w:szCs w:val="20"/>
            <w:lang w:val="en-GB"/>
          </w:rPr>
          <w:delText xml:space="preserve">necessity </w:delText>
        </w:r>
      </w:del>
      <w:ins w:id="203" w:author="Editor" w:date="2018-01-30T23:13:00Z">
        <w:r w:rsidR="003949F7" w:rsidRPr="003103E0">
          <w:rPr>
            <w:rFonts w:ascii="CMR10" w:hAnsi="CMR10" w:cs="CMR10"/>
            <w:sz w:val="20"/>
            <w:szCs w:val="20"/>
            <w:lang w:val="en-GB"/>
          </w:rPr>
          <w:t xml:space="preserve">need </w:t>
        </w:r>
      </w:ins>
      <w:r w:rsidRPr="003103E0">
        <w:rPr>
          <w:rFonts w:ascii="CMR10" w:hAnsi="CMR10" w:cs="CMR10"/>
          <w:sz w:val="20"/>
          <w:szCs w:val="20"/>
          <w:lang w:val="en-GB"/>
        </w:rPr>
        <w:t>to display the contact zones themselves. This can</w:t>
      </w:r>
    </w:p>
    <w:p w14:paraId="4C28A28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serve </w:t>
      </w:r>
      <w:del w:id="204" w:author="Editor" w:date="2018-01-30T23:13:00Z">
        <w:r w:rsidRPr="003103E0" w:rsidDel="003949F7">
          <w:rPr>
            <w:rFonts w:ascii="CMR10" w:hAnsi="CMR10" w:cs="CMR10"/>
            <w:sz w:val="20"/>
            <w:szCs w:val="20"/>
            <w:lang w:val="en-GB"/>
          </w:rPr>
          <w:delText xml:space="preserve">the </w:delText>
        </w:r>
      </w:del>
      <w:r w:rsidRPr="003103E0">
        <w:rPr>
          <w:rFonts w:ascii="CMR10" w:hAnsi="CMR10" w:cs="CMR10"/>
          <w:sz w:val="20"/>
          <w:szCs w:val="20"/>
          <w:lang w:val="en-GB"/>
        </w:rPr>
        <w:t>proteomic experts as an interactive tool for studying possible docking</w:t>
      </w:r>
    </w:p>
    <w:p w14:paraId="4DF11C1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205" w:author="Editor" w:date="2018-01-30T23:13:00Z">
        <w:r w:rsidRPr="003103E0" w:rsidDel="003949F7">
          <w:rPr>
            <w:rFonts w:ascii="CMR10" w:hAnsi="CMR10" w:cs="CMR10"/>
            <w:sz w:val="20"/>
            <w:szCs w:val="20"/>
            <w:lang w:val="en-GB"/>
          </w:rPr>
          <w:delText>_</w:delText>
        </w:r>
      </w:del>
      <w:ins w:id="206" w:author="Editor" w:date="2018-01-30T23:13:00Z">
        <w:r w:rsidR="003949F7" w:rsidRPr="003103E0">
          <w:rPr>
            <w:rFonts w:ascii="CMR10" w:hAnsi="CMR10" w:cs="CMR10"/>
            <w:sz w:val="20"/>
            <w:szCs w:val="20"/>
            <w:lang w:val="en-GB"/>
          </w:rPr>
          <w:t>fi</w:t>
        </w:r>
      </w:ins>
      <w:r w:rsidRPr="003103E0">
        <w:rPr>
          <w:rFonts w:ascii="CMR10" w:hAnsi="CMR10" w:cs="CMR10"/>
          <w:sz w:val="20"/>
          <w:szCs w:val="20"/>
          <w:lang w:val="en-GB"/>
        </w:rPr>
        <w:t>gurations</w:t>
      </w:r>
      <w:ins w:id="207" w:author="Editor" w:date="2018-01-30T23:13:00Z">
        <w:r w:rsidR="003949F7" w:rsidRPr="003103E0">
          <w:rPr>
            <w:rFonts w:ascii="CMR10" w:hAnsi="CMR10" w:cs="CMR10"/>
            <w:sz w:val="20"/>
            <w:szCs w:val="20"/>
            <w:lang w:val="en-GB"/>
          </w:rPr>
          <w:t>,</w:t>
        </w:r>
      </w:ins>
      <w:r w:rsidRPr="003103E0">
        <w:rPr>
          <w:rFonts w:ascii="CMR10" w:hAnsi="CMR10" w:cs="CMR10"/>
          <w:sz w:val="20"/>
          <w:szCs w:val="20"/>
          <w:lang w:val="en-GB"/>
        </w:rPr>
        <w:t xml:space="preserve"> but it does not support their comparison. Similar approaches suggest</w:t>
      </w:r>
    </w:p>
    <w:p w14:paraId="35CF9DE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construction of </w:t>
      </w:r>
      <w:ins w:id="208" w:author="Editor" w:date="2018-01-30T23:13:00Z">
        <w:r w:rsidR="003949F7" w:rsidRPr="003103E0">
          <w:rPr>
            <w:rFonts w:ascii="CMR10" w:hAnsi="CMR10" w:cs="CMR10"/>
            <w:sz w:val="20"/>
            <w:szCs w:val="20"/>
            <w:lang w:val="en-GB"/>
          </w:rPr>
          <w:t xml:space="preserve">an </w:t>
        </w:r>
      </w:ins>
      <w:r w:rsidRPr="003103E0">
        <w:rPr>
          <w:rFonts w:ascii="CMR10" w:hAnsi="CMR10" w:cs="CMR10"/>
          <w:sz w:val="20"/>
          <w:szCs w:val="20"/>
          <w:lang w:val="en-GB"/>
        </w:rPr>
        <w:t>interface surface between the interacting proteins [6, 7]. The</w:t>
      </w:r>
    </w:p>
    <w:p w14:paraId="78E8C6C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surface is visualized as a 3D mesh, encoding the information about the core and</w:t>
      </w:r>
    </w:p>
    <w:p w14:paraId="151EE52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peripheral regions </w:t>
      </w:r>
      <w:del w:id="209" w:author="Editor" w:date="2018-01-30T23:13:00Z">
        <w:r w:rsidRPr="003103E0" w:rsidDel="003949F7">
          <w:rPr>
            <w:rFonts w:ascii="CMR10" w:hAnsi="CMR10" w:cs="CMR10"/>
            <w:sz w:val="20"/>
            <w:szCs w:val="20"/>
            <w:lang w:val="en-GB"/>
          </w:rPr>
          <w:delText xml:space="preserve">of </w:delText>
        </w:r>
      </w:del>
      <w:ins w:id="210" w:author="Editor" w:date="2018-01-30T23:13:00Z">
        <w:r w:rsidR="003949F7" w:rsidRPr="003103E0">
          <w:rPr>
            <w:rFonts w:ascii="CMR10" w:hAnsi="CMR10" w:cs="CMR10"/>
            <w:sz w:val="20"/>
            <w:szCs w:val="20"/>
            <w:lang w:val="en-GB"/>
          </w:rPr>
          <w:t xml:space="preserve">from </w:t>
        </w:r>
      </w:ins>
      <w:r w:rsidRPr="003103E0">
        <w:rPr>
          <w:rFonts w:ascii="CMR10" w:hAnsi="CMR10" w:cs="CMR10"/>
          <w:sz w:val="20"/>
          <w:szCs w:val="20"/>
          <w:lang w:val="en-GB"/>
        </w:rPr>
        <w:t>the interface. However, this method also does not support the</w:t>
      </w:r>
    </w:p>
    <w:p w14:paraId="5D493A9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comparison of multiple con</w:t>
      </w:r>
      <w:del w:id="211" w:author="Editor" w:date="2018-01-30T23:13:00Z">
        <w:r w:rsidRPr="003103E0" w:rsidDel="003949F7">
          <w:rPr>
            <w:rFonts w:ascii="CMR10" w:hAnsi="CMR10" w:cs="CMR10"/>
            <w:sz w:val="20"/>
            <w:szCs w:val="20"/>
            <w:lang w:val="en-GB"/>
          </w:rPr>
          <w:delText>_</w:delText>
        </w:r>
      </w:del>
      <w:ins w:id="212" w:author="Editor" w:date="2018-01-30T23:13:00Z">
        <w:r w:rsidR="003949F7" w:rsidRPr="003103E0">
          <w:rPr>
            <w:rFonts w:ascii="CMR10" w:hAnsi="CMR10" w:cs="CMR10"/>
            <w:sz w:val="20"/>
            <w:szCs w:val="20"/>
            <w:lang w:val="en-GB"/>
          </w:rPr>
          <w:t>fi</w:t>
        </w:r>
      </w:ins>
      <w:r w:rsidRPr="003103E0">
        <w:rPr>
          <w:rFonts w:ascii="CMR10" w:hAnsi="CMR10" w:cs="CMR10"/>
          <w:sz w:val="20"/>
          <w:szCs w:val="20"/>
          <w:lang w:val="en-GB"/>
        </w:rPr>
        <w:t>gurations.</w:t>
      </w:r>
    </w:p>
    <w:p w14:paraId="5D58B81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Two-dimensional abstract representations are also commonly used for the visualization</w:t>
      </w:r>
    </w:p>
    <w:p w14:paraId="2F9C693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contact zones, such as the schematic representation used by the PDBsum</w:t>
      </w:r>
    </w:p>
    <w:p w14:paraId="1E7DF2D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database [8] (Figure 2). In the overview visualization, each of the interacting proteins</w:t>
      </w:r>
    </w:p>
    <w:p w14:paraId="60D93BD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is represented by a circle equipped with </w:t>
      </w:r>
      <w:del w:id="213" w:author="Editor" w:date="2018-01-30T23:14:00Z">
        <w:r w:rsidRPr="003103E0" w:rsidDel="003949F7">
          <w:rPr>
            <w:rFonts w:ascii="CMR10" w:hAnsi="CMR10" w:cs="CMR10"/>
            <w:sz w:val="20"/>
            <w:szCs w:val="20"/>
            <w:lang w:val="en-GB"/>
          </w:rPr>
          <w:delText xml:space="preserve">the </w:delText>
        </w:r>
      </w:del>
      <w:r w:rsidRPr="003103E0">
        <w:rPr>
          <w:rFonts w:ascii="CMR10" w:hAnsi="CMR10" w:cs="CMR10"/>
          <w:sz w:val="20"/>
          <w:szCs w:val="20"/>
          <w:lang w:val="en-GB"/>
        </w:rPr>
        <w:t>information about the number</w:t>
      </w:r>
    </w:p>
    <w:p w14:paraId="08D910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amino acids forming the contact zones and the number of di</w:t>
      </w:r>
      <w:del w:id="214" w:author="Editor" w:date="2018-01-30T23:14:00Z">
        <w:r w:rsidRPr="003103E0" w:rsidDel="003949F7">
          <w:rPr>
            <w:rFonts w:ascii="CMR10" w:hAnsi="CMR10" w:cs="CMR10"/>
            <w:sz w:val="20"/>
            <w:szCs w:val="20"/>
            <w:lang w:val="en-GB"/>
          </w:rPr>
          <w:delText>_</w:delText>
        </w:r>
      </w:del>
      <w:ins w:id="215" w:author="Editor" w:date="2018-01-30T23:14:00Z">
        <w:r w:rsidR="003949F7" w:rsidRPr="003103E0">
          <w:rPr>
            <w:rFonts w:ascii="CMR10" w:hAnsi="CMR10" w:cs="CMR10"/>
            <w:sz w:val="20"/>
            <w:szCs w:val="20"/>
            <w:lang w:val="en-GB"/>
          </w:rPr>
          <w:t>ff</w:t>
        </w:r>
      </w:ins>
      <w:r w:rsidRPr="003103E0">
        <w:rPr>
          <w:rFonts w:ascii="CMR10" w:hAnsi="CMR10" w:cs="CMR10"/>
          <w:sz w:val="20"/>
          <w:szCs w:val="20"/>
          <w:lang w:val="en-GB"/>
        </w:rPr>
        <w:t>erent types of</w:t>
      </w:r>
    </w:p>
    <w:p w14:paraId="0A4E783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interactions in-between (e.g., salt bridges, disulphide bonds, hydrogen bonds, or</w:t>
      </w:r>
    </w:p>
    <w:p w14:paraId="7F66EF6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 xml:space="preserve">non-bonded contacts). The detailed visualization in </w:t>
      </w:r>
      <w:del w:id="216" w:author="Editor" w:date="2018-01-31T04:34:00Z">
        <w:r w:rsidRPr="003103E0" w:rsidDel="00A15F89">
          <w:rPr>
            <w:rFonts w:ascii="CMR10" w:hAnsi="CMR10" w:cs="CMR10"/>
            <w:sz w:val="20"/>
            <w:szCs w:val="20"/>
            <w:lang w:val="en-GB"/>
          </w:rPr>
          <w:delText xml:space="preserve">the </w:delText>
        </w:r>
      </w:del>
      <w:r w:rsidRPr="003103E0">
        <w:rPr>
          <w:rFonts w:ascii="CMR10" w:hAnsi="CMR10" w:cs="CMR10"/>
          <w:sz w:val="20"/>
          <w:szCs w:val="20"/>
          <w:lang w:val="en-GB"/>
        </w:rPr>
        <w:t>PDBsum lists all</w:t>
      </w:r>
      <w:ins w:id="217" w:author="Editor" w:date="2018-01-31T04:34:00Z">
        <w:r w:rsidR="00A15F89" w:rsidRPr="003103E0">
          <w:rPr>
            <w:rFonts w:ascii="CMR10" w:hAnsi="CMR10" w:cs="CMR10"/>
            <w:sz w:val="20"/>
            <w:szCs w:val="20"/>
            <w:lang w:val="en-GB"/>
          </w:rPr>
          <w:t xml:space="preserve"> the</w:t>
        </w:r>
      </w:ins>
      <w:r w:rsidRPr="003103E0">
        <w:rPr>
          <w:rFonts w:ascii="CMR10" w:hAnsi="CMR10" w:cs="CMR10"/>
          <w:sz w:val="20"/>
          <w:szCs w:val="20"/>
          <w:lang w:val="en-GB"/>
        </w:rPr>
        <w:t xml:space="preserve"> contact</w:t>
      </w:r>
      <w:ins w:id="218" w:author="Editor" w:date="2018-01-30T23:14:00Z">
        <w:r w:rsidR="003949F7" w:rsidRPr="003103E0">
          <w:rPr>
            <w:rFonts w:ascii="CMR10" w:hAnsi="CMR10" w:cs="CMR10"/>
            <w:sz w:val="20"/>
            <w:szCs w:val="20"/>
            <w:lang w:val="en-GB"/>
          </w:rPr>
          <w:t xml:space="preserve"> </w:t>
        </w:r>
      </w:ins>
      <w:r w:rsidRPr="003103E0">
        <w:rPr>
          <w:rFonts w:ascii="CMR10" w:hAnsi="CMR10" w:cs="CMR10"/>
          <w:sz w:val="20"/>
          <w:szCs w:val="20"/>
          <w:lang w:val="en-GB"/>
        </w:rPr>
        <w:t>zone</w:t>
      </w:r>
    </w:p>
    <w:p w14:paraId="2AFC4F2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acids. The interactions are visualized by lines of di</w:t>
      </w:r>
      <w:del w:id="219" w:author="Editor" w:date="2018-01-30T23:14:00Z">
        <w:r w:rsidRPr="003103E0" w:rsidDel="003949F7">
          <w:rPr>
            <w:rFonts w:ascii="CMR10" w:hAnsi="CMR10" w:cs="CMR10"/>
            <w:sz w:val="20"/>
            <w:szCs w:val="20"/>
            <w:lang w:val="en-GB"/>
          </w:rPr>
          <w:delText>_</w:delText>
        </w:r>
      </w:del>
      <w:ins w:id="220" w:author="Editor" w:date="2018-01-30T23:14:00Z">
        <w:r w:rsidR="003949F7" w:rsidRPr="003103E0">
          <w:rPr>
            <w:rFonts w:ascii="CMR10" w:hAnsi="CMR10" w:cs="CMR10"/>
            <w:sz w:val="20"/>
            <w:szCs w:val="20"/>
            <w:lang w:val="en-GB"/>
          </w:rPr>
          <w:t>ff</w:t>
        </w:r>
      </w:ins>
      <w:r w:rsidRPr="003103E0">
        <w:rPr>
          <w:rFonts w:ascii="CMR10" w:hAnsi="CMR10" w:cs="CMR10"/>
          <w:sz w:val="20"/>
          <w:szCs w:val="20"/>
          <w:lang w:val="en-GB"/>
        </w:rPr>
        <w:t>erent colo</w:t>
      </w:r>
      <w:ins w:id="221" w:author="Editor" w:date="2018-01-30T23:15:00Z">
        <w:r w:rsidR="003949F7" w:rsidRPr="003103E0">
          <w:rPr>
            <w:rFonts w:ascii="CMR10" w:hAnsi="CMR10" w:cs="CMR10"/>
            <w:sz w:val="20"/>
            <w:szCs w:val="20"/>
            <w:lang w:val="en-GB"/>
          </w:rPr>
          <w:t>u</w:t>
        </w:r>
      </w:ins>
      <w:r w:rsidRPr="003103E0">
        <w:rPr>
          <w:rFonts w:ascii="CMR10" w:hAnsi="CMR10" w:cs="CMR10"/>
          <w:sz w:val="20"/>
          <w:szCs w:val="20"/>
          <w:lang w:val="en-GB"/>
        </w:rPr>
        <w:t>r</w:t>
      </w:r>
      <w:del w:id="222" w:author="Editor" w:date="2018-01-30T23:15:00Z">
        <w:r w:rsidRPr="003103E0" w:rsidDel="003949F7">
          <w:rPr>
            <w:rFonts w:ascii="CMR10" w:hAnsi="CMR10" w:cs="CMR10"/>
            <w:sz w:val="20"/>
            <w:szCs w:val="20"/>
            <w:lang w:val="en-GB"/>
          </w:rPr>
          <w:delText>s</w:delText>
        </w:r>
      </w:del>
      <w:r w:rsidRPr="003103E0">
        <w:rPr>
          <w:rFonts w:ascii="CMR10" w:hAnsi="CMR10" w:cs="CMR10"/>
          <w:sz w:val="20"/>
          <w:szCs w:val="20"/>
          <w:lang w:val="en-GB"/>
        </w:rPr>
        <w:t xml:space="preserve"> and</w:t>
      </w:r>
    </w:p>
    <w:p w14:paraId="2C75D00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thickness, which represent the type and strength of the interactions, respectively.</w:t>
      </w:r>
    </w:p>
    <w:p w14:paraId="3EB996B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This approach gives a comprehensible overview of one con</w:t>
      </w:r>
      <w:del w:id="223" w:author="Editor" w:date="2018-01-30T23:15:00Z">
        <w:r w:rsidRPr="003103E0" w:rsidDel="003949F7">
          <w:rPr>
            <w:rFonts w:ascii="CMR10" w:hAnsi="CMR10" w:cs="CMR10"/>
            <w:sz w:val="20"/>
            <w:szCs w:val="20"/>
            <w:lang w:val="en-GB"/>
          </w:rPr>
          <w:delText>_</w:delText>
        </w:r>
      </w:del>
      <w:ins w:id="224" w:author="Editor" w:date="2018-01-30T23:15:00Z">
        <w:r w:rsidR="003949F7" w:rsidRPr="003103E0">
          <w:rPr>
            <w:rFonts w:ascii="CMR10" w:hAnsi="CMR10" w:cs="CMR10"/>
            <w:sz w:val="20"/>
            <w:szCs w:val="20"/>
            <w:lang w:val="en-GB"/>
          </w:rPr>
          <w:t>fi</w:t>
        </w:r>
      </w:ins>
      <w:r w:rsidRPr="003103E0">
        <w:rPr>
          <w:rFonts w:ascii="CMR10" w:hAnsi="CMR10" w:cs="CMR10"/>
          <w:sz w:val="20"/>
          <w:szCs w:val="20"/>
          <w:lang w:val="en-GB"/>
        </w:rPr>
        <w:t>guration, but comparing</w:t>
      </w:r>
    </w:p>
    <w:p w14:paraId="70D8014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it with another con</w:t>
      </w:r>
      <w:ins w:id="225" w:author="Editor" w:date="2018-01-30T23:15:00Z">
        <w:r w:rsidR="003949F7" w:rsidRPr="003103E0">
          <w:rPr>
            <w:rFonts w:ascii="CMR10" w:hAnsi="CMR10" w:cs="CMR10"/>
            <w:sz w:val="20"/>
            <w:szCs w:val="20"/>
            <w:lang w:val="en-GB"/>
          </w:rPr>
          <w:t>fi</w:t>
        </w:r>
      </w:ins>
      <w:del w:id="226" w:author="Editor" w:date="2018-01-30T23:15:00Z">
        <w:r w:rsidRPr="003103E0" w:rsidDel="003949F7">
          <w:rPr>
            <w:rFonts w:ascii="CMR10" w:hAnsi="CMR10" w:cs="CMR10"/>
            <w:sz w:val="20"/>
            <w:szCs w:val="20"/>
            <w:lang w:val="en-GB"/>
          </w:rPr>
          <w:delText>_</w:delText>
        </w:r>
      </w:del>
      <w:r w:rsidRPr="003103E0">
        <w:rPr>
          <w:rFonts w:ascii="CMR10" w:hAnsi="CMR10" w:cs="CMR10"/>
          <w:sz w:val="20"/>
          <w:szCs w:val="20"/>
          <w:lang w:val="en-GB"/>
        </w:rPr>
        <w:t>guration is not possible.</w:t>
      </w:r>
    </w:p>
    <w:p w14:paraId="29B7263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Lex et al. [9] proposed a visual analysis tool </w:t>
      </w:r>
      <w:del w:id="227" w:author="Editor" w:date="2018-01-30T23:15:00Z">
        <w:r w:rsidRPr="003103E0" w:rsidDel="003949F7">
          <w:rPr>
            <w:rFonts w:ascii="CMR10" w:hAnsi="CMR10" w:cs="CMR10"/>
            <w:sz w:val="20"/>
            <w:szCs w:val="20"/>
            <w:lang w:val="en-GB"/>
          </w:rPr>
          <w:delText xml:space="preserve">serving </w:delText>
        </w:r>
      </w:del>
      <w:r w:rsidRPr="003103E0">
        <w:rPr>
          <w:rFonts w:ascii="CMR10" w:hAnsi="CMR10" w:cs="CMR10"/>
          <w:sz w:val="20"/>
          <w:szCs w:val="20"/>
          <w:lang w:val="en-GB"/>
        </w:rPr>
        <w:t>for the exploration of large</w:t>
      </w:r>
      <w:ins w:id="228" w:author="Editor" w:date="2018-01-30T23:15:00Z">
        <w:r w:rsidR="003949F7" w:rsidRPr="003103E0">
          <w:rPr>
            <w:rFonts w:ascii="CMR10" w:hAnsi="CMR10" w:cs="CMR10"/>
            <w:sz w:val="20"/>
            <w:szCs w:val="20"/>
            <w:lang w:val="en-GB"/>
          </w:rPr>
          <w:t>-</w:t>
        </w:r>
      </w:ins>
      <w:r w:rsidRPr="003103E0">
        <w:rPr>
          <w:rFonts w:ascii="CMR10" w:hAnsi="CMR10" w:cs="CMR10"/>
          <w:sz w:val="20"/>
          <w:szCs w:val="20"/>
          <w:lang w:val="en-GB"/>
        </w:rPr>
        <w:t>scale</w:t>
      </w:r>
    </w:p>
    <w:p w14:paraId="7240EE4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heterogeneous genomics data for the characterization of cancer subtypes. They</w:t>
      </w:r>
    </w:p>
    <w:p w14:paraId="4001264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use multiple views of the complex data</w:t>
      </w:r>
      <w:ins w:id="229" w:author="Editor" w:date="2018-01-30T23:15:00Z">
        <w:r w:rsidR="003949F7" w:rsidRPr="003103E0">
          <w:rPr>
            <w:rFonts w:ascii="CMR10" w:hAnsi="CMR10" w:cs="CMR10"/>
            <w:sz w:val="20"/>
            <w:szCs w:val="20"/>
            <w:lang w:val="en-GB"/>
          </w:rPr>
          <w:t>,</w:t>
        </w:r>
      </w:ins>
      <w:r w:rsidRPr="003103E0">
        <w:rPr>
          <w:rFonts w:ascii="CMR10" w:hAnsi="CMR10" w:cs="CMR10"/>
          <w:sz w:val="20"/>
          <w:szCs w:val="20"/>
          <w:lang w:val="en-GB"/>
        </w:rPr>
        <w:t xml:space="preserve"> and one of them is a method for the comparison</w:t>
      </w:r>
    </w:p>
    <w:p w14:paraId="0725622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di</w:t>
      </w:r>
      <w:del w:id="230" w:author="Editor" w:date="2018-01-30T23:16:00Z">
        <w:r w:rsidRPr="003103E0" w:rsidDel="003949F7">
          <w:rPr>
            <w:rFonts w:ascii="CMR10" w:hAnsi="CMR10" w:cs="CMR10"/>
            <w:sz w:val="20"/>
            <w:szCs w:val="20"/>
            <w:lang w:val="en-GB"/>
          </w:rPr>
          <w:delText>_</w:delText>
        </w:r>
      </w:del>
      <w:ins w:id="231" w:author="Editor" w:date="2018-01-30T23:16:00Z">
        <w:r w:rsidR="003949F7" w:rsidRPr="003103E0">
          <w:rPr>
            <w:rFonts w:ascii="CMR10" w:hAnsi="CMR10" w:cs="CMR10"/>
            <w:sz w:val="20"/>
            <w:szCs w:val="20"/>
            <w:lang w:val="en-GB"/>
          </w:rPr>
          <w:t>ff</w:t>
        </w:r>
      </w:ins>
      <w:r w:rsidRPr="003103E0">
        <w:rPr>
          <w:rFonts w:ascii="CMR10" w:hAnsi="CMR10" w:cs="CMR10"/>
          <w:sz w:val="20"/>
          <w:szCs w:val="20"/>
          <w:lang w:val="en-GB"/>
        </w:rPr>
        <w:t>erent datasets. The abstract</w:t>
      </w:r>
      <w:del w:id="232" w:author="Editor" w:date="2018-01-30T23:16:00Z">
        <w:r w:rsidRPr="003103E0" w:rsidDel="003949F7">
          <w:rPr>
            <w:rFonts w:ascii="CMR10" w:hAnsi="CMR10" w:cs="CMR10"/>
            <w:sz w:val="20"/>
            <w:szCs w:val="20"/>
            <w:lang w:val="en-GB"/>
          </w:rPr>
          <w:delText>ed</w:delText>
        </w:r>
      </w:del>
      <w:r w:rsidRPr="003103E0">
        <w:rPr>
          <w:rFonts w:ascii="CMR10" w:hAnsi="CMR10" w:cs="CMR10"/>
          <w:sz w:val="20"/>
          <w:szCs w:val="20"/>
          <w:lang w:val="en-GB"/>
        </w:rPr>
        <w:t xml:space="preserve"> representation shows the similarities</w:t>
      </w:r>
    </w:p>
    <w:p w14:paraId="40336A8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the datasets by connecting </w:t>
      </w:r>
      <w:del w:id="233" w:author="Editor" w:date="2018-01-30T23:16:00Z">
        <w:r w:rsidRPr="003103E0" w:rsidDel="003949F7">
          <w:rPr>
            <w:rFonts w:ascii="CMR10" w:hAnsi="CMR10" w:cs="CMR10"/>
            <w:sz w:val="20"/>
            <w:szCs w:val="20"/>
            <w:lang w:val="en-GB"/>
          </w:rPr>
          <w:delText xml:space="preserve">the </w:delText>
        </w:r>
      </w:del>
      <w:r w:rsidRPr="003103E0">
        <w:rPr>
          <w:rFonts w:ascii="CMR10" w:hAnsi="CMR10" w:cs="CMR10"/>
          <w:sz w:val="20"/>
          <w:szCs w:val="20"/>
          <w:lang w:val="en-GB"/>
        </w:rPr>
        <w:t>corresponding blocks of data. The thickness of a</w:t>
      </w:r>
    </w:p>
    <w:p w14:paraId="0F89A5C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connection denotes the degree of similarity. This representation serves well for </w:t>
      </w:r>
      <w:del w:id="234" w:author="Editor" w:date="2018-01-30T23:16:00Z">
        <w:r w:rsidRPr="003103E0" w:rsidDel="003949F7">
          <w:rPr>
            <w:rFonts w:ascii="CMR10" w:hAnsi="CMR10" w:cs="CMR10"/>
            <w:sz w:val="20"/>
            <w:szCs w:val="20"/>
            <w:lang w:val="en-GB"/>
          </w:rPr>
          <w:delText>the</w:delText>
        </w:r>
      </w:del>
    </w:p>
    <w:p w14:paraId="2EA90DF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comparison</w:t>
      </w:r>
      <w:ins w:id="235" w:author="Editor" w:date="2018-01-30T23:16:00Z">
        <w:r w:rsidR="003949F7" w:rsidRPr="003103E0">
          <w:rPr>
            <w:rFonts w:ascii="CMR10" w:hAnsi="CMR10" w:cs="CMR10"/>
            <w:sz w:val="20"/>
            <w:szCs w:val="20"/>
            <w:lang w:val="en-GB"/>
          </w:rPr>
          <w:t>,</w:t>
        </w:r>
      </w:ins>
      <w:r w:rsidRPr="003103E0">
        <w:rPr>
          <w:rFonts w:ascii="CMR10" w:hAnsi="CMR10" w:cs="CMR10"/>
          <w:sz w:val="20"/>
          <w:szCs w:val="20"/>
          <w:lang w:val="en-GB"/>
        </w:rPr>
        <w:t xml:space="preserve"> but it lacks </w:t>
      </w:r>
      <w:del w:id="236" w:author="Editor" w:date="2018-01-30T23:16:00Z">
        <w:r w:rsidRPr="003103E0" w:rsidDel="003949F7">
          <w:rPr>
            <w:rFonts w:ascii="CMR10" w:hAnsi="CMR10" w:cs="CMR10"/>
            <w:sz w:val="20"/>
            <w:szCs w:val="20"/>
            <w:lang w:val="en-GB"/>
          </w:rPr>
          <w:delText xml:space="preserve">the </w:delText>
        </w:r>
      </w:del>
      <w:r w:rsidRPr="003103E0">
        <w:rPr>
          <w:rFonts w:ascii="CMR10" w:hAnsi="CMR10" w:cs="CMR10"/>
          <w:sz w:val="20"/>
          <w:szCs w:val="20"/>
          <w:lang w:val="en-GB"/>
        </w:rPr>
        <w:t xml:space="preserve">detailed information about </w:t>
      </w:r>
      <w:ins w:id="237" w:author="Editor" w:date="2018-01-30T23:16:00Z">
        <w:r w:rsidR="003949F7" w:rsidRPr="003103E0">
          <w:rPr>
            <w:rFonts w:ascii="CMR10" w:hAnsi="CMR10" w:cs="CMR10"/>
            <w:sz w:val="20"/>
            <w:szCs w:val="20"/>
            <w:lang w:val="en-GB"/>
          </w:rPr>
          <w:t xml:space="preserve">the </w:t>
        </w:r>
      </w:ins>
      <w:r w:rsidRPr="003103E0">
        <w:rPr>
          <w:rFonts w:ascii="CMR10" w:hAnsi="CMR10" w:cs="CMR10"/>
          <w:sz w:val="20"/>
          <w:szCs w:val="20"/>
          <w:lang w:val="en-GB"/>
        </w:rPr>
        <w:t>individual items.</w:t>
      </w:r>
    </w:p>
    <w:p w14:paraId="2688CA2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this paper, we present a systemic tool, </w:t>
      </w:r>
      <w:commentRangeStart w:id="238"/>
      <w:r w:rsidRPr="003103E0">
        <w:rPr>
          <w:rFonts w:ascii="CMR10" w:hAnsi="CMR10" w:cs="CMR10"/>
          <w:sz w:val="20"/>
          <w:szCs w:val="20"/>
          <w:lang w:val="en-GB"/>
        </w:rPr>
        <w:t>COZOID (COntact ZOne IDenti</w:t>
      </w:r>
      <w:ins w:id="239" w:author="Editor" w:date="2018-01-30T23:16:00Z">
        <w:r w:rsidR="003949F7" w:rsidRPr="003103E0">
          <w:rPr>
            <w:rFonts w:ascii="CMR10" w:hAnsi="CMR10" w:cs="CMR10"/>
            <w:sz w:val="20"/>
            <w:szCs w:val="20"/>
            <w:lang w:val="en-GB"/>
          </w:rPr>
          <w:t>fi</w:t>
        </w:r>
      </w:ins>
      <w:del w:id="240" w:author="Editor" w:date="2018-01-30T23:16:00Z">
        <w:r w:rsidRPr="003103E0" w:rsidDel="003949F7">
          <w:rPr>
            <w:rFonts w:ascii="CMR10" w:hAnsi="CMR10" w:cs="CMR10"/>
            <w:sz w:val="20"/>
            <w:szCs w:val="20"/>
            <w:lang w:val="en-GB"/>
          </w:rPr>
          <w:delText>_</w:delText>
        </w:r>
      </w:del>
      <w:r w:rsidRPr="003103E0">
        <w:rPr>
          <w:rFonts w:ascii="CMR10" w:hAnsi="CMR10" w:cs="CMR10"/>
          <w:sz w:val="20"/>
          <w:szCs w:val="20"/>
          <w:lang w:val="en-GB"/>
        </w:rPr>
        <w:t>er)</w:t>
      </w:r>
      <w:commentRangeEnd w:id="238"/>
      <w:r w:rsidR="003949F7" w:rsidRPr="003103E0">
        <w:rPr>
          <w:rStyle w:val="CommentReference"/>
          <w:lang w:val="en-GB"/>
        </w:rPr>
        <w:commentReference w:id="238"/>
      </w:r>
      <w:r w:rsidRPr="003103E0">
        <w:rPr>
          <w:rFonts w:ascii="CMR10" w:hAnsi="CMR10" w:cs="CMR10"/>
          <w:sz w:val="20"/>
          <w:szCs w:val="20"/>
          <w:lang w:val="en-GB"/>
        </w:rPr>
        <w:t>,</w:t>
      </w:r>
    </w:p>
    <w:p w14:paraId="68C0918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comprised of a set of methods for the visualization, comparison, and selection of</w:t>
      </w:r>
    </w:p>
    <w:p w14:paraId="3E9B29C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numerous docking con</w:t>
      </w:r>
      <w:ins w:id="241" w:author="Editor" w:date="2018-01-30T23:17:00Z">
        <w:r w:rsidR="003949F7" w:rsidRPr="003103E0">
          <w:rPr>
            <w:rFonts w:ascii="CMR10" w:hAnsi="CMR10" w:cs="CMR10"/>
            <w:sz w:val="20"/>
            <w:szCs w:val="20"/>
            <w:lang w:val="en-GB"/>
          </w:rPr>
          <w:t>fi</w:t>
        </w:r>
      </w:ins>
      <w:del w:id="242" w:author="Editor" w:date="2018-01-30T23:17:00Z">
        <w:r w:rsidRPr="003103E0" w:rsidDel="003949F7">
          <w:rPr>
            <w:rFonts w:ascii="CMR10" w:hAnsi="CMR10" w:cs="CMR10"/>
            <w:sz w:val="20"/>
            <w:szCs w:val="20"/>
            <w:lang w:val="en-GB"/>
          </w:rPr>
          <w:delText>_</w:delText>
        </w:r>
      </w:del>
      <w:r w:rsidRPr="003103E0">
        <w:rPr>
          <w:rFonts w:ascii="CMR10" w:hAnsi="CMR10" w:cs="CMR10"/>
          <w:sz w:val="20"/>
          <w:szCs w:val="20"/>
          <w:lang w:val="en-GB"/>
        </w:rPr>
        <w:t>gurations. The combination of our proposed methods eliminates</w:t>
      </w:r>
    </w:p>
    <w:p w14:paraId="619E934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problems </w:t>
      </w:r>
      <w:del w:id="243" w:author="Editor" w:date="2018-01-30T23:17:00Z">
        <w:r w:rsidRPr="003103E0" w:rsidDel="003949F7">
          <w:rPr>
            <w:rFonts w:ascii="CMR10" w:hAnsi="CMR10" w:cs="CMR10"/>
            <w:sz w:val="20"/>
            <w:szCs w:val="20"/>
            <w:lang w:val="en-GB"/>
          </w:rPr>
          <w:delText xml:space="preserve">of </w:delText>
        </w:r>
      </w:del>
      <w:ins w:id="244" w:author="Editor" w:date="2018-01-30T23:17:00Z">
        <w:r w:rsidR="003949F7" w:rsidRPr="003103E0">
          <w:rPr>
            <w:rFonts w:ascii="CMR10" w:hAnsi="CMR10" w:cs="CMR10"/>
            <w:sz w:val="20"/>
            <w:szCs w:val="20"/>
            <w:lang w:val="en-GB"/>
          </w:rPr>
          <w:t xml:space="preserve">associated with </w:t>
        </w:r>
      </w:ins>
      <w:r w:rsidRPr="003103E0">
        <w:rPr>
          <w:rFonts w:ascii="CMR10" w:hAnsi="CMR10" w:cs="CMR10"/>
          <w:sz w:val="20"/>
          <w:szCs w:val="20"/>
          <w:lang w:val="en-GB"/>
        </w:rPr>
        <w:t>the existing solutions and provides</w:t>
      </w:r>
      <w:del w:id="245" w:author="Editor" w:date="2018-01-30T23:17:00Z">
        <w:r w:rsidRPr="003103E0" w:rsidDel="003949F7">
          <w:rPr>
            <w:rFonts w:ascii="CMR10" w:hAnsi="CMR10" w:cs="CMR10"/>
            <w:sz w:val="20"/>
            <w:szCs w:val="20"/>
            <w:lang w:val="en-GB"/>
          </w:rPr>
          <w:delText xml:space="preserve"> the</w:delText>
        </w:r>
      </w:del>
      <w:r w:rsidRPr="003103E0">
        <w:rPr>
          <w:rFonts w:ascii="CMR10" w:hAnsi="CMR10" w:cs="CMR10"/>
          <w:sz w:val="20"/>
          <w:szCs w:val="20"/>
          <w:lang w:val="en-GB"/>
        </w:rPr>
        <w:t xml:space="preserve"> proteomic experts with</w:t>
      </w:r>
    </w:p>
    <w:p w14:paraId="1B85F34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an intuitive and user-friendly tool for the interactive exploration of PPIs. Our tool</w:t>
      </w:r>
    </w:p>
    <w:p w14:paraId="7CD2996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is integrated into the CAVER Analyst software [10], </w:t>
      </w:r>
      <w:ins w:id="246" w:author="Editor" w:date="2018-01-30T23:18:00Z">
        <w:r w:rsidR="003949F7" w:rsidRPr="003103E0">
          <w:rPr>
            <w:rFonts w:ascii="CMR10" w:hAnsi="CMR10" w:cs="CMR10"/>
            <w:sz w:val="20"/>
            <w:szCs w:val="20"/>
            <w:lang w:val="en-GB"/>
          </w:rPr>
          <w:t xml:space="preserve">which </w:t>
        </w:r>
      </w:ins>
      <w:del w:id="247" w:author="Editor" w:date="2018-01-30T23:17:00Z">
        <w:r w:rsidRPr="003103E0" w:rsidDel="003949F7">
          <w:rPr>
            <w:rFonts w:ascii="CMR10" w:hAnsi="CMR10" w:cs="CMR10"/>
            <w:sz w:val="20"/>
            <w:szCs w:val="20"/>
            <w:lang w:val="en-GB"/>
          </w:rPr>
          <w:delText xml:space="preserve">serving </w:delText>
        </w:r>
      </w:del>
      <w:ins w:id="248" w:author="Editor" w:date="2018-01-30T23:17:00Z">
        <w:r w:rsidR="003949F7" w:rsidRPr="003103E0">
          <w:rPr>
            <w:rFonts w:ascii="CMR10" w:hAnsi="CMR10" w:cs="CMR10"/>
            <w:sz w:val="20"/>
            <w:szCs w:val="20"/>
            <w:lang w:val="en-GB"/>
          </w:rPr>
          <w:t>allow</w:t>
        </w:r>
      </w:ins>
      <w:ins w:id="249" w:author="Editor" w:date="2018-01-30T23:18:00Z">
        <w:r w:rsidR="003949F7" w:rsidRPr="003103E0">
          <w:rPr>
            <w:rFonts w:ascii="CMR10" w:hAnsi="CMR10" w:cs="CMR10"/>
            <w:sz w:val="20"/>
            <w:szCs w:val="20"/>
            <w:lang w:val="en-GB"/>
          </w:rPr>
          <w:t>s</w:t>
        </w:r>
      </w:ins>
      <w:ins w:id="250" w:author="Editor" w:date="2018-01-30T23:17:00Z">
        <w:r w:rsidR="003949F7" w:rsidRPr="003103E0">
          <w:rPr>
            <w:rFonts w:ascii="CMR10" w:hAnsi="CMR10" w:cs="CMR10"/>
            <w:sz w:val="20"/>
            <w:szCs w:val="20"/>
            <w:lang w:val="en-GB"/>
          </w:rPr>
          <w:t xml:space="preserve"> </w:t>
        </w:r>
      </w:ins>
      <w:r w:rsidRPr="003103E0">
        <w:rPr>
          <w:rFonts w:ascii="CMR10" w:hAnsi="CMR10" w:cs="CMR10"/>
          <w:sz w:val="20"/>
          <w:szCs w:val="20"/>
          <w:lang w:val="en-GB"/>
        </w:rPr>
        <w:t>for</w:t>
      </w:r>
      <w:ins w:id="251" w:author="Editor" w:date="2018-01-30T23:17:00Z">
        <w:r w:rsidR="003949F7" w:rsidRPr="003103E0">
          <w:rPr>
            <w:rFonts w:ascii="CMR10" w:hAnsi="CMR10" w:cs="CMR10"/>
            <w:sz w:val="20"/>
            <w:szCs w:val="20"/>
            <w:lang w:val="en-GB"/>
          </w:rPr>
          <w:t xml:space="preserve"> the</w:t>
        </w:r>
      </w:ins>
      <w:r w:rsidRPr="003103E0">
        <w:rPr>
          <w:rFonts w:ascii="CMR10" w:hAnsi="CMR10" w:cs="CMR10"/>
          <w:sz w:val="20"/>
          <w:szCs w:val="20"/>
          <w:lang w:val="en-GB"/>
        </w:rPr>
        <w:t xml:space="preserve"> analysis and visualization</w:t>
      </w:r>
    </w:p>
    <w:p w14:paraId="3653B72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biomolecules</w:t>
      </w:r>
      <w:ins w:id="252" w:author="Editor" w:date="2018-01-30T23:18:00Z">
        <w:r w:rsidR="003949F7" w:rsidRPr="003103E0">
          <w:rPr>
            <w:rFonts w:ascii="CMR10" w:hAnsi="CMR10" w:cs="CMR10"/>
            <w:sz w:val="20"/>
            <w:szCs w:val="20"/>
            <w:lang w:val="en-GB"/>
          </w:rPr>
          <w:t>, and therefore</w:t>
        </w:r>
      </w:ins>
      <w:del w:id="253" w:author="Editor" w:date="2018-01-30T23:18:00Z">
        <w:r w:rsidRPr="003103E0" w:rsidDel="003949F7">
          <w:rPr>
            <w:rFonts w:ascii="CMR10" w:hAnsi="CMR10" w:cs="CMR10"/>
            <w:sz w:val="20"/>
            <w:szCs w:val="20"/>
            <w:lang w:val="en-GB"/>
          </w:rPr>
          <w:delText>,</w:delText>
        </w:r>
      </w:del>
      <w:r w:rsidRPr="003103E0">
        <w:rPr>
          <w:rFonts w:ascii="CMR10" w:hAnsi="CMR10" w:cs="CMR10"/>
          <w:sz w:val="20"/>
          <w:szCs w:val="20"/>
          <w:lang w:val="en-GB"/>
        </w:rPr>
        <w:t xml:space="preserve"> </w:t>
      </w:r>
      <w:del w:id="254" w:author="Editor" w:date="2018-01-30T23:18:00Z">
        <w:r w:rsidRPr="003103E0" w:rsidDel="003949F7">
          <w:rPr>
            <w:rFonts w:ascii="CMR10" w:hAnsi="CMR10" w:cs="CMR10"/>
            <w:sz w:val="20"/>
            <w:szCs w:val="20"/>
            <w:lang w:val="en-GB"/>
          </w:rPr>
          <w:delText xml:space="preserve">thus </w:delText>
        </w:r>
      </w:del>
      <w:r w:rsidRPr="003103E0">
        <w:rPr>
          <w:rFonts w:ascii="CMR10" w:hAnsi="CMR10" w:cs="CMR10"/>
          <w:sz w:val="20"/>
          <w:szCs w:val="20"/>
          <w:lang w:val="en-GB"/>
        </w:rPr>
        <w:t>contain</w:t>
      </w:r>
      <w:del w:id="255" w:author="Editor" w:date="2018-01-30T23:18:00Z">
        <w:r w:rsidRPr="003103E0" w:rsidDel="003949F7">
          <w:rPr>
            <w:rFonts w:ascii="CMR10" w:hAnsi="CMR10" w:cs="CMR10"/>
            <w:sz w:val="20"/>
            <w:szCs w:val="20"/>
            <w:lang w:val="en-GB"/>
          </w:rPr>
          <w:delText>ing</w:delText>
        </w:r>
      </w:del>
      <w:ins w:id="256" w:author="Editor" w:date="2018-01-30T23:18:00Z">
        <w:r w:rsidR="003949F7" w:rsidRPr="003103E0">
          <w:rPr>
            <w:rFonts w:ascii="CMR10" w:hAnsi="CMR10" w:cs="CMR10"/>
            <w:sz w:val="20"/>
            <w:szCs w:val="20"/>
            <w:lang w:val="en-GB"/>
          </w:rPr>
          <w:t>s</w:t>
        </w:r>
      </w:ins>
      <w:r w:rsidRPr="003103E0">
        <w:rPr>
          <w:rFonts w:ascii="CMR10" w:hAnsi="CMR10" w:cs="CMR10"/>
          <w:sz w:val="20"/>
          <w:szCs w:val="20"/>
          <w:lang w:val="en-GB"/>
        </w:rPr>
        <w:t xml:space="preserve"> many relevant features, such as di</w:t>
      </w:r>
      <w:del w:id="257" w:author="Editor" w:date="2018-01-30T23:18:00Z">
        <w:r w:rsidRPr="003103E0" w:rsidDel="003949F7">
          <w:rPr>
            <w:rFonts w:ascii="CMR10" w:hAnsi="CMR10" w:cs="CMR10"/>
            <w:sz w:val="20"/>
            <w:szCs w:val="20"/>
            <w:lang w:val="en-GB"/>
          </w:rPr>
          <w:delText>_</w:delText>
        </w:r>
      </w:del>
      <w:ins w:id="258" w:author="Editor" w:date="2018-01-30T23:18:00Z">
        <w:r w:rsidR="003949F7" w:rsidRPr="003103E0">
          <w:rPr>
            <w:rFonts w:ascii="CMR10" w:hAnsi="CMR10" w:cs="CMR10"/>
            <w:sz w:val="20"/>
            <w:szCs w:val="20"/>
            <w:lang w:val="en-GB"/>
          </w:rPr>
          <w:t>ff</w:t>
        </w:r>
      </w:ins>
      <w:r w:rsidRPr="003103E0">
        <w:rPr>
          <w:rFonts w:ascii="CMR10" w:hAnsi="CMR10" w:cs="CMR10"/>
          <w:sz w:val="20"/>
          <w:szCs w:val="20"/>
          <w:lang w:val="en-GB"/>
        </w:rPr>
        <w:t>erent</w:t>
      </w:r>
    </w:p>
    <w:p w14:paraId="44A5DF3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molecular visualization modes, measurement tools, etc. The input PPI con</w:t>
      </w:r>
      <w:del w:id="259" w:author="Editor" w:date="2018-01-30T23:19:00Z">
        <w:r w:rsidRPr="003103E0" w:rsidDel="003949F7">
          <w:rPr>
            <w:rFonts w:ascii="CMR10" w:hAnsi="CMR10" w:cs="CMR10"/>
            <w:sz w:val="20"/>
            <w:szCs w:val="20"/>
            <w:lang w:val="en-GB"/>
          </w:rPr>
          <w:delText>_</w:delText>
        </w:r>
      </w:del>
      <w:ins w:id="260" w:author="Editor" w:date="2018-01-30T23:19:00Z">
        <w:r w:rsidR="003949F7" w:rsidRPr="003103E0">
          <w:rPr>
            <w:rFonts w:ascii="CMR10" w:hAnsi="CMR10" w:cs="CMR10"/>
            <w:sz w:val="20"/>
            <w:szCs w:val="20"/>
            <w:lang w:val="en-GB"/>
          </w:rPr>
          <w:t>fi</w:t>
        </w:r>
      </w:ins>
      <w:r w:rsidRPr="003103E0">
        <w:rPr>
          <w:rFonts w:ascii="CMR10" w:hAnsi="CMR10" w:cs="CMR10"/>
          <w:sz w:val="20"/>
          <w:szCs w:val="20"/>
          <w:lang w:val="en-GB"/>
        </w:rPr>
        <w:t>gurations</w:t>
      </w:r>
    </w:p>
    <w:p w14:paraId="2A71BDA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are provided by the existing computational tools and our solution is designed</w:t>
      </w:r>
    </w:p>
    <w:p w14:paraId="688502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for dealing speci</w:t>
      </w:r>
      <w:del w:id="261" w:author="Editor" w:date="2018-01-30T23:19:00Z">
        <w:r w:rsidRPr="003103E0" w:rsidDel="003949F7">
          <w:rPr>
            <w:rFonts w:ascii="CMR10" w:hAnsi="CMR10" w:cs="CMR10"/>
            <w:sz w:val="20"/>
            <w:szCs w:val="20"/>
            <w:lang w:val="en-GB"/>
          </w:rPr>
          <w:delText>_</w:delText>
        </w:r>
      </w:del>
      <w:ins w:id="262" w:author="Editor" w:date="2018-01-30T23:19:00Z">
        <w:r w:rsidR="003949F7" w:rsidRPr="003103E0">
          <w:rPr>
            <w:rFonts w:ascii="CMR10" w:hAnsi="CMR10" w:cs="CMR10"/>
            <w:sz w:val="20"/>
            <w:szCs w:val="20"/>
            <w:lang w:val="en-GB"/>
          </w:rPr>
          <w:t>fi</w:t>
        </w:r>
      </w:ins>
      <w:r w:rsidRPr="003103E0">
        <w:rPr>
          <w:rFonts w:ascii="CMR10" w:hAnsi="CMR10" w:cs="CMR10"/>
          <w:sz w:val="20"/>
          <w:szCs w:val="20"/>
          <w:lang w:val="en-GB"/>
        </w:rPr>
        <w:t>cally with a large number of con</w:t>
      </w:r>
      <w:del w:id="263" w:author="Editor" w:date="2018-01-30T23:19:00Z">
        <w:r w:rsidRPr="003103E0" w:rsidDel="003949F7">
          <w:rPr>
            <w:rFonts w:ascii="CMR10" w:hAnsi="CMR10" w:cs="CMR10"/>
            <w:sz w:val="20"/>
            <w:szCs w:val="20"/>
            <w:lang w:val="en-GB"/>
          </w:rPr>
          <w:delText>_</w:delText>
        </w:r>
      </w:del>
      <w:ins w:id="264" w:author="Editor" w:date="2018-01-30T23:19:00Z">
        <w:r w:rsidR="003949F7" w:rsidRPr="003103E0">
          <w:rPr>
            <w:rFonts w:ascii="CMR10" w:hAnsi="CMR10" w:cs="CMR10"/>
            <w:sz w:val="20"/>
            <w:szCs w:val="20"/>
            <w:lang w:val="en-GB"/>
          </w:rPr>
          <w:t>fi</w:t>
        </w:r>
      </w:ins>
      <w:r w:rsidRPr="003103E0">
        <w:rPr>
          <w:rFonts w:ascii="CMR10" w:hAnsi="CMR10" w:cs="CMR10"/>
          <w:sz w:val="20"/>
          <w:szCs w:val="20"/>
          <w:lang w:val="en-GB"/>
        </w:rPr>
        <w:t>gurations.</w:t>
      </w:r>
    </w:p>
    <w:p w14:paraId="51CE7A2B"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4 of 26</w:t>
      </w:r>
    </w:p>
    <w:p w14:paraId="79319A4F" w14:textId="77777777" w:rsidR="00875898" w:rsidRPr="003103E0" w:rsidRDefault="00875898" w:rsidP="00875898">
      <w:pPr>
        <w:autoSpaceDE w:val="0"/>
        <w:autoSpaceDN w:val="0"/>
        <w:adjustRightInd w:val="0"/>
        <w:spacing w:after="0" w:line="240" w:lineRule="auto"/>
        <w:rPr>
          <w:rFonts w:ascii="CMSSBX10" w:hAnsi="CMSSBX10" w:cs="CMSSBX10"/>
          <w:sz w:val="24"/>
          <w:szCs w:val="24"/>
          <w:lang w:val="en-GB"/>
        </w:rPr>
      </w:pPr>
      <w:r w:rsidRPr="003103E0">
        <w:rPr>
          <w:rFonts w:ascii="CMSSBX10" w:hAnsi="CMSSBX10" w:cs="CMSSBX10"/>
          <w:sz w:val="24"/>
          <w:szCs w:val="24"/>
          <w:lang w:val="en-GB"/>
        </w:rPr>
        <w:t>Methods</w:t>
      </w:r>
    </w:p>
    <w:p w14:paraId="7EF9CEF8"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COZOID Overview</w:t>
      </w:r>
    </w:p>
    <w:p w14:paraId="5085ED1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Our newly proposed system enables </w:t>
      </w:r>
      <w:ins w:id="265" w:author="Editor" w:date="2018-01-30T23:19:00Z">
        <w:r w:rsidR="003C22D9" w:rsidRPr="003103E0">
          <w:rPr>
            <w:rFonts w:ascii="CMR10" w:hAnsi="CMR10" w:cs="CMR10"/>
            <w:sz w:val="20"/>
            <w:szCs w:val="20"/>
            <w:lang w:val="en-GB"/>
          </w:rPr>
          <w:t xml:space="preserve">for </w:t>
        </w:r>
      </w:ins>
      <w:r w:rsidRPr="003103E0">
        <w:rPr>
          <w:rFonts w:ascii="CMR10" w:hAnsi="CMR10" w:cs="CMR10"/>
          <w:sz w:val="20"/>
          <w:szCs w:val="20"/>
          <w:lang w:val="en-GB"/>
        </w:rPr>
        <w:t>the e</w:t>
      </w:r>
      <w:del w:id="266" w:author="Editor" w:date="2018-01-30T23:19:00Z">
        <w:r w:rsidRPr="003103E0" w:rsidDel="003C22D9">
          <w:rPr>
            <w:rFonts w:ascii="CMR10" w:hAnsi="CMR10" w:cs="CMR10"/>
            <w:sz w:val="20"/>
            <w:szCs w:val="20"/>
            <w:lang w:val="en-GB"/>
          </w:rPr>
          <w:delText>_</w:delText>
        </w:r>
      </w:del>
      <w:ins w:id="267" w:author="Editor" w:date="2018-01-30T23:19:00Z">
        <w:r w:rsidR="003C22D9" w:rsidRPr="003103E0">
          <w:rPr>
            <w:rFonts w:ascii="CMR10" w:hAnsi="CMR10" w:cs="CMR10"/>
            <w:sz w:val="20"/>
            <w:szCs w:val="20"/>
            <w:lang w:val="en-GB"/>
          </w:rPr>
          <w:t>ffi</w:t>
        </w:r>
      </w:ins>
      <w:r w:rsidRPr="003103E0">
        <w:rPr>
          <w:rFonts w:ascii="CMR10" w:hAnsi="CMR10" w:cs="CMR10"/>
          <w:sz w:val="20"/>
          <w:szCs w:val="20"/>
          <w:lang w:val="en-GB"/>
        </w:rPr>
        <w:t>cient visual exploration of a large number</w:t>
      </w:r>
    </w:p>
    <w:p w14:paraId="3CE6567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of PPI complexes. For </w:t>
      </w:r>
      <w:ins w:id="268" w:author="Editor" w:date="2018-01-30T23:19:00Z">
        <w:r w:rsidR="003C22D9" w:rsidRPr="003103E0">
          <w:rPr>
            <w:rFonts w:ascii="CMR10" w:hAnsi="CMR10" w:cs="CMR10"/>
            <w:sz w:val="20"/>
            <w:szCs w:val="20"/>
            <w:lang w:val="en-GB"/>
          </w:rPr>
          <w:t xml:space="preserve">a </w:t>
        </w:r>
      </w:ins>
      <w:r w:rsidRPr="003103E0">
        <w:rPr>
          <w:rFonts w:ascii="CMR10" w:hAnsi="CMR10" w:cs="CMR10"/>
          <w:sz w:val="20"/>
          <w:szCs w:val="20"/>
          <w:lang w:val="en-GB"/>
        </w:rPr>
        <w:t>better understanding, we introduce</w:t>
      </w:r>
      <w:ins w:id="269" w:author="Editor" w:date="2018-01-30T23:19:00Z">
        <w:r w:rsidR="003C22D9" w:rsidRPr="003103E0">
          <w:rPr>
            <w:rFonts w:ascii="CMR10" w:hAnsi="CMR10" w:cs="CMR10"/>
            <w:sz w:val="20"/>
            <w:szCs w:val="20"/>
            <w:lang w:val="en-GB"/>
          </w:rPr>
          <w:t>d</w:t>
        </w:r>
      </w:ins>
      <w:r w:rsidRPr="003103E0">
        <w:rPr>
          <w:rFonts w:ascii="CMR10" w:hAnsi="CMR10" w:cs="CMR10"/>
          <w:sz w:val="20"/>
          <w:szCs w:val="20"/>
          <w:lang w:val="en-GB"/>
        </w:rPr>
        <w:t xml:space="preserve"> the following notation.</w:t>
      </w:r>
    </w:p>
    <w:p w14:paraId="6B8FE06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 protein </w:t>
      </w:r>
      <w:r w:rsidRPr="003103E0">
        <w:rPr>
          <w:rFonts w:ascii="CMMI10" w:hAnsi="CMMI10" w:cs="CMMI10"/>
          <w:sz w:val="20"/>
          <w:szCs w:val="20"/>
          <w:lang w:val="en-GB"/>
        </w:rPr>
        <w:t xml:space="preserve">P </w:t>
      </w:r>
      <w:r w:rsidRPr="003103E0">
        <w:rPr>
          <w:rFonts w:ascii="CMR10" w:hAnsi="CMR10" w:cs="CMR10"/>
          <w:sz w:val="20"/>
          <w:szCs w:val="20"/>
          <w:lang w:val="en-GB"/>
        </w:rPr>
        <w:t xml:space="preserve">consists of a set of amino acids forming </w:t>
      </w:r>
      <w:del w:id="270" w:author="Editor" w:date="2018-01-30T23:20:00Z">
        <w:r w:rsidRPr="003103E0" w:rsidDel="003C22D9">
          <w:rPr>
            <w:rFonts w:ascii="CMR10" w:hAnsi="CMR10" w:cs="CMR10"/>
            <w:sz w:val="20"/>
            <w:szCs w:val="20"/>
            <w:lang w:val="en-GB"/>
          </w:rPr>
          <w:delText xml:space="preserve">the </w:delText>
        </w:r>
      </w:del>
      <w:ins w:id="271" w:author="Editor" w:date="2018-01-30T23:20:00Z">
        <w:r w:rsidR="003C22D9" w:rsidRPr="003103E0">
          <w:rPr>
            <w:rFonts w:ascii="CMR10" w:hAnsi="CMR10" w:cs="CMR10"/>
            <w:sz w:val="20"/>
            <w:szCs w:val="20"/>
            <w:lang w:val="en-GB"/>
          </w:rPr>
          <w:t xml:space="preserve">a </w:t>
        </w:r>
      </w:ins>
      <w:r w:rsidRPr="003103E0">
        <w:rPr>
          <w:rFonts w:ascii="CMR10" w:hAnsi="CMR10" w:cs="CMR10"/>
          <w:sz w:val="20"/>
          <w:szCs w:val="20"/>
          <w:lang w:val="en-GB"/>
        </w:rPr>
        <w:t>polypeptidic chain. A</w:t>
      </w:r>
    </w:p>
    <w:p w14:paraId="09A0D31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BX10" w:hAnsi="CMBX10" w:cs="CMBX10"/>
          <w:sz w:val="20"/>
          <w:szCs w:val="20"/>
          <w:lang w:val="en-GB"/>
        </w:rPr>
        <w:t xml:space="preserve">complex </w:t>
      </w:r>
      <w:r w:rsidRPr="003103E0">
        <w:rPr>
          <w:rFonts w:ascii="CMMI10" w:hAnsi="CMMI10" w:cs="CMMI10"/>
          <w:sz w:val="20"/>
          <w:szCs w:val="20"/>
          <w:lang w:val="en-GB"/>
        </w:rPr>
        <w:t xml:space="preserve">C </w:t>
      </w:r>
      <w:r w:rsidRPr="003103E0">
        <w:rPr>
          <w:rFonts w:ascii="CMR10" w:hAnsi="CMR10" w:cs="CMR10"/>
          <w:sz w:val="20"/>
          <w:szCs w:val="20"/>
          <w:lang w:val="en-GB"/>
        </w:rPr>
        <w:t>is represented by a set of mutually interacting proteins. In our case,</w:t>
      </w:r>
    </w:p>
    <w:p w14:paraId="79CE128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we focus primarily on </w:t>
      </w:r>
      <w:ins w:id="272" w:author="Editor" w:date="2018-01-30T23:20:00Z">
        <w:r w:rsidR="003C22D9" w:rsidRPr="003103E0">
          <w:rPr>
            <w:rFonts w:ascii="CMR10" w:hAnsi="CMR10" w:cs="CMR10"/>
            <w:sz w:val="20"/>
            <w:szCs w:val="20"/>
            <w:lang w:val="en-GB"/>
          </w:rPr>
          <w:t xml:space="preserve">the </w:t>
        </w:r>
      </w:ins>
      <w:r w:rsidRPr="003103E0">
        <w:rPr>
          <w:rFonts w:ascii="CMR10" w:hAnsi="CMR10" w:cs="CMR10"/>
          <w:sz w:val="20"/>
          <w:szCs w:val="20"/>
          <w:lang w:val="en-GB"/>
        </w:rPr>
        <w:t xml:space="preserve">interactions between two protein structures </w:t>
      </w:r>
      <w:r w:rsidRPr="003103E0">
        <w:rPr>
          <w:rFonts w:ascii="CMMI10" w:hAnsi="CMMI10" w:cs="CMMI10"/>
          <w:sz w:val="20"/>
          <w:szCs w:val="20"/>
          <w:lang w:val="en-GB"/>
        </w:rPr>
        <w:t>P</w:t>
      </w:r>
      <w:r w:rsidRPr="003103E0">
        <w:rPr>
          <w:rFonts w:ascii="CMR7" w:hAnsi="CMR7" w:cs="CMR7"/>
          <w:sz w:val="14"/>
          <w:szCs w:val="14"/>
          <w:lang w:val="en-GB"/>
        </w:rPr>
        <w:t xml:space="preserve">1 </w:t>
      </w:r>
      <w:r w:rsidRPr="003103E0">
        <w:rPr>
          <w:rFonts w:ascii="CMR10" w:hAnsi="CMR10" w:cs="CMR10"/>
          <w:sz w:val="20"/>
          <w:szCs w:val="20"/>
          <w:lang w:val="en-GB"/>
        </w:rPr>
        <w:t xml:space="preserve">and </w:t>
      </w:r>
      <w:r w:rsidRPr="003103E0">
        <w:rPr>
          <w:rFonts w:ascii="CMMI10" w:hAnsi="CMMI10" w:cs="CMMI10"/>
          <w:sz w:val="20"/>
          <w:szCs w:val="20"/>
          <w:lang w:val="en-GB"/>
        </w:rPr>
        <w:t>P</w:t>
      </w:r>
      <w:r w:rsidRPr="003103E0">
        <w:rPr>
          <w:rFonts w:ascii="CMR7" w:hAnsi="CMR7" w:cs="CMR7"/>
          <w:sz w:val="14"/>
          <w:szCs w:val="14"/>
          <w:lang w:val="en-GB"/>
        </w:rPr>
        <w:t>2</w:t>
      </w:r>
      <w:r w:rsidRPr="003103E0">
        <w:rPr>
          <w:rFonts w:ascii="CMR10" w:hAnsi="CMR10" w:cs="CMR10"/>
          <w:sz w:val="20"/>
          <w:szCs w:val="20"/>
          <w:lang w:val="en-GB"/>
        </w:rPr>
        <w:t xml:space="preserve">, </w:t>
      </w:r>
      <w:del w:id="273" w:author="Editor" w:date="2018-01-30T23:20:00Z">
        <w:r w:rsidRPr="003103E0" w:rsidDel="003C22D9">
          <w:rPr>
            <w:rFonts w:ascii="CMR10" w:hAnsi="CMR10" w:cs="CMR10"/>
            <w:sz w:val="20"/>
            <w:szCs w:val="20"/>
            <w:lang w:val="en-GB"/>
          </w:rPr>
          <w:delText>determining</w:delText>
        </w:r>
      </w:del>
      <w:ins w:id="274" w:author="Editor" w:date="2018-01-30T23:20:00Z">
        <w:r w:rsidR="003C22D9" w:rsidRPr="003103E0">
          <w:rPr>
            <w:rFonts w:ascii="CMR10" w:hAnsi="CMR10" w:cs="CMR10"/>
            <w:sz w:val="20"/>
            <w:szCs w:val="20"/>
            <w:lang w:val="en-GB"/>
          </w:rPr>
          <w:t>which form a</w:t>
        </w:r>
      </w:ins>
    </w:p>
    <w:p w14:paraId="71AADA8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 complex </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The mutual spatial orientation of the interacting</w:t>
      </w:r>
    </w:p>
    <w:p w14:paraId="428F54E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proteins in the complex forms a </w:t>
      </w:r>
      <w:r w:rsidRPr="003103E0">
        <w:rPr>
          <w:rFonts w:ascii="CMBX10" w:hAnsi="CMBX10" w:cs="CMBX10"/>
          <w:sz w:val="20"/>
          <w:szCs w:val="20"/>
          <w:lang w:val="en-GB"/>
        </w:rPr>
        <w:t>con</w:t>
      </w:r>
      <w:del w:id="275" w:author="Editor" w:date="2018-01-30T23:20:00Z">
        <w:r w:rsidRPr="003103E0" w:rsidDel="003C22D9">
          <w:rPr>
            <w:rFonts w:ascii="CMBX10" w:hAnsi="CMBX10" w:cs="CMBX10"/>
            <w:sz w:val="20"/>
            <w:szCs w:val="20"/>
            <w:lang w:val="en-GB"/>
          </w:rPr>
          <w:delText>_</w:delText>
        </w:r>
      </w:del>
      <w:ins w:id="276" w:author="Editor" w:date="2018-01-30T23:20:00Z">
        <w:r w:rsidR="003C22D9" w:rsidRPr="003103E0">
          <w:rPr>
            <w:rFonts w:ascii="CMBX10" w:hAnsi="CMBX10" w:cs="CMBX10"/>
            <w:sz w:val="20"/>
            <w:szCs w:val="20"/>
            <w:lang w:val="en-GB"/>
          </w:rPr>
          <w:t>fi</w:t>
        </w:r>
      </w:ins>
      <w:r w:rsidRPr="003103E0">
        <w:rPr>
          <w:rFonts w:ascii="CMBX10" w:hAnsi="CMBX10" w:cs="CMBX10"/>
          <w:sz w:val="20"/>
          <w:szCs w:val="20"/>
          <w:lang w:val="en-GB"/>
        </w:rPr>
        <w:t>guration</w:t>
      </w:r>
      <w:r w:rsidRPr="003103E0">
        <w:rPr>
          <w:rFonts w:ascii="CMR10" w:hAnsi="CMR10" w:cs="CMR10"/>
          <w:sz w:val="20"/>
          <w:szCs w:val="20"/>
          <w:lang w:val="en-GB"/>
        </w:rPr>
        <w:t xml:space="preserve">. The </w:t>
      </w:r>
      <w:r w:rsidRPr="003103E0">
        <w:rPr>
          <w:rFonts w:ascii="CMMI10" w:hAnsi="CMMI10" w:cs="CMMI10"/>
          <w:sz w:val="20"/>
          <w:szCs w:val="20"/>
          <w:lang w:val="en-GB"/>
        </w:rPr>
        <w:t>i</w:t>
      </w:r>
      <w:r w:rsidRPr="003103E0">
        <w:rPr>
          <w:rFonts w:ascii="CMR10" w:hAnsi="CMR10" w:cs="CMR10"/>
          <w:sz w:val="20"/>
          <w:szCs w:val="20"/>
          <w:lang w:val="en-GB"/>
        </w:rPr>
        <w:t>-th con</w:t>
      </w:r>
      <w:del w:id="277" w:author="Editor" w:date="2018-01-30T23:20:00Z">
        <w:r w:rsidRPr="003103E0" w:rsidDel="003C22D9">
          <w:rPr>
            <w:rFonts w:ascii="CMR10" w:hAnsi="CMR10" w:cs="CMR10"/>
            <w:sz w:val="20"/>
            <w:szCs w:val="20"/>
            <w:lang w:val="en-GB"/>
          </w:rPr>
          <w:delText>_</w:delText>
        </w:r>
      </w:del>
      <w:ins w:id="278" w:author="Editor" w:date="2018-01-30T23:20:00Z">
        <w:r w:rsidR="003C22D9" w:rsidRPr="003103E0">
          <w:rPr>
            <w:rFonts w:ascii="CMR10" w:hAnsi="CMR10" w:cs="CMR10"/>
            <w:sz w:val="20"/>
            <w:szCs w:val="20"/>
            <w:lang w:val="en-GB"/>
          </w:rPr>
          <w:t>fi</w:t>
        </w:r>
      </w:ins>
      <w:r w:rsidRPr="003103E0">
        <w:rPr>
          <w:rFonts w:ascii="CMR10" w:hAnsi="CMR10" w:cs="CMR10"/>
          <w:sz w:val="20"/>
          <w:szCs w:val="20"/>
          <w:lang w:val="en-GB"/>
        </w:rPr>
        <w:t>guration of complex</w:t>
      </w:r>
    </w:p>
    <w:p w14:paraId="0FB9CBC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xml:space="preserve">), denoted as </w:t>
      </w:r>
      <w:r w:rsidRPr="003103E0">
        <w:rPr>
          <w:rFonts w:ascii="CMMI10" w:hAnsi="CMMI10" w:cs="CMMI10"/>
          <w:sz w:val="20"/>
          <w:szCs w:val="20"/>
          <w:lang w:val="en-GB"/>
        </w:rPr>
        <w:t>CONF</w:t>
      </w:r>
      <w:r w:rsidRPr="003103E0">
        <w:rPr>
          <w:rFonts w:ascii="CMMI7" w:hAnsi="CMMI7" w:cs="CMMI7"/>
          <w:sz w:val="14"/>
          <w:szCs w:val="14"/>
          <w:lang w:val="en-GB"/>
        </w:rPr>
        <w:t>i</w:t>
      </w:r>
      <w:r w:rsidRPr="003103E0">
        <w:rPr>
          <w:rFonts w:ascii="CMR10" w:hAnsi="CMR10" w:cs="CMR10"/>
          <w:sz w:val="20"/>
          <w:szCs w:val="20"/>
          <w:lang w:val="en-GB"/>
        </w:rPr>
        <w:t>(</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represents one of the possible mutual</w:t>
      </w:r>
    </w:p>
    <w:p w14:paraId="65CAAC23" w14:textId="77777777" w:rsidR="00875898" w:rsidRPr="003103E0" w:rsidDel="00BE0CF1" w:rsidRDefault="00875898" w:rsidP="00875898">
      <w:pPr>
        <w:autoSpaceDE w:val="0"/>
        <w:autoSpaceDN w:val="0"/>
        <w:adjustRightInd w:val="0"/>
        <w:spacing w:after="0" w:line="240" w:lineRule="auto"/>
        <w:rPr>
          <w:del w:id="279" w:author="Editor" w:date="2018-01-30T23:22:00Z"/>
          <w:rFonts w:ascii="CMR10" w:hAnsi="CMR10" w:cs="CMR10"/>
          <w:sz w:val="20"/>
          <w:szCs w:val="20"/>
          <w:lang w:val="en-GB"/>
        </w:rPr>
      </w:pPr>
      <w:r w:rsidRPr="003103E0">
        <w:rPr>
          <w:rFonts w:ascii="CMR10" w:hAnsi="CMR10" w:cs="CMR10"/>
          <w:sz w:val="20"/>
          <w:szCs w:val="20"/>
          <w:lang w:val="en-GB"/>
        </w:rPr>
        <w:t xml:space="preserve">orientations of this complex. Generally, there can be </w:t>
      </w:r>
      <w:r w:rsidRPr="003103E0">
        <w:rPr>
          <w:rFonts w:ascii="CMMI10" w:hAnsi="CMMI10" w:cs="CMMI10"/>
          <w:sz w:val="20"/>
          <w:szCs w:val="20"/>
          <w:lang w:val="en-GB"/>
        </w:rPr>
        <w:t xml:space="preserve">n </w:t>
      </w:r>
      <w:r w:rsidRPr="003103E0">
        <w:rPr>
          <w:rFonts w:ascii="CMR10" w:hAnsi="CMR10" w:cs="CMR10"/>
          <w:sz w:val="20"/>
          <w:szCs w:val="20"/>
          <w:lang w:val="en-GB"/>
        </w:rPr>
        <w:t xml:space="preserve">(1 </w:t>
      </w:r>
      <w:commentRangeStart w:id="280"/>
      <w:r w:rsidRPr="003103E0">
        <w:rPr>
          <w:rFonts w:ascii="CMSY10" w:hAnsi="CMSY10" w:cs="CMSY10"/>
          <w:sz w:val="20"/>
          <w:szCs w:val="20"/>
          <w:lang w:val="en-GB"/>
        </w:rPr>
        <w:t>_</w:t>
      </w:r>
      <w:commentRangeEnd w:id="280"/>
      <w:r w:rsidR="003C22D9" w:rsidRPr="003103E0">
        <w:rPr>
          <w:rStyle w:val="CommentReference"/>
          <w:lang w:val="en-GB"/>
        </w:rPr>
        <w:commentReference w:id="280"/>
      </w:r>
      <w:r w:rsidRPr="003103E0">
        <w:rPr>
          <w:rFonts w:ascii="CMSY10" w:hAnsi="CMSY10" w:cs="CMSY10"/>
          <w:sz w:val="20"/>
          <w:szCs w:val="20"/>
          <w:lang w:val="en-GB"/>
        </w:rPr>
        <w:t xml:space="preserve"> </w:t>
      </w:r>
      <w:r w:rsidRPr="003103E0">
        <w:rPr>
          <w:rFonts w:ascii="CMMI10" w:hAnsi="CMMI10" w:cs="CMMI10"/>
          <w:sz w:val="20"/>
          <w:szCs w:val="20"/>
          <w:lang w:val="en-GB"/>
        </w:rPr>
        <w:t xml:space="preserve">i </w:t>
      </w:r>
      <w:r w:rsidRPr="003103E0">
        <w:rPr>
          <w:rFonts w:ascii="CMSY10" w:hAnsi="CMSY10" w:cs="CMSY10"/>
          <w:sz w:val="20"/>
          <w:szCs w:val="20"/>
          <w:lang w:val="en-GB"/>
        </w:rPr>
        <w:t xml:space="preserve">_ </w:t>
      </w:r>
      <w:r w:rsidRPr="003103E0">
        <w:rPr>
          <w:rFonts w:ascii="CMMI10" w:hAnsi="CMMI10" w:cs="CMMI10"/>
          <w:sz w:val="20"/>
          <w:szCs w:val="20"/>
          <w:lang w:val="en-GB"/>
        </w:rPr>
        <w:t>n</w:t>
      </w:r>
      <w:r w:rsidRPr="003103E0">
        <w:rPr>
          <w:rFonts w:ascii="CMR10" w:hAnsi="CMR10" w:cs="CMR10"/>
          <w:sz w:val="20"/>
          <w:szCs w:val="20"/>
          <w:lang w:val="en-GB"/>
        </w:rPr>
        <w:t>) possible con</w:t>
      </w:r>
      <w:del w:id="281" w:author="Editor" w:date="2018-01-30T23:22:00Z">
        <w:r w:rsidRPr="003103E0" w:rsidDel="00BE0CF1">
          <w:rPr>
            <w:rFonts w:ascii="CMR10" w:hAnsi="CMR10" w:cs="CMR10"/>
            <w:sz w:val="20"/>
            <w:szCs w:val="20"/>
            <w:lang w:val="en-GB"/>
          </w:rPr>
          <w:delText>-</w:delText>
        </w:r>
      </w:del>
    </w:p>
    <w:p w14:paraId="2B3AB2AD" w14:textId="77777777" w:rsidR="00875898" w:rsidRPr="003103E0" w:rsidRDefault="00875898" w:rsidP="00BE0CF1">
      <w:pPr>
        <w:autoSpaceDE w:val="0"/>
        <w:autoSpaceDN w:val="0"/>
        <w:adjustRightInd w:val="0"/>
        <w:spacing w:after="0" w:line="240" w:lineRule="auto"/>
        <w:rPr>
          <w:rFonts w:ascii="CMR10" w:hAnsi="CMR10" w:cs="CMR10"/>
          <w:sz w:val="20"/>
          <w:szCs w:val="20"/>
          <w:lang w:val="en-GB"/>
        </w:rPr>
      </w:pPr>
      <w:del w:id="282" w:author="Editor" w:date="2018-01-30T23:22:00Z">
        <w:r w:rsidRPr="003103E0" w:rsidDel="00BE0CF1">
          <w:rPr>
            <w:rFonts w:ascii="CMR10" w:hAnsi="CMR10" w:cs="CMR10"/>
            <w:sz w:val="20"/>
            <w:szCs w:val="20"/>
            <w:lang w:val="en-GB"/>
          </w:rPr>
          <w:delText>_</w:delText>
        </w:r>
      </w:del>
      <w:ins w:id="283" w:author="Editor" w:date="2018-01-30T23:22:00Z">
        <w:r w:rsidR="00BE0CF1" w:rsidRPr="003103E0">
          <w:rPr>
            <w:rFonts w:ascii="CMR10" w:hAnsi="CMR10" w:cs="CMR10"/>
            <w:sz w:val="20"/>
            <w:szCs w:val="20"/>
            <w:lang w:val="en-GB"/>
          </w:rPr>
          <w:t>fi</w:t>
        </w:r>
      </w:ins>
      <w:r w:rsidRPr="003103E0">
        <w:rPr>
          <w:rFonts w:ascii="CMR10" w:hAnsi="CMR10" w:cs="CMR10"/>
          <w:sz w:val="20"/>
          <w:szCs w:val="20"/>
          <w:lang w:val="en-GB"/>
        </w:rPr>
        <w:t>gurations for a given complex</w:t>
      </w:r>
      <w:ins w:id="284" w:author="Editor" w:date="2018-01-30T23:22:00Z">
        <w:r w:rsidR="00BE0CF1" w:rsidRPr="003103E0">
          <w:rPr>
            <w:rFonts w:ascii="CMR10" w:hAnsi="CMR10" w:cs="CMR10"/>
            <w:sz w:val="20"/>
            <w:szCs w:val="20"/>
            <w:lang w:val="en-GB"/>
          </w:rPr>
          <w:t>,</w:t>
        </w:r>
      </w:ins>
      <w:r w:rsidRPr="003103E0">
        <w:rPr>
          <w:rFonts w:ascii="CMR10" w:hAnsi="CMR10" w:cs="CMR10"/>
          <w:sz w:val="20"/>
          <w:szCs w:val="20"/>
          <w:lang w:val="en-GB"/>
        </w:rPr>
        <w:t xml:space="preserve"> and the task is to select the con</w:t>
      </w:r>
      <w:del w:id="285" w:author="Editor" w:date="2018-01-30T23:22:00Z">
        <w:r w:rsidRPr="003103E0" w:rsidDel="00BE0CF1">
          <w:rPr>
            <w:rFonts w:ascii="CMR10" w:hAnsi="CMR10" w:cs="CMR10"/>
            <w:sz w:val="20"/>
            <w:szCs w:val="20"/>
            <w:lang w:val="en-GB"/>
          </w:rPr>
          <w:delText>_</w:delText>
        </w:r>
      </w:del>
      <w:ins w:id="286" w:author="Editor" w:date="2018-01-30T23:22:00Z">
        <w:r w:rsidR="00BE0CF1" w:rsidRPr="003103E0">
          <w:rPr>
            <w:rFonts w:ascii="CMR10" w:hAnsi="CMR10" w:cs="CMR10"/>
            <w:sz w:val="20"/>
            <w:szCs w:val="20"/>
            <w:lang w:val="en-GB"/>
          </w:rPr>
          <w:t>fi</w:t>
        </w:r>
      </w:ins>
      <w:r w:rsidRPr="003103E0">
        <w:rPr>
          <w:rFonts w:ascii="CMR10" w:hAnsi="CMR10" w:cs="CMR10"/>
          <w:sz w:val="20"/>
          <w:szCs w:val="20"/>
          <w:lang w:val="en-GB"/>
        </w:rPr>
        <w:t>guration that is</w:t>
      </w:r>
    </w:p>
    <w:p w14:paraId="05E5694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most relevant one from a </w:t>
      </w:r>
      <w:del w:id="287" w:author="Editor" w:date="2018-01-30T23:22:00Z">
        <w:r w:rsidRPr="003103E0" w:rsidDel="00BE0CF1">
          <w:rPr>
            <w:rFonts w:ascii="CMR10" w:hAnsi="CMR10" w:cs="CMR10"/>
            <w:sz w:val="20"/>
            <w:szCs w:val="20"/>
            <w:lang w:val="en-GB"/>
          </w:rPr>
          <w:delText xml:space="preserve">proteomical </w:delText>
        </w:r>
      </w:del>
      <w:ins w:id="288" w:author="Editor" w:date="2018-01-30T23:22:00Z">
        <w:r w:rsidR="00BE0CF1" w:rsidRPr="003103E0">
          <w:rPr>
            <w:rFonts w:ascii="CMR10" w:hAnsi="CMR10" w:cs="CMR10"/>
            <w:sz w:val="20"/>
            <w:szCs w:val="20"/>
            <w:lang w:val="en-GB"/>
          </w:rPr>
          <w:t xml:space="preserve">proteomics </w:t>
        </w:r>
      </w:ins>
      <w:r w:rsidRPr="003103E0">
        <w:rPr>
          <w:rFonts w:ascii="CMR10" w:hAnsi="CMR10" w:cs="CMR10"/>
          <w:sz w:val="20"/>
          <w:szCs w:val="20"/>
          <w:lang w:val="en-GB"/>
        </w:rPr>
        <w:t>point of view. The decision is based on</w:t>
      </w:r>
    </w:p>
    <w:p w14:paraId="4D044E6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various pieces of knowledge about the geometric arrangement of the con</w:t>
      </w:r>
      <w:del w:id="289" w:author="Editor" w:date="2018-01-30T23:22:00Z">
        <w:r w:rsidRPr="003103E0" w:rsidDel="00BE0CF1">
          <w:rPr>
            <w:rFonts w:ascii="CMR10" w:hAnsi="CMR10" w:cs="CMR10"/>
            <w:sz w:val="20"/>
            <w:szCs w:val="20"/>
            <w:lang w:val="en-GB"/>
          </w:rPr>
          <w:delText>_</w:delText>
        </w:r>
      </w:del>
      <w:ins w:id="290" w:author="Editor" w:date="2018-01-30T23:22:00Z">
        <w:r w:rsidR="00BE0CF1" w:rsidRPr="003103E0">
          <w:rPr>
            <w:rFonts w:ascii="CMR10" w:hAnsi="CMR10" w:cs="CMR10"/>
            <w:sz w:val="20"/>
            <w:szCs w:val="20"/>
            <w:lang w:val="en-GB"/>
          </w:rPr>
          <w:t>fi</w:t>
        </w:r>
      </w:ins>
      <w:r w:rsidRPr="003103E0">
        <w:rPr>
          <w:rFonts w:ascii="CMR10" w:hAnsi="CMR10" w:cs="CMR10"/>
          <w:sz w:val="20"/>
          <w:szCs w:val="20"/>
          <w:lang w:val="en-GB"/>
        </w:rPr>
        <w:t>guration</w:t>
      </w:r>
    </w:p>
    <w:p w14:paraId="394103E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as well as other aspects, such as </w:t>
      </w:r>
      <w:del w:id="291" w:author="Editor" w:date="2018-01-30T23:22:00Z">
        <w:r w:rsidRPr="003103E0" w:rsidDel="00BE0CF1">
          <w:rPr>
            <w:rFonts w:ascii="CMR10" w:hAnsi="CMR10" w:cs="CMR10"/>
            <w:sz w:val="20"/>
            <w:szCs w:val="20"/>
            <w:lang w:val="en-GB"/>
          </w:rPr>
          <w:delText xml:space="preserve">the </w:delText>
        </w:r>
      </w:del>
      <w:r w:rsidRPr="003103E0">
        <w:rPr>
          <w:rFonts w:ascii="CMR10" w:hAnsi="CMR10" w:cs="CMR10"/>
          <w:sz w:val="20"/>
          <w:szCs w:val="20"/>
          <w:lang w:val="en-GB"/>
        </w:rPr>
        <w:t>knowledge of</w:t>
      </w:r>
      <w:ins w:id="292" w:author="Editor" w:date="2018-01-30T23:22:00Z">
        <w:r w:rsidR="00BE0CF1" w:rsidRPr="003103E0">
          <w:rPr>
            <w:rFonts w:ascii="CMR10" w:hAnsi="CMR10" w:cs="CMR10"/>
            <w:sz w:val="20"/>
            <w:szCs w:val="20"/>
            <w:lang w:val="en-GB"/>
          </w:rPr>
          <w:t xml:space="preserve"> the</w:t>
        </w:r>
      </w:ins>
      <w:r w:rsidRPr="003103E0">
        <w:rPr>
          <w:rFonts w:ascii="CMR10" w:hAnsi="CMR10" w:cs="CMR10"/>
          <w:sz w:val="20"/>
          <w:szCs w:val="20"/>
          <w:lang w:val="en-GB"/>
        </w:rPr>
        <w:t xml:space="preserve"> contacts between the amino acids</w:t>
      </w:r>
    </w:p>
    <w:p w14:paraId="0E3EEAF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present in the contact zone of the given con</w:t>
      </w:r>
      <w:del w:id="293" w:author="Editor" w:date="2018-01-30T23:22:00Z">
        <w:r w:rsidRPr="003103E0" w:rsidDel="00BE0CF1">
          <w:rPr>
            <w:rFonts w:ascii="CMR10" w:hAnsi="CMR10" w:cs="CMR10"/>
            <w:sz w:val="20"/>
            <w:szCs w:val="20"/>
            <w:lang w:val="en-GB"/>
          </w:rPr>
          <w:delText>_</w:delText>
        </w:r>
      </w:del>
      <w:ins w:id="294" w:author="Editor" w:date="2018-01-30T23:22:00Z">
        <w:r w:rsidR="00BE0CF1" w:rsidRPr="003103E0">
          <w:rPr>
            <w:rFonts w:ascii="CMR10" w:hAnsi="CMR10" w:cs="CMR10"/>
            <w:sz w:val="20"/>
            <w:szCs w:val="20"/>
            <w:lang w:val="en-GB"/>
          </w:rPr>
          <w:t>fi</w:t>
        </w:r>
      </w:ins>
      <w:r w:rsidRPr="003103E0">
        <w:rPr>
          <w:rFonts w:ascii="CMR10" w:hAnsi="CMR10" w:cs="CMR10"/>
          <w:sz w:val="20"/>
          <w:szCs w:val="20"/>
          <w:lang w:val="en-GB"/>
        </w:rPr>
        <w:t>guration. Therefore, the selection of</w:t>
      </w:r>
    </w:p>
    <w:p w14:paraId="1EC8D4D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most relevant con</w:t>
      </w:r>
      <w:del w:id="295" w:author="Editor" w:date="2018-01-30T23:23:00Z">
        <w:r w:rsidRPr="003103E0" w:rsidDel="00BE0CF1">
          <w:rPr>
            <w:rFonts w:ascii="CMR10" w:hAnsi="CMR10" w:cs="CMR10"/>
            <w:sz w:val="20"/>
            <w:szCs w:val="20"/>
            <w:lang w:val="en-GB"/>
          </w:rPr>
          <w:delText>_</w:delText>
        </w:r>
      </w:del>
      <w:ins w:id="296" w:author="Editor" w:date="2018-01-30T23:23:00Z">
        <w:r w:rsidR="00BE0CF1" w:rsidRPr="003103E0">
          <w:rPr>
            <w:rFonts w:ascii="CMR10" w:hAnsi="CMR10" w:cs="CMR10"/>
            <w:sz w:val="20"/>
            <w:szCs w:val="20"/>
            <w:lang w:val="en-GB"/>
          </w:rPr>
          <w:t>fi</w:t>
        </w:r>
      </w:ins>
      <w:r w:rsidRPr="003103E0">
        <w:rPr>
          <w:rFonts w:ascii="CMR10" w:hAnsi="CMR10" w:cs="CMR10"/>
          <w:sz w:val="20"/>
          <w:szCs w:val="20"/>
          <w:lang w:val="en-GB"/>
        </w:rPr>
        <w:t xml:space="preserve">gurations cannot be </w:t>
      </w:r>
      <w:del w:id="297" w:author="Editor" w:date="2018-01-30T23:23:00Z">
        <w:r w:rsidRPr="003103E0" w:rsidDel="00BE0CF1">
          <w:rPr>
            <w:rFonts w:ascii="CMR10" w:hAnsi="CMR10" w:cs="CMR10"/>
            <w:sz w:val="20"/>
            <w:szCs w:val="20"/>
            <w:lang w:val="en-GB"/>
          </w:rPr>
          <w:delText xml:space="preserve">done </w:delText>
        </w:r>
      </w:del>
      <w:ins w:id="298" w:author="Editor" w:date="2018-01-30T23:23:00Z">
        <w:r w:rsidR="00BE0CF1" w:rsidRPr="003103E0">
          <w:rPr>
            <w:rFonts w:ascii="CMR10" w:hAnsi="CMR10" w:cs="CMR10"/>
            <w:sz w:val="20"/>
            <w:szCs w:val="20"/>
            <w:lang w:val="en-GB"/>
          </w:rPr>
          <w:t xml:space="preserve">completed </w:t>
        </w:r>
      </w:ins>
      <w:r w:rsidRPr="003103E0">
        <w:rPr>
          <w:rFonts w:ascii="CMR10" w:hAnsi="CMR10" w:cs="CMR10"/>
          <w:sz w:val="20"/>
          <w:szCs w:val="20"/>
          <w:lang w:val="en-GB"/>
        </w:rPr>
        <w:t xml:space="preserve">automatically and requires </w:t>
      </w:r>
      <w:del w:id="299" w:author="Editor" w:date="2018-01-30T23:23:00Z">
        <w:r w:rsidRPr="003103E0" w:rsidDel="00BE0CF1">
          <w:rPr>
            <w:rFonts w:ascii="CMR10" w:hAnsi="CMR10" w:cs="CMR10"/>
            <w:sz w:val="20"/>
            <w:szCs w:val="20"/>
            <w:lang w:val="en-GB"/>
          </w:rPr>
          <w:delText xml:space="preserve">the </w:delText>
        </w:r>
      </w:del>
      <w:r w:rsidRPr="003103E0">
        <w:rPr>
          <w:rFonts w:ascii="CMR10" w:hAnsi="CMR10" w:cs="CMR10"/>
          <w:sz w:val="20"/>
          <w:szCs w:val="20"/>
          <w:lang w:val="en-GB"/>
        </w:rPr>
        <w:t>insight</w:t>
      </w:r>
      <w:ins w:id="300" w:author="Editor" w:date="2018-01-30T23:23:00Z">
        <w:r w:rsidR="00BE0CF1" w:rsidRPr="003103E0">
          <w:rPr>
            <w:rFonts w:ascii="CMR10" w:hAnsi="CMR10" w:cs="CMR10"/>
            <w:sz w:val="20"/>
            <w:szCs w:val="20"/>
            <w:lang w:val="en-GB"/>
          </w:rPr>
          <w:t>s</w:t>
        </w:r>
      </w:ins>
    </w:p>
    <w:p w14:paraId="199AA83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301" w:author="Editor" w:date="2018-01-30T23:23:00Z">
        <w:r w:rsidRPr="003103E0" w:rsidDel="00BE0CF1">
          <w:rPr>
            <w:rFonts w:ascii="CMR10" w:hAnsi="CMR10" w:cs="CMR10"/>
            <w:sz w:val="20"/>
            <w:szCs w:val="20"/>
            <w:lang w:val="en-GB"/>
          </w:rPr>
          <w:delText xml:space="preserve">of </w:delText>
        </w:r>
      </w:del>
      <w:ins w:id="302" w:author="Editor" w:date="2018-01-30T23:23:00Z">
        <w:r w:rsidR="00BE0CF1" w:rsidRPr="003103E0">
          <w:rPr>
            <w:rFonts w:ascii="CMR10" w:hAnsi="CMR10" w:cs="CMR10"/>
            <w:sz w:val="20"/>
            <w:szCs w:val="20"/>
            <w:lang w:val="en-GB"/>
          </w:rPr>
          <w:t xml:space="preserve">from </w:t>
        </w:r>
      </w:ins>
      <w:r w:rsidRPr="003103E0">
        <w:rPr>
          <w:rFonts w:ascii="CMR10" w:hAnsi="CMR10" w:cs="CMR10"/>
          <w:sz w:val="20"/>
          <w:szCs w:val="20"/>
          <w:lang w:val="en-GB"/>
        </w:rPr>
        <w:t>the proteomic</w:t>
      </w:r>
      <w:ins w:id="303" w:author="Editor" w:date="2018-01-30T23:23:00Z">
        <w:r w:rsidR="00BE0CF1" w:rsidRPr="003103E0">
          <w:rPr>
            <w:rFonts w:ascii="CMR10" w:hAnsi="CMR10" w:cs="CMR10"/>
            <w:sz w:val="20"/>
            <w:szCs w:val="20"/>
            <w:lang w:val="en-GB"/>
          </w:rPr>
          <w:t>s</w:t>
        </w:r>
      </w:ins>
      <w:r w:rsidRPr="003103E0">
        <w:rPr>
          <w:rFonts w:ascii="CMR10" w:hAnsi="CMR10" w:cs="CMR10"/>
          <w:sz w:val="20"/>
          <w:szCs w:val="20"/>
          <w:lang w:val="en-GB"/>
        </w:rPr>
        <w:t xml:space="preserve"> expert. </w:t>
      </w:r>
      <w:del w:id="304" w:author="Editor" w:date="2018-01-30T23:23:00Z">
        <w:r w:rsidRPr="003103E0" w:rsidDel="00BE0CF1">
          <w:rPr>
            <w:rFonts w:ascii="CMR10" w:hAnsi="CMR10" w:cs="CMR10"/>
            <w:sz w:val="20"/>
            <w:szCs w:val="20"/>
            <w:lang w:val="en-GB"/>
          </w:rPr>
          <w:delText>Therefore, t</w:delText>
        </w:r>
      </w:del>
      <w:ins w:id="305" w:author="Editor" w:date="2018-01-30T23:23:00Z">
        <w:r w:rsidR="00BE0CF1" w:rsidRPr="003103E0">
          <w:rPr>
            <w:rFonts w:ascii="CMR10" w:hAnsi="CMR10" w:cs="CMR10"/>
            <w:sz w:val="20"/>
            <w:szCs w:val="20"/>
            <w:lang w:val="en-GB"/>
          </w:rPr>
          <w:t>T</w:t>
        </w:r>
      </w:ins>
      <w:r w:rsidRPr="003103E0">
        <w:rPr>
          <w:rFonts w:ascii="CMR10" w:hAnsi="CMR10" w:cs="CMR10"/>
          <w:sz w:val="20"/>
          <w:szCs w:val="20"/>
          <w:lang w:val="en-GB"/>
        </w:rPr>
        <w:t>his represents a typical domain-related</w:t>
      </w:r>
    </w:p>
    <w:p w14:paraId="5D33BA2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problem, which has to be supported by speci</w:t>
      </w:r>
      <w:del w:id="306" w:author="Editor" w:date="2018-01-30T23:23:00Z">
        <w:r w:rsidRPr="003103E0" w:rsidDel="00BE0CF1">
          <w:rPr>
            <w:rFonts w:ascii="CMR10" w:hAnsi="CMR10" w:cs="CMR10"/>
            <w:sz w:val="20"/>
            <w:szCs w:val="20"/>
            <w:lang w:val="en-GB"/>
          </w:rPr>
          <w:delText>_</w:delText>
        </w:r>
      </w:del>
      <w:ins w:id="307" w:author="Editor" w:date="2018-01-30T23:23:00Z">
        <w:r w:rsidR="00BE0CF1" w:rsidRPr="003103E0">
          <w:rPr>
            <w:rFonts w:ascii="CMR10" w:hAnsi="CMR10" w:cs="CMR10"/>
            <w:sz w:val="20"/>
            <w:szCs w:val="20"/>
            <w:lang w:val="en-GB"/>
          </w:rPr>
          <w:t>fi</w:t>
        </w:r>
      </w:ins>
      <w:r w:rsidRPr="003103E0">
        <w:rPr>
          <w:rFonts w:ascii="CMR10" w:hAnsi="CMR10" w:cs="CMR10"/>
          <w:sz w:val="20"/>
          <w:szCs w:val="20"/>
          <w:lang w:val="en-GB"/>
        </w:rPr>
        <w:t>cally designed visualizations.</w:t>
      </w:r>
    </w:p>
    <w:p w14:paraId="2478DC7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visualization methods proposed in this paper allow the user to visually explore</w:t>
      </w:r>
    </w:p>
    <w:p w14:paraId="4BAE452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 set of possible con</w:t>
      </w:r>
      <w:del w:id="308" w:author="Editor" w:date="2018-01-30T23:23:00Z">
        <w:r w:rsidRPr="003103E0" w:rsidDel="00BE0CF1">
          <w:rPr>
            <w:rFonts w:ascii="CMR10" w:hAnsi="CMR10" w:cs="CMR10"/>
            <w:sz w:val="20"/>
            <w:szCs w:val="20"/>
            <w:lang w:val="en-GB"/>
          </w:rPr>
          <w:delText>_</w:delText>
        </w:r>
      </w:del>
      <w:ins w:id="309" w:author="Editor" w:date="2018-01-30T23:23:00Z">
        <w:r w:rsidR="00BE0CF1" w:rsidRPr="003103E0">
          <w:rPr>
            <w:rFonts w:ascii="CMR10" w:hAnsi="CMR10" w:cs="CMR10"/>
            <w:sz w:val="20"/>
            <w:szCs w:val="20"/>
            <w:lang w:val="en-GB"/>
          </w:rPr>
          <w:t>fi</w:t>
        </w:r>
      </w:ins>
      <w:r w:rsidRPr="003103E0">
        <w:rPr>
          <w:rFonts w:ascii="CMR10" w:hAnsi="CMR10" w:cs="CMR10"/>
          <w:sz w:val="20"/>
          <w:szCs w:val="20"/>
          <w:lang w:val="en-GB"/>
        </w:rPr>
        <w:t>gurations detected by one of the existing computational</w:t>
      </w:r>
    </w:p>
    <w:p w14:paraId="779EC78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tools and to select the </w:t>
      </w:r>
      <w:ins w:id="310" w:author="Editor" w:date="2018-01-30T23:23:00Z">
        <w:r w:rsidR="00BE0CF1" w:rsidRPr="003103E0">
          <w:rPr>
            <w:rFonts w:ascii="CMR10" w:hAnsi="CMR10" w:cs="CMR10"/>
            <w:sz w:val="20"/>
            <w:szCs w:val="20"/>
            <w:lang w:val="en-GB"/>
          </w:rPr>
          <w:t xml:space="preserve">most </w:t>
        </w:r>
      </w:ins>
      <w:r w:rsidRPr="003103E0">
        <w:rPr>
          <w:rFonts w:ascii="CMR10" w:hAnsi="CMR10" w:cs="CMR10"/>
          <w:sz w:val="20"/>
          <w:szCs w:val="20"/>
          <w:lang w:val="en-GB"/>
        </w:rPr>
        <w:t xml:space="preserve">proteomically </w:t>
      </w:r>
      <w:del w:id="311" w:author="Editor" w:date="2018-01-30T23:23:00Z">
        <w:r w:rsidRPr="003103E0" w:rsidDel="00BE0CF1">
          <w:rPr>
            <w:rFonts w:ascii="CMR10" w:hAnsi="CMR10" w:cs="CMR10"/>
            <w:sz w:val="20"/>
            <w:szCs w:val="20"/>
            <w:lang w:val="en-GB"/>
          </w:rPr>
          <w:delText xml:space="preserve">most </w:delText>
        </w:r>
      </w:del>
      <w:r w:rsidRPr="003103E0">
        <w:rPr>
          <w:rFonts w:ascii="CMR10" w:hAnsi="CMR10" w:cs="CMR10"/>
          <w:sz w:val="20"/>
          <w:szCs w:val="20"/>
          <w:lang w:val="en-GB"/>
        </w:rPr>
        <w:t>relevant ones. The users have to iteratively</w:t>
      </w:r>
    </w:p>
    <w:p w14:paraId="215A276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312" w:author="Editor" w:date="2018-01-30T23:23:00Z">
        <w:r w:rsidRPr="003103E0" w:rsidDel="00BE0CF1">
          <w:rPr>
            <w:rFonts w:ascii="CMR10" w:hAnsi="CMR10" w:cs="CMR10"/>
            <w:sz w:val="20"/>
            <w:szCs w:val="20"/>
            <w:lang w:val="en-GB"/>
          </w:rPr>
          <w:delText>_</w:delText>
        </w:r>
      </w:del>
      <w:ins w:id="313" w:author="Editor" w:date="2018-01-30T23:23:00Z">
        <w:r w:rsidR="00BE0CF1" w:rsidRPr="003103E0">
          <w:rPr>
            <w:rFonts w:ascii="CMR10" w:hAnsi="CMR10" w:cs="CMR10"/>
            <w:sz w:val="20"/>
            <w:szCs w:val="20"/>
            <w:lang w:val="en-GB"/>
          </w:rPr>
          <w:t>fi</w:t>
        </w:r>
      </w:ins>
      <w:r w:rsidRPr="003103E0">
        <w:rPr>
          <w:rFonts w:ascii="CMR10" w:hAnsi="CMR10" w:cs="CMR10"/>
          <w:sz w:val="20"/>
          <w:szCs w:val="20"/>
          <w:lang w:val="en-GB"/>
        </w:rPr>
        <w:t>lter out those con</w:t>
      </w:r>
      <w:del w:id="314" w:author="Editor" w:date="2018-01-30T23:23:00Z">
        <w:r w:rsidRPr="003103E0" w:rsidDel="00BE0CF1">
          <w:rPr>
            <w:rFonts w:ascii="CMR10" w:hAnsi="CMR10" w:cs="CMR10"/>
            <w:sz w:val="20"/>
            <w:szCs w:val="20"/>
            <w:lang w:val="en-GB"/>
          </w:rPr>
          <w:delText>_</w:delText>
        </w:r>
      </w:del>
      <w:ins w:id="315" w:author="Editor" w:date="2018-01-30T23:23:00Z">
        <w:r w:rsidR="00BE0CF1" w:rsidRPr="003103E0">
          <w:rPr>
            <w:rFonts w:ascii="CMR10" w:hAnsi="CMR10" w:cs="CMR10"/>
            <w:sz w:val="20"/>
            <w:szCs w:val="20"/>
            <w:lang w:val="en-GB"/>
          </w:rPr>
          <w:t>fi</w:t>
        </w:r>
      </w:ins>
      <w:r w:rsidRPr="003103E0">
        <w:rPr>
          <w:rFonts w:ascii="CMR10" w:hAnsi="CMR10" w:cs="CMR10"/>
          <w:sz w:val="20"/>
          <w:szCs w:val="20"/>
          <w:lang w:val="en-GB"/>
        </w:rPr>
        <w:t xml:space="preserve">gurations that do not </w:t>
      </w:r>
      <w:del w:id="316" w:author="Editor" w:date="2018-01-31T04:34:00Z">
        <w:r w:rsidRPr="003103E0" w:rsidDel="00A15F89">
          <w:rPr>
            <w:rFonts w:ascii="CMR10" w:hAnsi="CMR10" w:cs="CMR10"/>
            <w:sz w:val="20"/>
            <w:szCs w:val="20"/>
            <w:lang w:val="en-GB"/>
          </w:rPr>
          <w:delText>ful</w:delText>
        </w:r>
      </w:del>
      <w:del w:id="317" w:author="Editor" w:date="2018-01-30T23:24:00Z">
        <w:r w:rsidRPr="003103E0" w:rsidDel="00BE0CF1">
          <w:rPr>
            <w:rFonts w:ascii="CMR10" w:hAnsi="CMR10" w:cs="CMR10"/>
            <w:sz w:val="20"/>
            <w:szCs w:val="20"/>
            <w:lang w:val="en-GB"/>
          </w:rPr>
          <w:delText>_</w:delText>
        </w:r>
      </w:del>
      <w:del w:id="318" w:author="Editor" w:date="2018-01-31T04:34:00Z">
        <w:r w:rsidRPr="003103E0" w:rsidDel="00A15F89">
          <w:rPr>
            <w:rFonts w:ascii="CMR10" w:hAnsi="CMR10" w:cs="CMR10"/>
            <w:sz w:val="20"/>
            <w:szCs w:val="20"/>
            <w:lang w:val="en-GB"/>
          </w:rPr>
          <w:delText>ll</w:delText>
        </w:r>
      </w:del>
      <w:ins w:id="319" w:author="Editor" w:date="2018-01-31T04:34:00Z">
        <w:r w:rsidR="00A15F89" w:rsidRPr="003103E0">
          <w:rPr>
            <w:rFonts w:ascii="CMR10" w:hAnsi="CMR10" w:cs="CMR10"/>
            <w:sz w:val="20"/>
            <w:szCs w:val="20"/>
            <w:lang w:val="en-GB"/>
          </w:rPr>
          <w:t>fulfil</w:t>
        </w:r>
      </w:ins>
      <w:r w:rsidRPr="003103E0">
        <w:rPr>
          <w:rFonts w:ascii="CMR10" w:hAnsi="CMR10" w:cs="CMR10"/>
          <w:sz w:val="20"/>
          <w:szCs w:val="20"/>
          <w:lang w:val="en-GB"/>
        </w:rPr>
        <w:t xml:space="preserve"> the given speci</w:t>
      </w:r>
      <w:del w:id="320" w:author="Editor" w:date="2018-01-30T23:24:00Z">
        <w:r w:rsidRPr="003103E0" w:rsidDel="00BE0CF1">
          <w:rPr>
            <w:rFonts w:ascii="CMR10" w:hAnsi="CMR10" w:cs="CMR10"/>
            <w:sz w:val="20"/>
            <w:szCs w:val="20"/>
            <w:lang w:val="en-GB"/>
          </w:rPr>
          <w:delText>_</w:delText>
        </w:r>
      </w:del>
      <w:ins w:id="321" w:author="Editor" w:date="2018-01-30T23:24:00Z">
        <w:r w:rsidR="00BE0CF1" w:rsidRPr="003103E0">
          <w:rPr>
            <w:rFonts w:ascii="CMR10" w:hAnsi="CMR10" w:cs="CMR10"/>
            <w:sz w:val="20"/>
            <w:szCs w:val="20"/>
            <w:lang w:val="en-GB"/>
          </w:rPr>
          <w:t>fi</w:t>
        </w:r>
      </w:ins>
      <w:r w:rsidRPr="003103E0">
        <w:rPr>
          <w:rFonts w:ascii="CMR10" w:hAnsi="CMR10" w:cs="CMR10"/>
          <w:sz w:val="20"/>
          <w:szCs w:val="20"/>
          <w:lang w:val="en-GB"/>
        </w:rPr>
        <w:t>c criteria.</w:t>
      </w:r>
    </w:p>
    <w:p w14:paraId="1AA6FA8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w:t>
      </w:r>
      <w:del w:id="322" w:author="Editor" w:date="2018-01-30T23:24:00Z">
        <w:r w:rsidRPr="003103E0" w:rsidDel="00BE0CF1">
          <w:rPr>
            <w:rFonts w:ascii="CMR10" w:hAnsi="CMR10" w:cs="CMR10"/>
            <w:sz w:val="20"/>
            <w:szCs w:val="20"/>
            <w:lang w:val="en-GB"/>
          </w:rPr>
          <w:delText xml:space="preserve">workow of the </w:delText>
        </w:r>
      </w:del>
      <w:r w:rsidRPr="003103E0">
        <w:rPr>
          <w:rFonts w:ascii="CMR10" w:hAnsi="CMR10" w:cs="CMR10"/>
          <w:sz w:val="20"/>
          <w:szCs w:val="20"/>
          <w:lang w:val="en-GB"/>
        </w:rPr>
        <w:t>proteomic</w:t>
      </w:r>
      <w:ins w:id="323" w:author="Editor" w:date="2018-01-30T23:24:00Z">
        <w:r w:rsidR="00BE0CF1" w:rsidRPr="003103E0">
          <w:rPr>
            <w:rFonts w:ascii="CMR10" w:hAnsi="CMR10" w:cs="CMR10"/>
            <w:sz w:val="20"/>
            <w:szCs w:val="20"/>
            <w:lang w:val="en-GB"/>
          </w:rPr>
          <w:t>s</w:t>
        </w:r>
      </w:ins>
      <w:r w:rsidRPr="003103E0">
        <w:rPr>
          <w:rFonts w:ascii="CMR10" w:hAnsi="CMR10" w:cs="CMR10"/>
          <w:sz w:val="20"/>
          <w:szCs w:val="20"/>
          <w:lang w:val="en-GB"/>
        </w:rPr>
        <w:t xml:space="preserve"> </w:t>
      </w:r>
      <w:del w:id="324" w:author="Editor" w:date="2018-01-30T23:24:00Z">
        <w:r w:rsidRPr="003103E0" w:rsidDel="00BE0CF1">
          <w:rPr>
            <w:rFonts w:ascii="CMR10" w:hAnsi="CMR10" w:cs="CMR10"/>
            <w:sz w:val="20"/>
            <w:szCs w:val="20"/>
            <w:lang w:val="en-GB"/>
          </w:rPr>
          <w:delText>experts</w:delText>
        </w:r>
      </w:del>
      <w:ins w:id="325" w:author="Editor" w:date="2018-01-30T23:24:00Z">
        <w:r w:rsidR="00BE0CF1" w:rsidRPr="003103E0">
          <w:rPr>
            <w:rFonts w:ascii="CMR10" w:hAnsi="CMR10" w:cs="CMR10"/>
            <w:sz w:val="20"/>
            <w:szCs w:val="20"/>
            <w:lang w:val="en-GB"/>
          </w:rPr>
          <w:t>expert workflow</w:t>
        </w:r>
      </w:ins>
      <w:r w:rsidRPr="003103E0">
        <w:rPr>
          <w:rFonts w:ascii="CMR10" w:hAnsi="CMR10" w:cs="CMR10"/>
          <w:sz w:val="20"/>
          <w:szCs w:val="20"/>
          <w:lang w:val="en-GB"/>
        </w:rPr>
        <w:t>, along with our proposed visual support</w:t>
      </w:r>
    </w:p>
    <w:p w14:paraId="12E5F1E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its individual stages, is depicted in Figure 3. The input datasets, consisting of</w:t>
      </w:r>
    </w:p>
    <w:p w14:paraId="1A7DCAC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dozens of con</w:t>
      </w:r>
      <w:del w:id="326" w:author="Editor" w:date="2018-01-30T23:24:00Z">
        <w:r w:rsidRPr="003103E0" w:rsidDel="00BE0CF1">
          <w:rPr>
            <w:rFonts w:ascii="CMR10" w:hAnsi="CMR10" w:cs="CMR10"/>
            <w:sz w:val="20"/>
            <w:szCs w:val="20"/>
            <w:lang w:val="en-GB"/>
          </w:rPr>
          <w:delText>_</w:delText>
        </w:r>
      </w:del>
      <w:ins w:id="327" w:author="Editor" w:date="2018-01-30T23:24:00Z">
        <w:r w:rsidR="00BE0CF1" w:rsidRPr="003103E0">
          <w:rPr>
            <w:rFonts w:ascii="CMR10" w:hAnsi="CMR10" w:cs="CMR10"/>
            <w:sz w:val="20"/>
            <w:szCs w:val="20"/>
            <w:lang w:val="en-GB"/>
          </w:rPr>
          <w:t>fi</w:t>
        </w:r>
      </w:ins>
      <w:r w:rsidRPr="003103E0">
        <w:rPr>
          <w:rFonts w:ascii="CMR10" w:hAnsi="CMR10" w:cs="CMR10"/>
          <w:sz w:val="20"/>
          <w:szCs w:val="20"/>
          <w:lang w:val="en-GB"/>
        </w:rPr>
        <w:t>gurations between two interacting proteins, were computed using the</w:t>
      </w:r>
    </w:p>
    <w:p w14:paraId="66D87C3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HADDOCK [11] and </w:t>
      </w:r>
      <w:del w:id="328" w:author="Editor" w:date="2018-01-30T23:24:00Z">
        <w:r w:rsidRPr="003103E0" w:rsidDel="00BE0CF1">
          <w:rPr>
            <w:rFonts w:ascii="CMR10" w:hAnsi="CMR10" w:cs="CMR10"/>
            <w:sz w:val="20"/>
            <w:szCs w:val="20"/>
            <w:lang w:val="en-GB"/>
          </w:rPr>
          <w:delText xml:space="preserve">the </w:delText>
        </w:r>
      </w:del>
      <w:r w:rsidRPr="003103E0">
        <w:rPr>
          <w:rFonts w:ascii="CMR10" w:hAnsi="CMR10" w:cs="CMR10"/>
          <w:sz w:val="20"/>
          <w:szCs w:val="20"/>
          <w:lang w:val="en-GB"/>
        </w:rPr>
        <w:t>PyDock [12] tools. However, any of the existing tools for</w:t>
      </w:r>
    </w:p>
    <w:p w14:paraId="1A235BD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protein-protein docking can serve as a source of input data for our system.</w:t>
      </w:r>
    </w:p>
    <w:p w14:paraId="5986667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proposed visualizations are based on the precondition that the users </w:t>
      </w:r>
      <w:ins w:id="329" w:author="Editor" w:date="2018-01-30T23:25:00Z">
        <w:r w:rsidR="00BE0CF1" w:rsidRPr="003103E0">
          <w:rPr>
            <w:rFonts w:ascii="CMR10" w:hAnsi="CMR10" w:cs="CMR10"/>
            <w:sz w:val="20"/>
            <w:szCs w:val="20"/>
            <w:lang w:val="en-GB"/>
          </w:rPr>
          <w:t xml:space="preserve">already </w:t>
        </w:r>
      </w:ins>
      <w:r w:rsidRPr="003103E0">
        <w:rPr>
          <w:rFonts w:ascii="CMR10" w:hAnsi="CMR10" w:cs="CMR10"/>
          <w:sz w:val="20"/>
          <w:szCs w:val="20"/>
          <w:lang w:val="en-GB"/>
        </w:rPr>
        <w:t>have</w:t>
      </w:r>
    </w:p>
    <w:p w14:paraId="1415177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330" w:author="Editor" w:date="2018-01-30T23:25:00Z">
        <w:r w:rsidRPr="003103E0" w:rsidDel="00BE0CF1">
          <w:rPr>
            <w:rFonts w:ascii="CMR10" w:hAnsi="CMR10" w:cs="CMR10"/>
            <w:sz w:val="20"/>
            <w:szCs w:val="20"/>
            <w:lang w:val="en-GB"/>
          </w:rPr>
          <w:delText xml:space="preserve">already an </w:delText>
        </w:r>
      </w:del>
      <w:r w:rsidRPr="003103E0">
        <w:rPr>
          <w:rFonts w:ascii="CMR10" w:hAnsi="CMR10" w:cs="CMR10"/>
          <w:sz w:val="20"/>
          <w:szCs w:val="20"/>
          <w:lang w:val="en-GB"/>
        </w:rPr>
        <w:t>initial knowledge about the interacting proteins. Thus</w:t>
      </w:r>
      <w:ins w:id="331" w:author="Editor" w:date="2018-01-30T23:25:00Z">
        <w:r w:rsidR="00BE0CF1" w:rsidRPr="003103E0">
          <w:rPr>
            <w:rFonts w:ascii="CMR10" w:hAnsi="CMR10" w:cs="CMR10"/>
            <w:sz w:val="20"/>
            <w:szCs w:val="20"/>
            <w:lang w:val="en-GB"/>
          </w:rPr>
          <w:t>,</w:t>
        </w:r>
      </w:ins>
      <w:r w:rsidRPr="003103E0">
        <w:rPr>
          <w:rFonts w:ascii="CMR10" w:hAnsi="CMR10" w:cs="CMR10"/>
          <w:sz w:val="20"/>
          <w:szCs w:val="20"/>
          <w:lang w:val="en-GB"/>
        </w:rPr>
        <w:t xml:space="preserve"> the experts are</w:t>
      </w:r>
    </w:p>
    <w:p w14:paraId="08328B0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able to de</w:t>
      </w:r>
      <w:del w:id="332" w:author="Editor" w:date="2018-01-30T23:25:00Z">
        <w:r w:rsidRPr="003103E0" w:rsidDel="00BE0CF1">
          <w:rPr>
            <w:rFonts w:ascii="CMR10" w:hAnsi="CMR10" w:cs="CMR10"/>
            <w:sz w:val="20"/>
            <w:szCs w:val="20"/>
            <w:lang w:val="en-GB"/>
          </w:rPr>
          <w:delText>_</w:delText>
        </w:r>
      </w:del>
      <w:ins w:id="333" w:author="Editor" w:date="2018-01-30T23:25:00Z">
        <w:r w:rsidR="00BE0CF1" w:rsidRPr="003103E0">
          <w:rPr>
            <w:rFonts w:ascii="CMR10" w:hAnsi="CMR10" w:cs="CMR10"/>
            <w:sz w:val="20"/>
            <w:szCs w:val="20"/>
            <w:lang w:val="en-GB"/>
          </w:rPr>
          <w:t>fi</w:t>
        </w:r>
      </w:ins>
      <w:r w:rsidRPr="003103E0">
        <w:rPr>
          <w:rFonts w:ascii="CMR10" w:hAnsi="CMR10" w:cs="CMR10"/>
          <w:sz w:val="20"/>
          <w:szCs w:val="20"/>
          <w:lang w:val="en-GB"/>
        </w:rPr>
        <w:t xml:space="preserve">ne a pair of amino acids </w:t>
      </w:r>
      <w:del w:id="334" w:author="Editor" w:date="2018-01-30T23:25:00Z">
        <w:r w:rsidRPr="003103E0" w:rsidDel="00BE0CF1">
          <w:rPr>
            <w:rFonts w:ascii="CMR10" w:hAnsi="CMR10" w:cs="CMR10"/>
            <w:sz w:val="20"/>
            <w:szCs w:val="20"/>
            <w:lang w:val="en-GB"/>
          </w:rPr>
          <w:delText>which is</w:delText>
        </w:r>
      </w:del>
      <w:ins w:id="335" w:author="Editor" w:date="2018-01-30T23:25:00Z">
        <w:r w:rsidR="00BE0CF1" w:rsidRPr="003103E0">
          <w:rPr>
            <w:rFonts w:ascii="CMR10" w:hAnsi="CMR10" w:cs="CMR10"/>
            <w:sz w:val="20"/>
            <w:szCs w:val="20"/>
            <w:lang w:val="en-GB"/>
          </w:rPr>
          <w:t>that are</w:t>
        </w:r>
      </w:ins>
      <w:r w:rsidRPr="003103E0">
        <w:rPr>
          <w:rFonts w:ascii="CMR10" w:hAnsi="CMR10" w:cs="CMR10"/>
          <w:sz w:val="20"/>
          <w:szCs w:val="20"/>
          <w:lang w:val="en-GB"/>
        </w:rPr>
        <w:t xml:space="preserve"> expected to interact. This is not restrictive</w:t>
      </w:r>
      <w:ins w:id="336" w:author="Editor" w:date="2018-01-30T23:25:00Z">
        <w:r w:rsidR="00BE0CF1" w:rsidRPr="003103E0">
          <w:rPr>
            <w:rFonts w:ascii="CMR10" w:hAnsi="CMR10" w:cs="CMR10"/>
            <w:sz w:val="20"/>
            <w:szCs w:val="20"/>
            <w:lang w:val="en-GB"/>
          </w:rPr>
          <w:t>,</w:t>
        </w:r>
      </w:ins>
    </w:p>
    <w:p w14:paraId="160C27A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as</w:t>
      </w:r>
      <w:del w:id="337" w:author="Editor" w:date="2018-01-30T23:25:00Z">
        <w:r w:rsidRPr="003103E0" w:rsidDel="00BE0CF1">
          <w:rPr>
            <w:rFonts w:ascii="CMR10" w:hAnsi="CMR10" w:cs="CMR10"/>
            <w:sz w:val="20"/>
            <w:szCs w:val="20"/>
            <w:lang w:val="en-GB"/>
          </w:rPr>
          <w:delText xml:space="preserve"> the</w:delText>
        </w:r>
      </w:del>
      <w:r w:rsidRPr="003103E0">
        <w:rPr>
          <w:rFonts w:ascii="CMR10" w:hAnsi="CMR10" w:cs="CMR10"/>
          <w:sz w:val="20"/>
          <w:szCs w:val="20"/>
          <w:lang w:val="en-GB"/>
        </w:rPr>
        <w:t xml:space="preserve"> computational tools also require this information </w:t>
      </w:r>
      <w:del w:id="338" w:author="Editor" w:date="2018-01-30T23:25:00Z">
        <w:r w:rsidRPr="003103E0" w:rsidDel="00BE0CF1">
          <w:rPr>
            <w:rFonts w:ascii="CMR10" w:hAnsi="CMR10" w:cs="CMR10"/>
            <w:sz w:val="20"/>
            <w:szCs w:val="20"/>
            <w:lang w:val="en-GB"/>
          </w:rPr>
          <w:delText xml:space="preserve">in order </w:delText>
        </w:r>
      </w:del>
      <w:r w:rsidRPr="003103E0">
        <w:rPr>
          <w:rFonts w:ascii="CMR10" w:hAnsi="CMR10" w:cs="CMR10"/>
          <w:sz w:val="20"/>
          <w:szCs w:val="20"/>
          <w:lang w:val="en-GB"/>
        </w:rPr>
        <w:t>to produce</w:t>
      </w:r>
    </w:p>
    <w:p w14:paraId="6B599CD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 meaningful set of con</w:t>
      </w:r>
      <w:del w:id="339" w:author="Editor" w:date="2018-01-30T23:25:00Z">
        <w:r w:rsidRPr="003103E0" w:rsidDel="00BE0CF1">
          <w:rPr>
            <w:rFonts w:ascii="CMR10" w:hAnsi="CMR10" w:cs="CMR10"/>
            <w:sz w:val="20"/>
            <w:szCs w:val="20"/>
            <w:lang w:val="en-GB"/>
          </w:rPr>
          <w:delText>_</w:delText>
        </w:r>
      </w:del>
      <w:ins w:id="340" w:author="Editor" w:date="2018-01-30T23:25:00Z">
        <w:r w:rsidR="00BE0CF1" w:rsidRPr="003103E0">
          <w:rPr>
            <w:rFonts w:ascii="CMR10" w:hAnsi="CMR10" w:cs="CMR10"/>
            <w:sz w:val="20"/>
            <w:szCs w:val="20"/>
            <w:lang w:val="en-GB"/>
          </w:rPr>
          <w:t>fi</w:t>
        </w:r>
      </w:ins>
      <w:r w:rsidRPr="003103E0">
        <w:rPr>
          <w:rFonts w:ascii="CMR10" w:hAnsi="CMR10" w:cs="CMR10"/>
          <w:sz w:val="20"/>
          <w:szCs w:val="20"/>
          <w:lang w:val="en-GB"/>
        </w:rPr>
        <w:t xml:space="preserve">gurations. In other words, we are using </w:t>
      </w:r>
      <w:del w:id="341" w:author="Editor" w:date="2018-01-30T23:25:00Z">
        <w:r w:rsidRPr="003103E0" w:rsidDel="00BE0CF1">
          <w:rPr>
            <w:rFonts w:ascii="CMR10" w:hAnsi="CMR10" w:cs="CMR10"/>
            <w:sz w:val="20"/>
            <w:szCs w:val="20"/>
            <w:lang w:val="en-GB"/>
          </w:rPr>
          <w:delText xml:space="preserve">the </w:delText>
        </w:r>
      </w:del>
      <w:r w:rsidRPr="003103E0">
        <w:rPr>
          <w:rFonts w:ascii="CMR10" w:hAnsi="CMR10" w:cs="CMR10"/>
          <w:sz w:val="20"/>
          <w:szCs w:val="20"/>
          <w:lang w:val="en-GB"/>
        </w:rPr>
        <w:t>similar input</w:t>
      </w:r>
    </w:p>
    <w:p w14:paraId="67E2AAE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information as the computational tools. The second possibility is that the users do</w:t>
      </w:r>
    </w:p>
    <w:p w14:paraId="7DC39F8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not have </w:t>
      </w:r>
      <w:del w:id="342" w:author="Editor" w:date="2018-01-30T23:26:00Z">
        <w:r w:rsidRPr="003103E0" w:rsidDel="00BE0CF1">
          <w:rPr>
            <w:rFonts w:ascii="CMR10" w:hAnsi="CMR10" w:cs="CMR10"/>
            <w:sz w:val="20"/>
            <w:szCs w:val="20"/>
            <w:lang w:val="en-GB"/>
          </w:rPr>
          <w:delText xml:space="preserve">such </w:delText>
        </w:r>
      </w:del>
      <w:ins w:id="343" w:author="Editor" w:date="2018-01-30T23:26:00Z">
        <w:r w:rsidR="00BE0CF1" w:rsidRPr="003103E0">
          <w:rPr>
            <w:rFonts w:ascii="CMR10" w:hAnsi="CMR10" w:cs="CMR10"/>
            <w:sz w:val="20"/>
            <w:szCs w:val="20"/>
            <w:lang w:val="en-GB"/>
          </w:rPr>
          <w:t xml:space="preserve">this </w:t>
        </w:r>
      </w:ins>
      <w:r w:rsidRPr="003103E0">
        <w:rPr>
          <w:rFonts w:ascii="CMR10" w:hAnsi="CMR10" w:cs="CMR10"/>
          <w:sz w:val="20"/>
          <w:szCs w:val="20"/>
          <w:lang w:val="en-GB"/>
        </w:rPr>
        <w:t>information but are aware of an already explored protein complex</w:t>
      </w:r>
    </w:p>
    <w:p w14:paraId="54CB298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with </w:t>
      </w:r>
      <w:ins w:id="344" w:author="Editor" w:date="2018-01-30T23:26:00Z">
        <w:r w:rsidR="00BE0CF1" w:rsidRPr="003103E0">
          <w:rPr>
            <w:rFonts w:ascii="CMR10" w:hAnsi="CMR10" w:cs="CMR10"/>
            <w:sz w:val="20"/>
            <w:szCs w:val="20"/>
            <w:lang w:val="en-GB"/>
          </w:rPr>
          <w:t xml:space="preserve">a </w:t>
        </w:r>
      </w:ins>
      <w:r w:rsidRPr="003103E0">
        <w:rPr>
          <w:rFonts w:ascii="CMR10" w:hAnsi="CMR10" w:cs="CMR10"/>
          <w:sz w:val="20"/>
          <w:szCs w:val="20"/>
          <w:lang w:val="en-GB"/>
        </w:rPr>
        <w:t>similar structure</w:t>
      </w:r>
      <w:del w:id="345" w:author="Editor" w:date="2018-01-30T23:26:00Z">
        <w:r w:rsidRPr="003103E0" w:rsidDel="00BE0CF1">
          <w:rPr>
            <w:rFonts w:ascii="CMR10" w:hAnsi="CMR10" w:cs="CMR10"/>
            <w:sz w:val="20"/>
            <w:szCs w:val="20"/>
            <w:lang w:val="en-GB"/>
          </w:rPr>
          <w:delText>, which</w:delText>
        </w:r>
      </w:del>
      <w:ins w:id="346" w:author="Editor" w:date="2018-01-30T23:26:00Z">
        <w:r w:rsidR="00BE0CF1" w:rsidRPr="003103E0">
          <w:rPr>
            <w:rFonts w:ascii="CMR10" w:hAnsi="CMR10" w:cs="CMR10"/>
            <w:sz w:val="20"/>
            <w:szCs w:val="20"/>
            <w:lang w:val="en-GB"/>
          </w:rPr>
          <w:t xml:space="preserve"> that</w:t>
        </w:r>
      </w:ins>
      <w:r w:rsidRPr="003103E0">
        <w:rPr>
          <w:rFonts w:ascii="CMR10" w:hAnsi="CMR10" w:cs="CMR10"/>
          <w:sz w:val="20"/>
          <w:szCs w:val="20"/>
          <w:lang w:val="en-GB"/>
        </w:rPr>
        <w:t xml:space="preserve"> can serve as a reference (primary) complex for further</w:t>
      </w:r>
    </w:p>
    <w:p w14:paraId="1104D7B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comparison and exploration. In this case</w:t>
      </w:r>
      <w:ins w:id="347" w:author="Editor" w:date="2018-01-30T23:26:00Z">
        <w:r w:rsidR="00BE0CF1" w:rsidRPr="003103E0">
          <w:rPr>
            <w:rFonts w:ascii="CMR10" w:hAnsi="CMR10" w:cs="CMR10"/>
            <w:sz w:val="20"/>
            <w:szCs w:val="20"/>
            <w:lang w:val="en-GB"/>
          </w:rPr>
          <w:t>,</w:t>
        </w:r>
      </w:ins>
      <w:r w:rsidRPr="003103E0">
        <w:rPr>
          <w:rFonts w:ascii="CMR10" w:hAnsi="CMR10" w:cs="CMR10"/>
          <w:sz w:val="20"/>
          <w:szCs w:val="20"/>
          <w:lang w:val="en-GB"/>
        </w:rPr>
        <w:t xml:space="preserve"> the computational tools usually produce</w:t>
      </w:r>
    </w:p>
    <w:p w14:paraId="01D45FC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even more con</w:t>
      </w:r>
      <w:del w:id="348" w:author="Editor" w:date="2018-01-30T23:26:00Z">
        <w:r w:rsidRPr="003103E0" w:rsidDel="00BE0CF1">
          <w:rPr>
            <w:rFonts w:ascii="CMR10" w:hAnsi="CMR10" w:cs="CMR10"/>
            <w:sz w:val="20"/>
            <w:szCs w:val="20"/>
            <w:lang w:val="en-GB"/>
          </w:rPr>
          <w:delText>_</w:delText>
        </w:r>
      </w:del>
      <w:ins w:id="349" w:author="Editor" w:date="2018-01-30T23:26:00Z">
        <w:r w:rsidR="00BE0CF1" w:rsidRPr="003103E0">
          <w:rPr>
            <w:rFonts w:ascii="CMR10" w:hAnsi="CMR10" w:cs="CMR10"/>
            <w:sz w:val="20"/>
            <w:szCs w:val="20"/>
            <w:lang w:val="en-GB"/>
          </w:rPr>
          <w:t>fi</w:t>
        </w:r>
      </w:ins>
      <w:r w:rsidRPr="003103E0">
        <w:rPr>
          <w:rFonts w:ascii="CMR10" w:hAnsi="CMR10" w:cs="CMR10"/>
          <w:sz w:val="20"/>
          <w:szCs w:val="20"/>
          <w:lang w:val="en-GB"/>
        </w:rPr>
        <w:t xml:space="preserve">gurations, but most of them are irrelevant and have to be </w:t>
      </w:r>
      <w:del w:id="350" w:author="Editor" w:date="2018-01-30T23:26:00Z">
        <w:r w:rsidRPr="003103E0" w:rsidDel="00BE0CF1">
          <w:rPr>
            <w:rFonts w:ascii="CMR10" w:hAnsi="CMR10" w:cs="CMR10"/>
            <w:sz w:val="20"/>
            <w:szCs w:val="20"/>
            <w:lang w:val="en-GB"/>
          </w:rPr>
          <w:delText>_</w:delText>
        </w:r>
      </w:del>
      <w:ins w:id="351" w:author="Editor" w:date="2018-01-30T23:26:00Z">
        <w:r w:rsidR="00BE0CF1" w:rsidRPr="003103E0">
          <w:rPr>
            <w:rFonts w:ascii="CMR10" w:hAnsi="CMR10" w:cs="CMR10"/>
            <w:sz w:val="20"/>
            <w:szCs w:val="20"/>
            <w:lang w:val="en-GB"/>
          </w:rPr>
          <w:t>fi</w:t>
        </w:r>
      </w:ins>
      <w:r w:rsidRPr="003103E0">
        <w:rPr>
          <w:rFonts w:ascii="CMR10" w:hAnsi="CMR10" w:cs="CMR10"/>
          <w:sz w:val="20"/>
          <w:szCs w:val="20"/>
          <w:lang w:val="en-GB"/>
        </w:rPr>
        <w:t>ltered</w:t>
      </w:r>
    </w:p>
    <w:p w14:paraId="4B69FB2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out. Our tool can utilize the information about the interactions in the primary</w:t>
      </w:r>
    </w:p>
    <w:p w14:paraId="3BD5D08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complex and </w:t>
      </w:r>
      <w:del w:id="352" w:author="Editor" w:date="2018-01-30T23:26:00Z">
        <w:r w:rsidRPr="003103E0" w:rsidDel="00BE0CF1">
          <w:rPr>
            <w:rFonts w:ascii="CMR10" w:hAnsi="CMR10" w:cs="CMR10"/>
            <w:sz w:val="20"/>
            <w:szCs w:val="20"/>
            <w:lang w:val="en-GB"/>
          </w:rPr>
          <w:delText xml:space="preserve">thus </w:delText>
        </w:r>
      </w:del>
      <w:r w:rsidRPr="003103E0">
        <w:rPr>
          <w:rFonts w:ascii="CMR10" w:hAnsi="CMR10" w:cs="CMR10"/>
          <w:sz w:val="20"/>
          <w:szCs w:val="20"/>
          <w:lang w:val="en-GB"/>
        </w:rPr>
        <w:t>enhance</w:t>
      </w:r>
      <w:del w:id="353" w:author="Editor" w:date="2018-01-30T23:26:00Z">
        <w:r w:rsidRPr="003103E0" w:rsidDel="00BE0CF1">
          <w:rPr>
            <w:rFonts w:ascii="CMR10" w:hAnsi="CMR10" w:cs="CMR10"/>
            <w:sz w:val="20"/>
            <w:szCs w:val="20"/>
            <w:lang w:val="en-GB"/>
          </w:rPr>
          <w:delText>s</w:delText>
        </w:r>
      </w:del>
      <w:r w:rsidRPr="003103E0">
        <w:rPr>
          <w:rFonts w:ascii="CMR10" w:hAnsi="CMR10" w:cs="CMR10"/>
          <w:sz w:val="20"/>
          <w:szCs w:val="20"/>
          <w:lang w:val="en-GB"/>
        </w:rPr>
        <w:t xml:space="preserve"> the </w:t>
      </w:r>
      <w:del w:id="354" w:author="Editor" w:date="2018-01-30T23:26:00Z">
        <w:r w:rsidRPr="003103E0" w:rsidDel="00BE0CF1">
          <w:rPr>
            <w:rFonts w:ascii="CMR10" w:hAnsi="CMR10" w:cs="CMR10"/>
            <w:sz w:val="20"/>
            <w:szCs w:val="20"/>
            <w:lang w:val="en-GB"/>
          </w:rPr>
          <w:delText>_</w:delText>
        </w:r>
      </w:del>
      <w:ins w:id="355" w:author="Editor" w:date="2018-01-30T23:26:00Z">
        <w:r w:rsidR="00BE0CF1" w:rsidRPr="003103E0">
          <w:rPr>
            <w:rFonts w:ascii="CMR10" w:hAnsi="CMR10" w:cs="CMR10"/>
            <w:sz w:val="20"/>
            <w:szCs w:val="20"/>
            <w:lang w:val="en-GB"/>
          </w:rPr>
          <w:t>fi</w:t>
        </w:r>
      </w:ins>
      <w:r w:rsidRPr="003103E0">
        <w:rPr>
          <w:rFonts w:ascii="CMR10" w:hAnsi="CMR10" w:cs="CMR10"/>
          <w:sz w:val="20"/>
          <w:szCs w:val="20"/>
          <w:lang w:val="en-GB"/>
        </w:rPr>
        <w:t>ltering process.</w:t>
      </w:r>
    </w:p>
    <w:p w14:paraId="14AEB4F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Our methods have been designed speci</w:t>
      </w:r>
      <w:del w:id="356" w:author="Editor" w:date="2018-01-30T23:26:00Z">
        <w:r w:rsidRPr="003103E0" w:rsidDel="00BE0CF1">
          <w:rPr>
            <w:rFonts w:ascii="CMR10" w:hAnsi="CMR10" w:cs="CMR10"/>
            <w:sz w:val="20"/>
            <w:szCs w:val="20"/>
            <w:lang w:val="en-GB"/>
          </w:rPr>
          <w:delText>_</w:delText>
        </w:r>
      </w:del>
      <w:ins w:id="357" w:author="Editor" w:date="2018-01-30T23:26:00Z">
        <w:r w:rsidR="00BE0CF1" w:rsidRPr="003103E0">
          <w:rPr>
            <w:rFonts w:ascii="CMR10" w:hAnsi="CMR10" w:cs="CMR10"/>
            <w:sz w:val="20"/>
            <w:szCs w:val="20"/>
            <w:lang w:val="en-GB"/>
          </w:rPr>
          <w:t>fi</w:t>
        </w:r>
      </w:ins>
      <w:r w:rsidRPr="003103E0">
        <w:rPr>
          <w:rFonts w:ascii="CMR10" w:hAnsi="CMR10" w:cs="CMR10"/>
          <w:sz w:val="20"/>
          <w:szCs w:val="20"/>
          <w:lang w:val="en-GB"/>
        </w:rPr>
        <w:t xml:space="preserve">cally </w:t>
      </w:r>
      <w:del w:id="358" w:author="Editor" w:date="2018-01-30T23:26:00Z">
        <w:r w:rsidRPr="003103E0" w:rsidDel="00BE0CF1">
          <w:rPr>
            <w:rFonts w:ascii="CMR10" w:hAnsi="CMR10" w:cs="CMR10"/>
            <w:sz w:val="20"/>
            <w:szCs w:val="20"/>
            <w:lang w:val="en-GB"/>
          </w:rPr>
          <w:delText xml:space="preserve">in order </w:delText>
        </w:r>
      </w:del>
      <w:r w:rsidRPr="003103E0">
        <w:rPr>
          <w:rFonts w:ascii="CMR10" w:hAnsi="CMR10" w:cs="CMR10"/>
          <w:sz w:val="20"/>
          <w:szCs w:val="20"/>
          <w:lang w:val="en-GB"/>
        </w:rPr>
        <w:t xml:space="preserve">to help </w:t>
      </w:r>
      <w:del w:id="359" w:author="Editor" w:date="2018-01-30T23:27:00Z">
        <w:r w:rsidRPr="003103E0" w:rsidDel="00BE0CF1">
          <w:rPr>
            <w:rFonts w:ascii="CMR10" w:hAnsi="CMR10" w:cs="CMR10"/>
            <w:sz w:val="20"/>
            <w:szCs w:val="20"/>
            <w:lang w:val="en-GB"/>
          </w:rPr>
          <w:delText xml:space="preserve">the </w:delText>
        </w:r>
      </w:del>
      <w:r w:rsidRPr="003103E0">
        <w:rPr>
          <w:rFonts w:ascii="CMR10" w:hAnsi="CMR10" w:cs="CMR10"/>
          <w:sz w:val="20"/>
          <w:szCs w:val="20"/>
          <w:lang w:val="en-GB"/>
        </w:rPr>
        <w:t>proteomic</w:t>
      </w:r>
      <w:ins w:id="360" w:author="Editor" w:date="2018-01-30T23:26:00Z">
        <w:r w:rsidR="00BE0CF1" w:rsidRPr="003103E0">
          <w:rPr>
            <w:rFonts w:ascii="CMR10" w:hAnsi="CMR10" w:cs="CMR10"/>
            <w:sz w:val="20"/>
            <w:szCs w:val="20"/>
            <w:lang w:val="en-GB"/>
          </w:rPr>
          <w:t>s</w:t>
        </w:r>
      </w:ins>
      <w:r w:rsidRPr="003103E0">
        <w:rPr>
          <w:rFonts w:ascii="CMR10" w:hAnsi="CMR10" w:cs="CMR10"/>
          <w:sz w:val="20"/>
          <w:szCs w:val="20"/>
          <w:lang w:val="en-GB"/>
        </w:rPr>
        <w:t xml:space="preserve"> experts</w:t>
      </w:r>
    </w:p>
    <w:p w14:paraId="0D608E3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361" w:author="Editor" w:date="2018-01-30T23:27:00Z">
        <w:r w:rsidRPr="003103E0" w:rsidDel="00BE0CF1">
          <w:rPr>
            <w:rFonts w:ascii="CMR10" w:hAnsi="CMR10" w:cs="CMR10"/>
            <w:sz w:val="20"/>
            <w:szCs w:val="20"/>
            <w:lang w:val="en-GB"/>
          </w:rPr>
          <w:delText xml:space="preserve">to </w:delText>
        </w:r>
      </w:del>
      <w:r w:rsidRPr="003103E0">
        <w:rPr>
          <w:rFonts w:ascii="CMR10" w:hAnsi="CMR10" w:cs="CMR10"/>
          <w:sz w:val="20"/>
          <w:szCs w:val="20"/>
          <w:lang w:val="en-GB"/>
        </w:rPr>
        <w:t>answer the following questions:</w:t>
      </w:r>
    </w:p>
    <w:p w14:paraId="4C3BC55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Q1: Which con</w:t>
      </w:r>
      <w:del w:id="362" w:author="Editor" w:date="2018-01-30T23:27:00Z">
        <w:r w:rsidRPr="003103E0" w:rsidDel="00BE0CF1">
          <w:rPr>
            <w:rFonts w:ascii="CMR10" w:hAnsi="CMR10" w:cs="CMR10"/>
            <w:sz w:val="20"/>
            <w:szCs w:val="20"/>
            <w:lang w:val="en-GB"/>
          </w:rPr>
          <w:delText>_</w:delText>
        </w:r>
      </w:del>
      <w:ins w:id="363" w:author="Editor" w:date="2018-01-30T23:27:00Z">
        <w:r w:rsidR="00BE0CF1" w:rsidRPr="003103E0">
          <w:rPr>
            <w:rFonts w:ascii="CMR10" w:hAnsi="CMR10" w:cs="CMR10"/>
            <w:sz w:val="20"/>
            <w:szCs w:val="20"/>
            <w:lang w:val="en-GB"/>
          </w:rPr>
          <w:t>fi</w:t>
        </w:r>
      </w:ins>
      <w:r w:rsidRPr="003103E0">
        <w:rPr>
          <w:rFonts w:ascii="CMR10" w:hAnsi="CMR10" w:cs="CMR10"/>
          <w:sz w:val="20"/>
          <w:szCs w:val="20"/>
          <w:lang w:val="en-GB"/>
        </w:rPr>
        <w:t>gurations contain a selected interacting pair of amino acids</w:t>
      </w:r>
    </w:p>
    <w:p w14:paraId="2C0D944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what is the frequency of </w:t>
      </w:r>
      <w:ins w:id="364" w:author="Editor" w:date="2018-01-30T23:27:00Z">
        <w:r w:rsidR="00BE0CF1" w:rsidRPr="003103E0">
          <w:rPr>
            <w:rFonts w:ascii="CMR10" w:hAnsi="CMR10" w:cs="CMR10"/>
            <w:sz w:val="20"/>
            <w:szCs w:val="20"/>
            <w:lang w:val="en-GB"/>
          </w:rPr>
          <w:t xml:space="preserve">the </w:t>
        </w:r>
      </w:ins>
      <w:r w:rsidRPr="003103E0">
        <w:rPr>
          <w:rFonts w:ascii="CMR10" w:hAnsi="CMR10" w:cs="CMR10"/>
          <w:sz w:val="20"/>
          <w:szCs w:val="20"/>
          <w:lang w:val="en-GB"/>
        </w:rPr>
        <w:t>occurrence of this pair in all con</w:t>
      </w:r>
      <w:del w:id="365" w:author="Editor" w:date="2018-01-30T23:27:00Z">
        <w:r w:rsidRPr="003103E0" w:rsidDel="00BE0CF1">
          <w:rPr>
            <w:rFonts w:ascii="CMR10" w:hAnsi="CMR10" w:cs="CMR10"/>
            <w:sz w:val="20"/>
            <w:szCs w:val="20"/>
            <w:lang w:val="en-GB"/>
          </w:rPr>
          <w:delText>_</w:delText>
        </w:r>
      </w:del>
      <w:ins w:id="366" w:author="Editor" w:date="2018-01-30T23:27:00Z">
        <w:r w:rsidR="00BE0CF1" w:rsidRPr="003103E0">
          <w:rPr>
            <w:rFonts w:ascii="CMR10" w:hAnsi="CMR10" w:cs="CMR10"/>
            <w:sz w:val="20"/>
            <w:szCs w:val="20"/>
            <w:lang w:val="en-GB"/>
          </w:rPr>
          <w:t>fi</w:t>
        </w:r>
      </w:ins>
      <w:r w:rsidRPr="003103E0">
        <w:rPr>
          <w:rFonts w:ascii="CMR10" w:hAnsi="CMR10" w:cs="CMR10"/>
          <w:sz w:val="20"/>
          <w:szCs w:val="20"/>
          <w:lang w:val="en-GB"/>
        </w:rPr>
        <w:t>gurations)?</w:t>
      </w:r>
    </w:p>
    <w:p w14:paraId="1FFD8E0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Q2: Which pairs of amino acids are present in a given con</w:t>
      </w:r>
      <w:del w:id="367" w:author="Editor" w:date="2018-01-30T23:27:00Z">
        <w:r w:rsidRPr="003103E0" w:rsidDel="00BE0CF1">
          <w:rPr>
            <w:rFonts w:ascii="CMR10" w:hAnsi="CMR10" w:cs="CMR10"/>
            <w:sz w:val="20"/>
            <w:szCs w:val="20"/>
            <w:lang w:val="en-GB"/>
          </w:rPr>
          <w:delText>_</w:delText>
        </w:r>
      </w:del>
      <w:ins w:id="368" w:author="Editor" w:date="2018-01-30T23:27:00Z">
        <w:r w:rsidR="00BE0CF1" w:rsidRPr="003103E0">
          <w:rPr>
            <w:rFonts w:ascii="CMR10" w:hAnsi="CMR10" w:cs="CMR10"/>
            <w:sz w:val="20"/>
            <w:szCs w:val="20"/>
            <w:lang w:val="en-GB"/>
          </w:rPr>
          <w:t>fi</w:t>
        </w:r>
      </w:ins>
      <w:r w:rsidRPr="003103E0">
        <w:rPr>
          <w:rFonts w:ascii="CMR10" w:hAnsi="CMR10" w:cs="CMR10"/>
          <w:sz w:val="20"/>
          <w:szCs w:val="20"/>
          <w:lang w:val="en-GB"/>
        </w:rPr>
        <w:t>guration?</w:t>
      </w:r>
    </w:p>
    <w:p w14:paraId="5D3E8B8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Q3: How close are the amino acids in the contact zone and which are the</w:t>
      </w:r>
    </w:p>
    <w:p w14:paraId="437B332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closest ones?</w:t>
      </w:r>
    </w:p>
    <w:p w14:paraId="68661DBB"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5 of 26</w:t>
      </w:r>
    </w:p>
    <w:p w14:paraId="308F827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Q4: How similar and di</w:t>
      </w:r>
      <w:del w:id="369" w:author="Editor" w:date="2018-01-30T23:27:00Z">
        <w:r w:rsidRPr="003103E0" w:rsidDel="00BE0CF1">
          <w:rPr>
            <w:rFonts w:ascii="CMR10" w:hAnsi="CMR10" w:cs="CMR10"/>
            <w:sz w:val="20"/>
            <w:szCs w:val="20"/>
            <w:lang w:val="en-GB"/>
          </w:rPr>
          <w:delText>_</w:delText>
        </w:r>
      </w:del>
      <w:ins w:id="370" w:author="Editor" w:date="2018-01-30T23:27:00Z">
        <w:r w:rsidR="00BE0CF1" w:rsidRPr="003103E0">
          <w:rPr>
            <w:rFonts w:ascii="CMR10" w:hAnsi="CMR10" w:cs="CMR10"/>
            <w:sz w:val="20"/>
            <w:szCs w:val="20"/>
            <w:lang w:val="en-GB"/>
          </w:rPr>
          <w:t>ff</w:t>
        </w:r>
      </w:ins>
      <w:r w:rsidRPr="003103E0">
        <w:rPr>
          <w:rFonts w:ascii="CMR10" w:hAnsi="CMR10" w:cs="CMR10"/>
          <w:sz w:val="20"/>
          <w:szCs w:val="20"/>
          <w:lang w:val="en-GB"/>
        </w:rPr>
        <w:t>erent are the contact zones in the con</w:t>
      </w:r>
      <w:del w:id="371" w:author="Editor" w:date="2018-01-30T23:27:00Z">
        <w:r w:rsidRPr="003103E0" w:rsidDel="00BE0CF1">
          <w:rPr>
            <w:rFonts w:ascii="CMR10" w:hAnsi="CMR10" w:cs="CMR10"/>
            <w:sz w:val="20"/>
            <w:szCs w:val="20"/>
            <w:lang w:val="en-GB"/>
          </w:rPr>
          <w:delText>_</w:delText>
        </w:r>
      </w:del>
      <w:ins w:id="372" w:author="Editor" w:date="2018-01-30T23:27:00Z">
        <w:r w:rsidR="00BE0CF1" w:rsidRPr="003103E0">
          <w:rPr>
            <w:rFonts w:ascii="CMR10" w:hAnsi="CMR10" w:cs="CMR10"/>
            <w:sz w:val="20"/>
            <w:szCs w:val="20"/>
            <w:lang w:val="en-GB"/>
          </w:rPr>
          <w:t>fi</w:t>
        </w:r>
      </w:ins>
      <w:r w:rsidRPr="003103E0">
        <w:rPr>
          <w:rFonts w:ascii="CMR10" w:hAnsi="CMR10" w:cs="CMR10"/>
          <w:sz w:val="20"/>
          <w:szCs w:val="20"/>
          <w:lang w:val="en-GB"/>
        </w:rPr>
        <w:t>gurations?</w:t>
      </w:r>
    </w:p>
    <w:p w14:paraId="0C8D393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Q5: What are the physico-chemical properties of the amino acids in the contact</w:t>
      </w:r>
    </w:p>
    <w:p w14:paraId="20D9DED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zone?</w:t>
      </w:r>
    </w:p>
    <w:p w14:paraId="61466D0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Q6: What are the di</w:t>
      </w:r>
      <w:del w:id="373" w:author="Editor" w:date="2018-01-30T23:27:00Z">
        <w:r w:rsidRPr="003103E0" w:rsidDel="00BE0CF1">
          <w:rPr>
            <w:rFonts w:ascii="CMR10" w:hAnsi="CMR10" w:cs="CMR10"/>
            <w:sz w:val="20"/>
            <w:szCs w:val="20"/>
            <w:lang w:val="en-GB"/>
          </w:rPr>
          <w:delText>_</w:delText>
        </w:r>
      </w:del>
      <w:ins w:id="374" w:author="Editor" w:date="2018-01-30T23:27:00Z">
        <w:r w:rsidR="00BE0CF1" w:rsidRPr="003103E0">
          <w:rPr>
            <w:rFonts w:ascii="CMR10" w:hAnsi="CMR10" w:cs="CMR10"/>
            <w:sz w:val="20"/>
            <w:szCs w:val="20"/>
            <w:lang w:val="en-GB"/>
          </w:rPr>
          <w:t>ff</w:t>
        </w:r>
      </w:ins>
      <w:r w:rsidRPr="003103E0">
        <w:rPr>
          <w:rFonts w:ascii="CMR10" w:hAnsi="CMR10" w:cs="CMR10"/>
          <w:sz w:val="20"/>
          <w:szCs w:val="20"/>
          <w:lang w:val="en-GB"/>
        </w:rPr>
        <w:t>erences between the sets of amino acids in the contact</w:t>
      </w:r>
    </w:p>
    <w:p w14:paraId="65D111E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zones of di</w:t>
      </w:r>
      <w:del w:id="375" w:author="Editor" w:date="2018-01-30T23:28:00Z">
        <w:r w:rsidRPr="003103E0" w:rsidDel="00BE0CF1">
          <w:rPr>
            <w:rFonts w:ascii="CMR10" w:hAnsi="CMR10" w:cs="CMR10"/>
            <w:sz w:val="20"/>
            <w:szCs w:val="20"/>
            <w:lang w:val="en-GB"/>
          </w:rPr>
          <w:delText>_</w:delText>
        </w:r>
      </w:del>
      <w:ins w:id="376" w:author="Editor" w:date="2018-01-30T23:28:00Z">
        <w:r w:rsidR="00BE0CF1" w:rsidRPr="003103E0">
          <w:rPr>
            <w:rFonts w:ascii="CMR10" w:hAnsi="CMR10" w:cs="CMR10"/>
            <w:sz w:val="20"/>
            <w:szCs w:val="20"/>
            <w:lang w:val="en-GB"/>
          </w:rPr>
          <w:t>ff</w:t>
        </w:r>
      </w:ins>
      <w:r w:rsidRPr="003103E0">
        <w:rPr>
          <w:rFonts w:ascii="CMR10" w:hAnsi="CMR10" w:cs="CMR10"/>
          <w:sz w:val="20"/>
          <w:szCs w:val="20"/>
          <w:lang w:val="en-GB"/>
        </w:rPr>
        <w:t>erent con</w:t>
      </w:r>
      <w:del w:id="377" w:author="Editor" w:date="2018-01-30T23:28:00Z">
        <w:r w:rsidRPr="003103E0" w:rsidDel="00BE0CF1">
          <w:rPr>
            <w:rFonts w:ascii="CMR10" w:hAnsi="CMR10" w:cs="CMR10"/>
            <w:sz w:val="20"/>
            <w:szCs w:val="20"/>
            <w:lang w:val="en-GB"/>
          </w:rPr>
          <w:delText>_</w:delText>
        </w:r>
      </w:del>
      <w:ins w:id="378" w:author="Editor" w:date="2018-01-30T23:28:00Z">
        <w:r w:rsidR="00BE0CF1" w:rsidRPr="003103E0">
          <w:rPr>
            <w:rFonts w:ascii="CMR10" w:hAnsi="CMR10" w:cs="CMR10"/>
            <w:sz w:val="20"/>
            <w:szCs w:val="20"/>
            <w:lang w:val="en-GB"/>
          </w:rPr>
          <w:t>fi</w:t>
        </w:r>
      </w:ins>
      <w:r w:rsidRPr="003103E0">
        <w:rPr>
          <w:rFonts w:ascii="CMR10" w:hAnsi="CMR10" w:cs="CMR10"/>
          <w:sz w:val="20"/>
          <w:szCs w:val="20"/>
          <w:lang w:val="en-GB"/>
        </w:rPr>
        <w:t>gurations?</w:t>
      </w:r>
    </w:p>
    <w:p w14:paraId="20A9013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Answering these questions helps the proteomic</w:t>
      </w:r>
      <w:ins w:id="379" w:author="Editor" w:date="2018-01-30T23:28:00Z">
        <w:r w:rsidR="00BE0CF1" w:rsidRPr="003103E0">
          <w:rPr>
            <w:rFonts w:ascii="CMR10" w:hAnsi="CMR10" w:cs="CMR10"/>
            <w:sz w:val="20"/>
            <w:szCs w:val="20"/>
            <w:lang w:val="en-GB"/>
          </w:rPr>
          <w:t>s</w:t>
        </w:r>
      </w:ins>
      <w:r w:rsidRPr="003103E0">
        <w:rPr>
          <w:rFonts w:ascii="CMR10" w:hAnsi="CMR10" w:cs="CMR10"/>
          <w:sz w:val="20"/>
          <w:szCs w:val="20"/>
          <w:lang w:val="en-GB"/>
        </w:rPr>
        <w:t xml:space="preserve"> experts to better understand the</w:t>
      </w:r>
    </w:p>
    <w:p w14:paraId="0EA0989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interactions in the protein-protein complexes and to evaluate the correctness of</w:t>
      </w:r>
    </w:p>
    <w:p w14:paraId="4209904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given con</w:t>
      </w:r>
      <w:del w:id="380" w:author="Editor" w:date="2018-01-30T23:28:00Z">
        <w:r w:rsidRPr="003103E0" w:rsidDel="00BE0CF1">
          <w:rPr>
            <w:rFonts w:ascii="CMR10" w:hAnsi="CMR10" w:cs="CMR10"/>
            <w:sz w:val="20"/>
            <w:szCs w:val="20"/>
            <w:lang w:val="en-GB"/>
          </w:rPr>
          <w:delText>_</w:delText>
        </w:r>
      </w:del>
      <w:ins w:id="381" w:author="Editor" w:date="2018-01-30T23:28:00Z">
        <w:r w:rsidR="00BE0CF1" w:rsidRPr="003103E0">
          <w:rPr>
            <w:rFonts w:ascii="CMR10" w:hAnsi="CMR10" w:cs="CMR10"/>
            <w:sz w:val="20"/>
            <w:szCs w:val="20"/>
            <w:lang w:val="en-GB"/>
          </w:rPr>
          <w:t>fi</w:t>
        </w:r>
      </w:ins>
      <w:r w:rsidRPr="003103E0">
        <w:rPr>
          <w:rFonts w:ascii="CMR10" w:hAnsi="CMR10" w:cs="CMR10"/>
          <w:sz w:val="20"/>
          <w:szCs w:val="20"/>
          <w:lang w:val="en-GB"/>
        </w:rPr>
        <w:t xml:space="preserve">gurations. The proposed visualizations enable </w:t>
      </w:r>
      <w:del w:id="382" w:author="Editor" w:date="2018-01-30T23:28:00Z">
        <w:r w:rsidRPr="003103E0" w:rsidDel="00BE0CF1">
          <w:rPr>
            <w:rFonts w:ascii="CMR10" w:hAnsi="CMR10" w:cs="CMR10"/>
            <w:sz w:val="20"/>
            <w:szCs w:val="20"/>
            <w:lang w:val="en-GB"/>
          </w:rPr>
          <w:delText xml:space="preserve">to </w:delText>
        </w:r>
      </w:del>
      <w:ins w:id="383" w:author="Editor" w:date="2018-01-30T23:28:00Z">
        <w:r w:rsidR="00BE0CF1" w:rsidRPr="003103E0">
          <w:rPr>
            <w:rFonts w:ascii="CMR10" w:hAnsi="CMR10" w:cs="CMR10"/>
            <w:sz w:val="20"/>
            <w:szCs w:val="20"/>
            <w:lang w:val="en-GB"/>
          </w:rPr>
          <w:t xml:space="preserve">one to </w:t>
        </w:r>
      </w:ins>
      <w:del w:id="384" w:author="Editor" w:date="2018-01-30T23:28:00Z">
        <w:r w:rsidRPr="003103E0" w:rsidDel="00BE0CF1">
          <w:rPr>
            <w:rFonts w:ascii="CMR10" w:hAnsi="CMR10" w:cs="CMR10"/>
            <w:sz w:val="20"/>
            <w:szCs w:val="20"/>
            <w:lang w:val="en-GB"/>
          </w:rPr>
          <w:delText>_</w:delText>
        </w:r>
      </w:del>
      <w:ins w:id="385" w:author="Editor" w:date="2018-01-30T23:28:00Z">
        <w:r w:rsidR="00BE0CF1" w:rsidRPr="003103E0">
          <w:rPr>
            <w:rFonts w:ascii="CMR10" w:hAnsi="CMR10" w:cs="CMR10"/>
            <w:sz w:val="20"/>
            <w:szCs w:val="20"/>
            <w:lang w:val="en-GB"/>
          </w:rPr>
          <w:t>fi</w:t>
        </w:r>
      </w:ins>
      <w:r w:rsidRPr="003103E0">
        <w:rPr>
          <w:rFonts w:ascii="CMR10" w:hAnsi="CMR10" w:cs="CMR10"/>
          <w:sz w:val="20"/>
          <w:szCs w:val="20"/>
          <w:lang w:val="en-GB"/>
        </w:rPr>
        <w:t>nd the answers by</w:t>
      </w:r>
    </w:p>
    <w:p w14:paraId="03F09D9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interactively exploring the con</w:t>
      </w:r>
      <w:del w:id="386" w:author="Editor" w:date="2018-01-30T23:28:00Z">
        <w:r w:rsidRPr="003103E0" w:rsidDel="00BE0CF1">
          <w:rPr>
            <w:rFonts w:ascii="CMR10" w:hAnsi="CMR10" w:cs="CMR10"/>
            <w:sz w:val="20"/>
            <w:szCs w:val="20"/>
            <w:lang w:val="en-GB"/>
          </w:rPr>
          <w:delText>_</w:delText>
        </w:r>
      </w:del>
      <w:ins w:id="387" w:author="Editor" w:date="2018-01-30T23:28:00Z">
        <w:r w:rsidR="00BE0CF1" w:rsidRPr="003103E0">
          <w:rPr>
            <w:rFonts w:ascii="CMR10" w:hAnsi="CMR10" w:cs="CMR10"/>
            <w:sz w:val="20"/>
            <w:szCs w:val="20"/>
            <w:lang w:val="en-GB"/>
          </w:rPr>
          <w:t>fi</w:t>
        </w:r>
      </w:ins>
      <w:r w:rsidRPr="003103E0">
        <w:rPr>
          <w:rFonts w:ascii="CMR10" w:hAnsi="CMR10" w:cs="CMR10"/>
          <w:sz w:val="20"/>
          <w:szCs w:val="20"/>
          <w:lang w:val="en-GB"/>
        </w:rPr>
        <w:t>gurations. In the following chapters, we introduce</w:t>
      </w:r>
    </w:p>
    <w:p w14:paraId="40DB046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our proposed views in detail.</w:t>
      </w:r>
    </w:p>
    <w:p w14:paraId="2D457728"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Matrix View</w:t>
      </w:r>
    </w:p>
    <w:p w14:paraId="5CF8FDC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When using a computational tool </w:t>
      </w:r>
      <w:del w:id="388" w:author="Editor" w:date="2018-01-30T23:33:00Z">
        <w:r w:rsidRPr="003103E0" w:rsidDel="00824595">
          <w:rPr>
            <w:rFonts w:ascii="CMR10" w:hAnsi="CMR10" w:cs="CMR10"/>
            <w:sz w:val="20"/>
            <w:szCs w:val="20"/>
            <w:lang w:val="en-GB"/>
          </w:rPr>
          <w:delText xml:space="preserve">for </w:delText>
        </w:r>
      </w:del>
      <w:ins w:id="389" w:author="Editor" w:date="2018-01-30T23:33:00Z">
        <w:r w:rsidR="00824595" w:rsidRPr="003103E0">
          <w:rPr>
            <w:rFonts w:ascii="CMR10" w:hAnsi="CMR10" w:cs="CMR10"/>
            <w:sz w:val="20"/>
            <w:szCs w:val="20"/>
            <w:lang w:val="en-GB"/>
          </w:rPr>
          <w:t xml:space="preserve">to </w:t>
        </w:r>
      </w:ins>
      <w:del w:id="390" w:author="Editor" w:date="2018-01-30T23:33:00Z">
        <w:r w:rsidRPr="003103E0" w:rsidDel="00824595">
          <w:rPr>
            <w:rFonts w:ascii="CMR10" w:hAnsi="CMR10" w:cs="CMR10"/>
            <w:sz w:val="20"/>
            <w:szCs w:val="20"/>
            <w:lang w:val="en-GB"/>
          </w:rPr>
          <w:delText xml:space="preserve">generating </w:delText>
        </w:r>
      </w:del>
      <w:ins w:id="391" w:author="Editor" w:date="2018-01-30T23:33:00Z">
        <w:r w:rsidR="00824595" w:rsidRPr="003103E0">
          <w:rPr>
            <w:rFonts w:ascii="CMR10" w:hAnsi="CMR10" w:cs="CMR10"/>
            <w:sz w:val="20"/>
            <w:szCs w:val="20"/>
            <w:lang w:val="en-GB"/>
          </w:rPr>
          <w:t xml:space="preserve">generate </w:t>
        </w:r>
      </w:ins>
      <w:r w:rsidRPr="003103E0">
        <w:rPr>
          <w:rFonts w:ascii="CMR10" w:hAnsi="CMR10" w:cs="CMR10"/>
          <w:sz w:val="20"/>
          <w:szCs w:val="20"/>
          <w:lang w:val="en-GB"/>
        </w:rPr>
        <w:t>possible con</w:t>
      </w:r>
      <w:del w:id="392" w:author="Editor" w:date="2018-01-30T23:33:00Z">
        <w:r w:rsidRPr="003103E0" w:rsidDel="00824595">
          <w:rPr>
            <w:rFonts w:ascii="CMR10" w:hAnsi="CMR10" w:cs="CMR10"/>
            <w:sz w:val="20"/>
            <w:szCs w:val="20"/>
            <w:lang w:val="en-GB"/>
          </w:rPr>
          <w:delText>_</w:delText>
        </w:r>
      </w:del>
      <w:ins w:id="393" w:author="Editor" w:date="2018-01-30T23:33:00Z">
        <w:r w:rsidR="00824595" w:rsidRPr="003103E0">
          <w:rPr>
            <w:rFonts w:ascii="CMR10" w:hAnsi="CMR10" w:cs="CMR10"/>
            <w:sz w:val="20"/>
            <w:szCs w:val="20"/>
            <w:lang w:val="en-GB"/>
          </w:rPr>
          <w:t>fi</w:t>
        </w:r>
      </w:ins>
      <w:r w:rsidRPr="003103E0">
        <w:rPr>
          <w:rFonts w:ascii="CMR10" w:hAnsi="CMR10" w:cs="CMR10"/>
          <w:sz w:val="20"/>
          <w:szCs w:val="20"/>
          <w:lang w:val="en-GB"/>
        </w:rPr>
        <w:t>gurations, the resulting</w:t>
      </w:r>
    </w:p>
    <w:p w14:paraId="572D1A6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set </w:t>
      </w:r>
      <w:r w:rsidRPr="003103E0">
        <w:rPr>
          <w:rFonts w:ascii="CMMI10" w:hAnsi="CMMI10" w:cs="CMMI10"/>
          <w:sz w:val="20"/>
          <w:szCs w:val="20"/>
          <w:lang w:val="en-GB"/>
        </w:rPr>
        <w:t xml:space="preserve">S </w:t>
      </w:r>
      <w:r w:rsidRPr="003103E0">
        <w:rPr>
          <w:rFonts w:ascii="CMR10" w:hAnsi="CMR10" w:cs="CMR10"/>
          <w:sz w:val="20"/>
          <w:szCs w:val="20"/>
          <w:lang w:val="en-GB"/>
        </w:rPr>
        <w:t xml:space="preserve">= </w:t>
      </w:r>
      <w:r w:rsidRPr="003103E0">
        <w:rPr>
          <w:rFonts w:ascii="CMSY10" w:hAnsi="CMSY10" w:cs="CMSY10"/>
          <w:sz w:val="20"/>
          <w:szCs w:val="20"/>
          <w:lang w:val="en-GB"/>
        </w:rPr>
        <w:t>f</w:t>
      </w:r>
      <w:r w:rsidRPr="003103E0">
        <w:rPr>
          <w:rFonts w:ascii="CMMI10" w:hAnsi="CMMI10" w:cs="CMMI10"/>
          <w:sz w:val="20"/>
          <w:szCs w:val="20"/>
          <w:lang w:val="en-GB"/>
        </w:rPr>
        <w:t>CONF</w:t>
      </w:r>
      <w:r w:rsidRPr="003103E0">
        <w:rPr>
          <w:rFonts w:ascii="CMMI7" w:hAnsi="CMMI7" w:cs="CMMI7"/>
          <w:sz w:val="14"/>
          <w:szCs w:val="14"/>
          <w:lang w:val="en-GB"/>
        </w:rPr>
        <w:t>i</w:t>
      </w:r>
      <w:r w:rsidRPr="003103E0">
        <w:rPr>
          <w:rFonts w:ascii="CMR10" w:hAnsi="CMR10" w:cs="CMR10"/>
          <w:sz w:val="20"/>
          <w:szCs w:val="20"/>
          <w:lang w:val="en-GB"/>
        </w:rPr>
        <w:t>(</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xml:space="preserve">)); 1 </w:t>
      </w:r>
      <w:r w:rsidRPr="003103E0">
        <w:rPr>
          <w:rFonts w:ascii="CMSY10" w:hAnsi="CMSY10" w:cs="CMSY10"/>
          <w:sz w:val="20"/>
          <w:szCs w:val="20"/>
          <w:lang w:val="en-GB"/>
        </w:rPr>
        <w:t xml:space="preserve">_ </w:t>
      </w:r>
      <w:r w:rsidRPr="003103E0">
        <w:rPr>
          <w:rFonts w:ascii="CMMI10" w:hAnsi="CMMI10" w:cs="CMMI10"/>
          <w:sz w:val="20"/>
          <w:szCs w:val="20"/>
          <w:lang w:val="en-GB"/>
        </w:rPr>
        <w:t xml:space="preserve">i </w:t>
      </w:r>
      <w:r w:rsidRPr="003103E0">
        <w:rPr>
          <w:rFonts w:ascii="CMSY10" w:hAnsi="CMSY10" w:cs="CMSY10"/>
          <w:sz w:val="20"/>
          <w:szCs w:val="20"/>
          <w:lang w:val="en-GB"/>
        </w:rPr>
        <w:t xml:space="preserve">_ </w:t>
      </w:r>
      <w:r w:rsidRPr="003103E0">
        <w:rPr>
          <w:rFonts w:ascii="CMMI10" w:hAnsi="CMMI10" w:cs="CMMI10"/>
          <w:sz w:val="20"/>
          <w:szCs w:val="20"/>
          <w:lang w:val="en-GB"/>
        </w:rPr>
        <w:t>n</w:t>
      </w:r>
      <w:r w:rsidRPr="003103E0">
        <w:rPr>
          <w:rFonts w:ascii="CMSY10" w:hAnsi="CMSY10" w:cs="CMSY10"/>
          <w:sz w:val="20"/>
          <w:szCs w:val="20"/>
          <w:lang w:val="en-GB"/>
        </w:rPr>
        <w:t>g</w:t>
      </w:r>
      <w:r w:rsidRPr="003103E0">
        <w:rPr>
          <w:rFonts w:ascii="CMR10" w:hAnsi="CMR10" w:cs="CMR10"/>
          <w:sz w:val="20"/>
          <w:szCs w:val="20"/>
          <w:lang w:val="en-GB"/>
        </w:rPr>
        <w:t xml:space="preserve">, </w:t>
      </w:r>
      <w:r w:rsidRPr="003103E0">
        <w:rPr>
          <w:rFonts w:ascii="CMMI10" w:hAnsi="CMMI10" w:cs="CMMI10"/>
          <w:sz w:val="20"/>
          <w:szCs w:val="20"/>
          <w:lang w:val="en-GB"/>
        </w:rPr>
        <w:t xml:space="preserve">n </w:t>
      </w:r>
      <w:r w:rsidRPr="003103E0">
        <w:rPr>
          <w:rFonts w:ascii="CMR10" w:hAnsi="CMR10" w:cs="CMR10"/>
          <w:sz w:val="20"/>
          <w:szCs w:val="20"/>
          <w:lang w:val="en-GB"/>
        </w:rPr>
        <w:t>can be very large, ranging from</w:t>
      </w:r>
    </w:p>
    <w:p w14:paraId="785BC4F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dozens to hundreds. This amount is impossible to explore manually</w:t>
      </w:r>
      <w:del w:id="394" w:author="Editor" w:date="2018-01-30T23:34:00Z">
        <w:r w:rsidRPr="003103E0" w:rsidDel="00824595">
          <w:rPr>
            <w:rFonts w:ascii="CMR10" w:hAnsi="CMR10" w:cs="CMR10"/>
            <w:sz w:val="20"/>
            <w:szCs w:val="20"/>
            <w:lang w:val="en-GB"/>
          </w:rPr>
          <w:delText xml:space="preserve"> one-be-one,</w:delText>
        </w:r>
      </w:del>
      <w:ins w:id="395" w:author="Editor" w:date="2018-01-30T23:34:00Z">
        <w:r w:rsidR="00824595" w:rsidRPr="003103E0">
          <w:rPr>
            <w:rFonts w:ascii="CMR10" w:hAnsi="CMR10" w:cs="CMR10"/>
            <w:sz w:val="20"/>
            <w:szCs w:val="20"/>
            <w:lang w:val="en-GB"/>
          </w:rPr>
          <w:t>;</w:t>
        </w:r>
      </w:ins>
      <w:r w:rsidRPr="003103E0">
        <w:rPr>
          <w:rFonts w:ascii="CMR10" w:hAnsi="CMR10" w:cs="CMR10"/>
          <w:sz w:val="20"/>
          <w:szCs w:val="20"/>
          <w:lang w:val="en-GB"/>
        </w:rPr>
        <w:t xml:space="preserve"> thus</w:t>
      </w:r>
      <w:ins w:id="396" w:author="Editor" w:date="2018-01-30T23:34:00Z">
        <w:r w:rsidR="00824595" w:rsidRPr="003103E0">
          <w:rPr>
            <w:rFonts w:ascii="CMR10" w:hAnsi="CMR10" w:cs="CMR10"/>
            <w:sz w:val="20"/>
            <w:szCs w:val="20"/>
            <w:lang w:val="en-GB"/>
          </w:rPr>
          <w:t>,</w:t>
        </w:r>
      </w:ins>
    </w:p>
    <w:p w14:paraId="739F9A0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some preliminary </w:t>
      </w:r>
      <w:del w:id="397" w:author="Editor" w:date="2018-01-30T23:34:00Z">
        <w:r w:rsidRPr="003103E0" w:rsidDel="00824595">
          <w:rPr>
            <w:rFonts w:ascii="CMR10" w:hAnsi="CMR10" w:cs="CMR10"/>
            <w:sz w:val="20"/>
            <w:szCs w:val="20"/>
            <w:lang w:val="en-GB"/>
          </w:rPr>
          <w:delText>_</w:delText>
        </w:r>
      </w:del>
      <w:ins w:id="398" w:author="Editor" w:date="2018-01-30T23:34:00Z">
        <w:r w:rsidR="00824595" w:rsidRPr="003103E0">
          <w:rPr>
            <w:rFonts w:ascii="CMR10" w:hAnsi="CMR10" w:cs="CMR10"/>
            <w:sz w:val="20"/>
            <w:szCs w:val="20"/>
            <w:lang w:val="en-GB"/>
          </w:rPr>
          <w:t>fi</w:t>
        </w:r>
      </w:ins>
      <w:r w:rsidRPr="003103E0">
        <w:rPr>
          <w:rFonts w:ascii="CMR10" w:hAnsi="CMR10" w:cs="CMR10"/>
          <w:sz w:val="20"/>
          <w:szCs w:val="20"/>
          <w:lang w:val="en-GB"/>
        </w:rPr>
        <w:t xml:space="preserve">ltering is crucial. The </w:t>
      </w:r>
      <w:del w:id="399" w:author="Editor" w:date="2018-01-30T23:34:00Z">
        <w:r w:rsidRPr="003103E0" w:rsidDel="00824595">
          <w:rPr>
            <w:rFonts w:ascii="CMR10" w:hAnsi="CMR10" w:cs="CMR10"/>
            <w:sz w:val="20"/>
            <w:szCs w:val="20"/>
            <w:lang w:val="en-GB"/>
          </w:rPr>
          <w:delText>_</w:delText>
        </w:r>
      </w:del>
      <w:ins w:id="400" w:author="Editor" w:date="2018-01-30T23:34:00Z">
        <w:r w:rsidR="00824595" w:rsidRPr="003103E0">
          <w:rPr>
            <w:rFonts w:ascii="CMR10" w:hAnsi="CMR10" w:cs="CMR10"/>
            <w:sz w:val="20"/>
            <w:szCs w:val="20"/>
            <w:lang w:val="en-GB"/>
          </w:rPr>
          <w:t>fi</w:t>
        </w:r>
      </w:ins>
      <w:r w:rsidRPr="003103E0">
        <w:rPr>
          <w:rFonts w:ascii="CMR10" w:hAnsi="CMR10" w:cs="CMR10"/>
          <w:sz w:val="20"/>
          <w:szCs w:val="20"/>
          <w:lang w:val="en-GB"/>
        </w:rPr>
        <w:t>ltering stage is designed to answer question</w:t>
      </w:r>
    </w:p>
    <w:p w14:paraId="4CE60DF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Q1. We propose a matrix-based visualization inspired by commonly used heat</w:t>
      </w:r>
    </w:p>
    <w:p w14:paraId="30B362F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maps (Figure 4a). The rows and columns </w:t>
      </w:r>
      <w:del w:id="401" w:author="Editor" w:date="2018-01-30T23:34:00Z">
        <w:r w:rsidRPr="003103E0" w:rsidDel="00824595">
          <w:rPr>
            <w:rFonts w:ascii="CMR10" w:hAnsi="CMR10" w:cs="CMR10"/>
            <w:sz w:val="20"/>
            <w:szCs w:val="20"/>
            <w:lang w:val="en-GB"/>
          </w:rPr>
          <w:delText xml:space="preserve">of </w:delText>
        </w:r>
      </w:del>
      <w:ins w:id="402" w:author="Editor" w:date="2018-01-30T23:34:00Z">
        <w:r w:rsidR="00824595" w:rsidRPr="003103E0">
          <w:rPr>
            <w:rFonts w:ascii="CMR10" w:hAnsi="CMR10" w:cs="CMR10"/>
            <w:sz w:val="20"/>
            <w:szCs w:val="20"/>
            <w:lang w:val="en-GB"/>
          </w:rPr>
          <w:t xml:space="preserve">in </w:t>
        </w:r>
      </w:ins>
      <w:r w:rsidRPr="003103E0">
        <w:rPr>
          <w:rFonts w:ascii="CMR10" w:hAnsi="CMR10" w:cs="CMR10"/>
          <w:sz w:val="20"/>
          <w:szCs w:val="20"/>
          <w:lang w:val="en-GB"/>
        </w:rPr>
        <w:t xml:space="preserve">the Matrix view correspond to </w:t>
      </w:r>
      <w:ins w:id="403" w:author="Editor" w:date="2018-01-30T23:34:00Z">
        <w:r w:rsidR="00824595" w:rsidRPr="003103E0">
          <w:rPr>
            <w:rFonts w:ascii="CMR10" w:hAnsi="CMR10" w:cs="CMR10"/>
            <w:sz w:val="20"/>
            <w:szCs w:val="20"/>
            <w:lang w:val="en-GB"/>
          </w:rPr>
          <w:t xml:space="preserve">the </w:t>
        </w:r>
      </w:ins>
      <w:r w:rsidRPr="003103E0">
        <w:rPr>
          <w:rFonts w:ascii="CMR10" w:hAnsi="CMR10" w:cs="CMR10"/>
          <w:sz w:val="20"/>
          <w:szCs w:val="20"/>
          <w:lang w:val="en-GB"/>
        </w:rPr>
        <w:t>interacting</w:t>
      </w:r>
    </w:p>
    <w:p w14:paraId="6CE8CFE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proteins </w:t>
      </w:r>
      <w:r w:rsidRPr="003103E0">
        <w:rPr>
          <w:rFonts w:ascii="CMMI10" w:hAnsi="CMMI10" w:cs="CMMI10"/>
          <w:sz w:val="20"/>
          <w:szCs w:val="20"/>
          <w:lang w:val="en-GB"/>
        </w:rPr>
        <w:t>P</w:t>
      </w:r>
      <w:r w:rsidRPr="003103E0">
        <w:rPr>
          <w:rFonts w:ascii="CMR7" w:hAnsi="CMR7" w:cs="CMR7"/>
          <w:sz w:val="14"/>
          <w:szCs w:val="14"/>
          <w:lang w:val="en-GB"/>
        </w:rPr>
        <w:t xml:space="preserve">1 </w:t>
      </w:r>
      <w:r w:rsidRPr="003103E0">
        <w:rPr>
          <w:rFonts w:ascii="CMR10" w:hAnsi="CMR10" w:cs="CMR10"/>
          <w:sz w:val="20"/>
          <w:szCs w:val="20"/>
          <w:lang w:val="en-GB"/>
        </w:rPr>
        <w:t xml:space="preserve">and </w:t>
      </w:r>
      <w:r w:rsidRPr="003103E0">
        <w:rPr>
          <w:rFonts w:ascii="CMMI10" w:hAnsi="CMMI10" w:cs="CMMI10"/>
          <w:sz w:val="20"/>
          <w:szCs w:val="20"/>
          <w:lang w:val="en-GB"/>
        </w:rPr>
        <w:t>P</w:t>
      </w:r>
      <w:r w:rsidRPr="003103E0">
        <w:rPr>
          <w:rFonts w:ascii="CMR7" w:hAnsi="CMR7" w:cs="CMR7"/>
          <w:sz w:val="14"/>
          <w:szCs w:val="14"/>
          <w:lang w:val="en-GB"/>
        </w:rPr>
        <w:t>2</w:t>
      </w:r>
      <w:del w:id="404" w:author="Editor" w:date="2018-01-30T23:34:00Z">
        <w:r w:rsidRPr="003103E0" w:rsidDel="00824595">
          <w:rPr>
            <w:rFonts w:ascii="CMR7" w:hAnsi="CMR7" w:cs="CMR7"/>
            <w:sz w:val="14"/>
            <w:szCs w:val="14"/>
            <w:lang w:val="en-GB"/>
          </w:rPr>
          <w:delText xml:space="preserve"> </w:delText>
        </w:r>
      </w:del>
      <w:ins w:id="405" w:author="Editor" w:date="2018-01-30T23:34:00Z">
        <w:r w:rsidR="00824595" w:rsidRPr="003103E0">
          <w:rPr>
            <w:rFonts w:ascii="CMR7" w:hAnsi="CMR7" w:cs="CMR7"/>
            <w:sz w:val="14"/>
            <w:szCs w:val="14"/>
            <w:lang w:val="en-GB"/>
          </w:rPr>
          <w:t xml:space="preserve">, </w:t>
        </w:r>
      </w:ins>
      <w:r w:rsidRPr="003103E0">
        <w:rPr>
          <w:rFonts w:ascii="CMR10" w:hAnsi="CMR10" w:cs="CMR10"/>
          <w:sz w:val="20"/>
          <w:szCs w:val="20"/>
          <w:lang w:val="en-GB"/>
        </w:rPr>
        <w:t>respectively. Each row or column represents one amino</w:t>
      </w:r>
    </w:p>
    <w:p w14:paraId="3A7CF53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acid present in a contact zone </w:t>
      </w:r>
      <w:del w:id="406" w:author="Editor" w:date="2018-01-30T23:35:00Z">
        <w:r w:rsidRPr="003103E0" w:rsidDel="00824595">
          <w:rPr>
            <w:rFonts w:ascii="CMR10" w:hAnsi="CMR10" w:cs="CMR10"/>
            <w:sz w:val="20"/>
            <w:szCs w:val="20"/>
            <w:lang w:val="en-GB"/>
          </w:rPr>
          <w:delText xml:space="preserve">of </w:delText>
        </w:r>
      </w:del>
      <w:ins w:id="407" w:author="Editor" w:date="2018-01-30T23:35:00Z">
        <w:r w:rsidR="00824595" w:rsidRPr="003103E0">
          <w:rPr>
            <w:rFonts w:ascii="CMR10" w:hAnsi="CMR10" w:cs="CMR10"/>
            <w:sz w:val="20"/>
            <w:szCs w:val="20"/>
            <w:lang w:val="en-GB"/>
          </w:rPr>
          <w:t xml:space="preserve">in </w:t>
        </w:r>
      </w:ins>
      <w:r w:rsidRPr="003103E0">
        <w:rPr>
          <w:rFonts w:ascii="CMR10" w:hAnsi="CMR10" w:cs="CMR10"/>
          <w:sz w:val="20"/>
          <w:szCs w:val="20"/>
          <w:lang w:val="en-GB"/>
        </w:rPr>
        <w:t>some of the con</w:t>
      </w:r>
      <w:del w:id="408" w:author="Editor" w:date="2018-01-30T23:35:00Z">
        <w:r w:rsidRPr="003103E0" w:rsidDel="00824595">
          <w:rPr>
            <w:rFonts w:ascii="CMR10" w:hAnsi="CMR10" w:cs="CMR10"/>
            <w:sz w:val="20"/>
            <w:szCs w:val="20"/>
            <w:lang w:val="en-GB"/>
          </w:rPr>
          <w:delText>_</w:delText>
        </w:r>
      </w:del>
      <w:ins w:id="409" w:author="Editor" w:date="2018-01-30T23:35:00Z">
        <w:r w:rsidR="00824595" w:rsidRPr="003103E0">
          <w:rPr>
            <w:rFonts w:ascii="CMR10" w:hAnsi="CMR10" w:cs="CMR10"/>
            <w:sz w:val="20"/>
            <w:szCs w:val="20"/>
            <w:lang w:val="en-GB"/>
          </w:rPr>
          <w:t>fi</w:t>
        </w:r>
      </w:ins>
      <w:r w:rsidRPr="003103E0">
        <w:rPr>
          <w:rFonts w:ascii="CMR10" w:hAnsi="CMR10" w:cs="CMR10"/>
          <w:sz w:val="20"/>
          <w:szCs w:val="20"/>
          <w:lang w:val="en-GB"/>
        </w:rPr>
        <w:t xml:space="preserve">gurations </w:t>
      </w:r>
      <w:r w:rsidRPr="003103E0">
        <w:rPr>
          <w:rFonts w:ascii="CMMI10" w:hAnsi="CMMI10" w:cs="CMMI10"/>
          <w:sz w:val="20"/>
          <w:szCs w:val="20"/>
          <w:lang w:val="en-GB"/>
        </w:rPr>
        <w:t>CONF</w:t>
      </w:r>
      <w:r w:rsidRPr="003103E0">
        <w:rPr>
          <w:rFonts w:ascii="CMMI7" w:hAnsi="CMMI7" w:cs="CMMI7"/>
          <w:sz w:val="14"/>
          <w:szCs w:val="14"/>
          <w:lang w:val="en-GB"/>
        </w:rPr>
        <w:t>i</w:t>
      </w:r>
      <w:r w:rsidRPr="003103E0">
        <w:rPr>
          <w:rFonts w:ascii="CMR10" w:hAnsi="CMR10" w:cs="CMR10"/>
          <w:sz w:val="20"/>
          <w:szCs w:val="20"/>
          <w:lang w:val="en-GB"/>
        </w:rPr>
        <w:t>(</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w:t>
      </w:r>
    </w:p>
    <w:p w14:paraId="66D8E5A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rows and columns are formed only by those amino acids from the interacting</w:t>
      </w:r>
    </w:p>
    <w:p w14:paraId="29EFE06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proteins </w:t>
      </w:r>
      <w:del w:id="410" w:author="Editor" w:date="2018-01-30T23:35:00Z">
        <w:r w:rsidRPr="003103E0" w:rsidDel="00824595">
          <w:rPr>
            <w:rFonts w:ascii="CMR10" w:hAnsi="CMR10" w:cs="CMR10"/>
            <w:sz w:val="20"/>
            <w:szCs w:val="20"/>
            <w:lang w:val="en-GB"/>
          </w:rPr>
          <w:delText xml:space="preserve">which </w:delText>
        </w:r>
      </w:del>
      <w:ins w:id="411" w:author="Editor" w:date="2018-01-30T23:35:00Z">
        <w:r w:rsidR="00824595" w:rsidRPr="003103E0">
          <w:rPr>
            <w:rFonts w:ascii="CMR10" w:hAnsi="CMR10" w:cs="CMR10"/>
            <w:sz w:val="20"/>
            <w:szCs w:val="20"/>
            <w:lang w:val="en-GB"/>
          </w:rPr>
          <w:t xml:space="preserve">that </w:t>
        </w:r>
      </w:ins>
      <w:r w:rsidRPr="003103E0">
        <w:rPr>
          <w:rFonts w:ascii="CMR10" w:hAnsi="CMR10" w:cs="CMR10"/>
          <w:sz w:val="20"/>
          <w:szCs w:val="20"/>
          <w:lang w:val="en-GB"/>
        </w:rPr>
        <w:t>are in contact in at least one con</w:t>
      </w:r>
      <w:del w:id="412" w:author="Editor" w:date="2018-01-30T23:35:00Z">
        <w:r w:rsidRPr="003103E0" w:rsidDel="00824595">
          <w:rPr>
            <w:rFonts w:ascii="CMR10" w:hAnsi="CMR10" w:cs="CMR10"/>
            <w:sz w:val="20"/>
            <w:szCs w:val="20"/>
            <w:lang w:val="en-GB"/>
          </w:rPr>
          <w:delText>_</w:delText>
        </w:r>
      </w:del>
      <w:ins w:id="413" w:author="Editor" w:date="2018-01-30T23:35:00Z">
        <w:r w:rsidR="00824595" w:rsidRPr="003103E0">
          <w:rPr>
            <w:rFonts w:ascii="CMR10" w:hAnsi="CMR10" w:cs="CMR10"/>
            <w:sz w:val="20"/>
            <w:szCs w:val="20"/>
            <w:lang w:val="en-GB"/>
          </w:rPr>
          <w:t>fi</w:t>
        </w:r>
      </w:ins>
      <w:r w:rsidRPr="003103E0">
        <w:rPr>
          <w:rFonts w:ascii="CMR10" w:hAnsi="CMR10" w:cs="CMR10"/>
          <w:sz w:val="20"/>
          <w:szCs w:val="20"/>
          <w:lang w:val="en-GB"/>
        </w:rPr>
        <w:t>guration. The contact between</w:t>
      </w:r>
    </w:p>
    <w:p w14:paraId="727FF4D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amino acids is based on their Euclidean distance. Two amino acids are considered</w:t>
      </w:r>
    </w:p>
    <w:p w14:paraId="31E0521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to be in contact if their distance is between 3 and 5 </w:t>
      </w:r>
      <w:ins w:id="414" w:author="Editor" w:date="2018-01-30T23:37:00Z">
        <w:r w:rsidR="00824595" w:rsidRPr="003103E0">
          <w:rPr>
            <w:rFonts w:ascii="Times New Roman" w:hAnsi="Times New Roman" w:cs="Times New Roman"/>
            <w:sz w:val="20"/>
            <w:szCs w:val="20"/>
            <w:lang w:val="en-GB"/>
          </w:rPr>
          <w:t>Å</w:t>
        </w:r>
      </w:ins>
      <w:del w:id="415" w:author="Editor" w:date="2018-01-30T23:37:00Z">
        <w:r w:rsidRPr="003103E0" w:rsidDel="00824595">
          <w:rPr>
            <w:rFonts w:ascii="CMR10" w:hAnsi="CMR10" w:cs="CMR10"/>
            <w:sz w:val="20"/>
            <w:szCs w:val="20"/>
            <w:lang w:val="en-GB"/>
          </w:rPr>
          <w:delText>_A</w:delText>
        </w:r>
      </w:del>
      <w:r w:rsidRPr="003103E0">
        <w:rPr>
          <w:rFonts w:ascii="CMR10" w:hAnsi="CMR10" w:cs="CMR10"/>
          <w:sz w:val="20"/>
          <w:szCs w:val="20"/>
          <w:lang w:val="en-GB"/>
        </w:rPr>
        <w:t>. This range can be</w:t>
      </w:r>
    </w:p>
    <w:p w14:paraId="05B9232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interactively changed by the user. The colo</w:t>
      </w:r>
      <w:ins w:id="416" w:author="Editor" w:date="2018-01-30T23:39:00Z">
        <w:r w:rsidR="00824595" w:rsidRPr="003103E0">
          <w:rPr>
            <w:rFonts w:ascii="CMR10" w:hAnsi="CMR10" w:cs="CMR10"/>
            <w:sz w:val="20"/>
            <w:szCs w:val="20"/>
            <w:lang w:val="en-GB"/>
          </w:rPr>
          <w:t>u</w:t>
        </w:r>
      </w:ins>
      <w:r w:rsidRPr="003103E0">
        <w:rPr>
          <w:rFonts w:ascii="CMR10" w:hAnsi="CMR10" w:cs="CMR10"/>
          <w:sz w:val="20"/>
          <w:szCs w:val="20"/>
          <w:lang w:val="en-GB"/>
        </w:rPr>
        <w:t>r of each cell in the matrix corresponds</w:t>
      </w:r>
    </w:p>
    <w:p w14:paraId="2A85715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the number of occurrences of the corresponding interacting amino acids in the</w:t>
      </w:r>
    </w:p>
    <w:p w14:paraId="5C5B0ED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set </w:t>
      </w:r>
      <w:r w:rsidRPr="003103E0">
        <w:rPr>
          <w:rFonts w:ascii="CMMI10" w:hAnsi="CMMI10" w:cs="CMMI10"/>
          <w:sz w:val="20"/>
          <w:szCs w:val="20"/>
          <w:lang w:val="en-GB"/>
        </w:rPr>
        <w:t xml:space="preserve">S </w:t>
      </w:r>
      <w:r w:rsidRPr="003103E0">
        <w:rPr>
          <w:rFonts w:ascii="CMR10" w:hAnsi="CMR10" w:cs="CMR10"/>
          <w:sz w:val="20"/>
          <w:szCs w:val="20"/>
          <w:lang w:val="en-GB"/>
        </w:rPr>
        <w:t>of all con</w:t>
      </w:r>
      <w:del w:id="417" w:author="Editor" w:date="2018-01-30T23:40:00Z">
        <w:r w:rsidRPr="003103E0" w:rsidDel="00824595">
          <w:rPr>
            <w:rFonts w:ascii="CMR10" w:hAnsi="CMR10" w:cs="CMR10"/>
            <w:sz w:val="20"/>
            <w:szCs w:val="20"/>
            <w:lang w:val="en-GB"/>
          </w:rPr>
          <w:delText>_</w:delText>
        </w:r>
      </w:del>
      <w:ins w:id="418" w:author="Editor" w:date="2018-01-30T23:40:00Z">
        <w:r w:rsidR="00824595" w:rsidRPr="003103E0">
          <w:rPr>
            <w:rFonts w:ascii="CMR10" w:hAnsi="CMR10" w:cs="CMR10"/>
            <w:sz w:val="20"/>
            <w:szCs w:val="20"/>
            <w:lang w:val="en-GB"/>
          </w:rPr>
          <w:t>fi</w:t>
        </w:r>
      </w:ins>
      <w:r w:rsidRPr="003103E0">
        <w:rPr>
          <w:rFonts w:ascii="CMR10" w:hAnsi="CMR10" w:cs="CMR10"/>
          <w:sz w:val="20"/>
          <w:szCs w:val="20"/>
          <w:lang w:val="en-GB"/>
        </w:rPr>
        <w:t>gurations. The colo</w:t>
      </w:r>
      <w:ins w:id="419" w:author="Editor" w:date="2018-01-30T23:40:00Z">
        <w:r w:rsidR="00824595" w:rsidRPr="003103E0">
          <w:rPr>
            <w:rFonts w:ascii="CMR10" w:hAnsi="CMR10" w:cs="CMR10"/>
            <w:sz w:val="20"/>
            <w:szCs w:val="20"/>
            <w:lang w:val="en-GB"/>
          </w:rPr>
          <w:t>u</w:t>
        </w:r>
      </w:ins>
      <w:r w:rsidRPr="003103E0">
        <w:rPr>
          <w:rFonts w:ascii="CMR10" w:hAnsi="CMR10" w:cs="CMR10"/>
          <w:sz w:val="20"/>
          <w:szCs w:val="20"/>
          <w:lang w:val="en-GB"/>
        </w:rPr>
        <w:t>red lists of amino acids can be interpreted as</w:t>
      </w:r>
    </w:p>
    <w:p w14:paraId="2C5468C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histograms, encoding the number of their occurrences. The intense red colo</w:t>
      </w:r>
      <w:ins w:id="420" w:author="Editor" w:date="2018-01-30T23:40:00Z">
        <w:r w:rsidR="00824595" w:rsidRPr="003103E0">
          <w:rPr>
            <w:rFonts w:ascii="CMR10" w:hAnsi="CMR10" w:cs="CMR10"/>
            <w:sz w:val="20"/>
            <w:szCs w:val="20"/>
            <w:lang w:val="en-GB"/>
          </w:rPr>
          <w:t>u</w:t>
        </w:r>
      </w:ins>
      <w:r w:rsidRPr="003103E0">
        <w:rPr>
          <w:rFonts w:ascii="CMR10" w:hAnsi="CMR10" w:cs="CMR10"/>
          <w:sz w:val="20"/>
          <w:szCs w:val="20"/>
          <w:lang w:val="en-GB"/>
        </w:rPr>
        <w:t>r represents</w:t>
      </w:r>
    </w:p>
    <w:p w14:paraId="3D456A7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pairs of amino acids that are interacting in most of the con</w:t>
      </w:r>
      <w:del w:id="421" w:author="Editor" w:date="2018-01-30T23:40:00Z">
        <w:r w:rsidRPr="003103E0" w:rsidDel="00824595">
          <w:rPr>
            <w:rFonts w:ascii="CMR10" w:hAnsi="CMR10" w:cs="CMR10"/>
            <w:sz w:val="20"/>
            <w:szCs w:val="20"/>
            <w:lang w:val="en-GB"/>
          </w:rPr>
          <w:delText>_</w:delText>
        </w:r>
      </w:del>
      <w:ins w:id="422" w:author="Editor" w:date="2018-01-30T23:40:00Z">
        <w:r w:rsidR="00824595" w:rsidRPr="003103E0">
          <w:rPr>
            <w:rFonts w:ascii="CMR10" w:hAnsi="CMR10" w:cs="CMR10"/>
            <w:sz w:val="20"/>
            <w:szCs w:val="20"/>
            <w:lang w:val="en-GB"/>
          </w:rPr>
          <w:t>fi</w:t>
        </w:r>
      </w:ins>
      <w:r w:rsidRPr="003103E0">
        <w:rPr>
          <w:rFonts w:ascii="CMR10" w:hAnsi="CMR10" w:cs="CMR10"/>
          <w:sz w:val="20"/>
          <w:szCs w:val="20"/>
          <w:lang w:val="en-GB"/>
        </w:rPr>
        <w:t>gurations. The</w:t>
      </w:r>
    </w:p>
    <w:p w14:paraId="2B1364C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Matrix view serves directly for </w:t>
      </w:r>
      <w:del w:id="423" w:author="Editor" w:date="2018-01-30T23:40:00Z">
        <w:r w:rsidRPr="003103E0" w:rsidDel="00824595">
          <w:rPr>
            <w:rFonts w:ascii="CMR10" w:hAnsi="CMR10" w:cs="CMR10"/>
            <w:sz w:val="20"/>
            <w:szCs w:val="20"/>
            <w:lang w:val="en-GB"/>
          </w:rPr>
          <w:delText>_</w:delText>
        </w:r>
      </w:del>
      <w:ins w:id="424" w:author="Editor" w:date="2018-01-30T23:40:00Z">
        <w:r w:rsidR="00824595" w:rsidRPr="003103E0">
          <w:rPr>
            <w:rFonts w:ascii="CMR10" w:hAnsi="CMR10" w:cs="CMR10"/>
            <w:sz w:val="20"/>
            <w:szCs w:val="20"/>
            <w:lang w:val="en-GB"/>
          </w:rPr>
          <w:t>fi</w:t>
        </w:r>
      </w:ins>
      <w:r w:rsidRPr="003103E0">
        <w:rPr>
          <w:rFonts w:ascii="CMR10" w:hAnsi="CMR10" w:cs="CMR10"/>
          <w:sz w:val="20"/>
          <w:szCs w:val="20"/>
          <w:lang w:val="en-GB"/>
        </w:rPr>
        <w:t xml:space="preserve">ltering out improbable solutions </w:t>
      </w:r>
      <w:del w:id="425" w:author="Editor" w:date="2018-01-30T23:40:00Z">
        <w:r w:rsidRPr="003103E0" w:rsidDel="00824595">
          <w:rPr>
            <w:rFonts w:ascii="CMR10" w:hAnsi="CMR10" w:cs="CMR10"/>
            <w:sz w:val="20"/>
            <w:szCs w:val="20"/>
            <w:lang w:val="en-GB"/>
          </w:rPr>
          <w:delText xml:space="preserve">by </w:delText>
        </w:r>
      </w:del>
      <w:ins w:id="426" w:author="Editor" w:date="2018-01-30T23:40:00Z">
        <w:r w:rsidR="00824595" w:rsidRPr="003103E0">
          <w:rPr>
            <w:rFonts w:ascii="CMR10" w:hAnsi="CMR10" w:cs="CMR10"/>
            <w:sz w:val="20"/>
            <w:szCs w:val="20"/>
            <w:lang w:val="en-GB"/>
          </w:rPr>
          <w:t xml:space="preserve">using </w:t>
        </w:r>
      </w:ins>
      <w:r w:rsidRPr="003103E0">
        <w:rPr>
          <w:rFonts w:ascii="CMR10" w:hAnsi="CMR10" w:cs="CMR10"/>
          <w:sz w:val="20"/>
          <w:szCs w:val="20"/>
          <w:lang w:val="en-GB"/>
        </w:rPr>
        <w:t>the interactive</w:t>
      </w:r>
    </w:p>
    <w:p w14:paraId="220EDE1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user-driven selection of cells. The selection is performed by clicking on individual</w:t>
      </w:r>
    </w:p>
    <w:p w14:paraId="2F6A2AF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cells. Moreover, the matrix allows the expert to select a combination of several pairs</w:t>
      </w:r>
    </w:p>
    <w:p w14:paraId="16FEF1B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amino acids. This is useful if the user wants to further explore only those con</w:t>
      </w:r>
      <w:del w:id="427" w:author="Editor" w:date="2018-01-30T23:40:00Z">
        <w:r w:rsidRPr="003103E0" w:rsidDel="00824595">
          <w:rPr>
            <w:rFonts w:ascii="CMR10" w:hAnsi="CMR10" w:cs="CMR10"/>
            <w:sz w:val="20"/>
            <w:szCs w:val="20"/>
            <w:lang w:val="en-GB"/>
          </w:rPr>
          <w:delText>_</w:delText>
        </w:r>
      </w:del>
      <w:ins w:id="428" w:author="Editor" w:date="2018-01-30T23:40:00Z">
        <w:r w:rsidR="00824595" w:rsidRPr="003103E0">
          <w:rPr>
            <w:rFonts w:ascii="CMR10" w:hAnsi="CMR10" w:cs="CMR10"/>
            <w:sz w:val="20"/>
            <w:szCs w:val="20"/>
            <w:lang w:val="en-GB"/>
          </w:rPr>
          <w:t>fi</w:t>
        </w:r>
      </w:ins>
      <w:r w:rsidRPr="003103E0">
        <w:rPr>
          <w:rFonts w:ascii="CMR10" w:hAnsi="CMR10" w:cs="CMR10"/>
          <w:sz w:val="20"/>
          <w:szCs w:val="20"/>
          <w:lang w:val="en-GB"/>
        </w:rPr>
        <w:t>gurations</w:t>
      </w:r>
    </w:p>
    <w:p w14:paraId="4D8BC4D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that contain </w:t>
      </w:r>
      <w:ins w:id="429" w:author="Editor" w:date="2018-01-30T23:41:00Z">
        <w:r w:rsidR="00824595" w:rsidRPr="003103E0">
          <w:rPr>
            <w:rFonts w:ascii="CMR10" w:hAnsi="CMR10" w:cs="CMR10"/>
            <w:sz w:val="20"/>
            <w:szCs w:val="20"/>
            <w:lang w:val="en-GB"/>
          </w:rPr>
          <w:t xml:space="preserve">specific </w:t>
        </w:r>
      </w:ins>
      <w:del w:id="430" w:author="Editor" w:date="2018-01-30T23:41:00Z">
        <w:r w:rsidRPr="003103E0" w:rsidDel="00824595">
          <w:rPr>
            <w:rFonts w:ascii="CMR10" w:hAnsi="CMR10" w:cs="CMR10"/>
            <w:sz w:val="20"/>
            <w:szCs w:val="20"/>
            <w:lang w:val="en-GB"/>
          </w:rPr>
          <w:delText xml:space="preserve">the </w:delText>
        </w:r>
      </w:del>
      <w:r w:rsidRPr="003103E0">
        <w:rPr>
          <w:rFonts w:ascii="CMR10" w:hAnsi="CMR10" w:cs="CMR10"/>
          <w:sz w:val="20"/>
          <w:szCs w:val="20"/>
          <w:lang w:val="en-GB"/>
        </w:rPr>
        <w:t>interactions</w:t>
      </w:r>
      <w:del w:id="431" w:author="Editor" w:date="2018-01-30T23:41:00Z">
        <w:r w:rsidRPr="003103E0" w:rsidDel="00824595">
          <w:rPr>
            <w:rFonts w:ascii="CMR10" w:hAnsi="CMR10" w:cs="CMR10"/>
            <w:sz w:val="20"/>
            <w:szCs w:val="20"/>
            <w:lang w:val="en-GB"/>
          </w:rPr>
          <w:delText xml:space="preserve"> between</w:delText>
        </w:r>
      </w:del>
      <w:r w:rsidRPr="003103E0">
        <w:rPr>
          <w:rFonts w:ascii="CMR10" w:hAnsi="CMR10" w:cs="CMR10"/>
          <w:sz w:val="20"/>
          <w:szCs w:val="20"/>
          <w:lang w:val="en-GB"/>
        </w:rPr>
        <w:t xml:space="preserve">, </w:t>
      </w:r>
      <w:del w:id="432" w:author="Editor" w:date="2018-01-30T23:41:00Z">
        <w:r w:rsidRPr="003103E0" w:rsidDel="00824595">
          <w:rPr>
            <w:rFonts w:ascii="CMR10" w:hAnsi="CMR10" w:cs="CMR10"/>
            <w:sz w:val="20"/>
            <w:szCs w:val="20"/>
            <w:lang w:val="en-GB"/>
          </w:rPr>
          <w:delText>e.g.,</w:delText>
        </w:r>
      </w:del>
      <w:ins w:id="433" w:author="Editor" w:date="2018-01-30T23:41:00Z">
        <w:r w:rsidR="00824595" w:rsidRPr="003103E0">
          <w:rPr>
            <w:rFonts w:ascii="CMR10" w:hAnsi="CMR10" w:cs="CMR10"/>
            <w:sz w:val="20"/>
            <w:szCs w:val="20"/>
            <w:lang w:val="en-GB"/>
          </w:rPr>
          <w:t>such as between the</w:t>
        </w:r>
      </w:ins>
      <w:del w:id="434" w:author="Editor" w:date="2018-01-30T23:41:00Z">
        <w:r w:rsidRPr="003103E0" w:rsidDel="00824595">
          <w:rPr>
            <w:rFonts w:ascii="CMR10" w:hAnsi="CMR10" w:cs="CMR10"/>
            <w:sz w:val="20"/>
            <w:szCs w:val="20"/>
            <w:lang w:val="en-GB"/>
          </w:rPr>
          <w:delText xml:space="preserve"> the</w:delText>
        </w:r>
      </w:del>
      <w:r w:rsidRPr="003103E0">
        <w:rPr>
          <w:rFonts w:ascii="CMR10" w:hAnsi="CMR10" w:cs="CMR10"/>
          <w:sz w:val="20"/>
          <w:szCs w:val="20"/>
          <w:lang w:val="en-GB"/>
        </w:rPr>
        <w:t xml:space="preserve"> amino acid pair </w:t>
      </w:r>
      <w:r w:rsidRPr="003103E0">
        <w:rPr>
          <w:rFonts w:ascii="CMMI10" w:hAnsi="CMMI10" w:cs="CMMI10"/>
          <w:sz w:val="20"/>
          <w:szCs w:val="20"/>
          <w:lang w:val="en-GB"/>
        </w:rPr>
        <w:t>A</w:t>
      </w:r>
      <w:r w:rsidRPr="003103E0">
        <w:rPr>
          <w:rFonts w:ascii="CMR10" w:hAnsi="CMR10" w:cs="CMR10"/>
          <w:sz w:val="20"/>
          <w:szCs w:val="20"/>
          <w:lang w:val="en-GB"/>
        </w:rPr>
        <w:t xml:space="preserve">, </w:t>
      </w:r>
      <w:r w:rsidRPr="003103E0">
        <w:rPr>
          <w:rFonts w:ascii="CMMI10" w:hAnsi="CMMI10" w:cs="CMMI10"/>
          <w:sz w:val="20"/>
          <w:szCs w:val="20"/>
          <w:lang w:val="en-GB"/>
        </w:rPr>
        <w:t xml:space="preserve">B </w:t>
      </w:r>
      <w:r w:rsidRPr="003103E0">
        <w:rPr>
          <w:rFonts w:ascii="CMR10" w:hAnsi="CMR10" w:cs="CMR10"/>
          <w:sz w:val="20"/>
          <w:szCs w:val="20"/>
          <w:lang w:val="en-GB"/>
        </w:rPr>
        <w:t>and</w:t>
      </w:r>
    </w:p>
    <w:p w14:paraId="060BFB6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simultaneously </w:t>
      </w:r>
      <w:del w:id="435" w:author="Editor" w:date="2018-01-30T23:42:00Z">
        <w:r w:rsidRPr="003103E0" w:rsidDel="00824595">
          <w:rPr>
            <w:rFonts w:ascii="CMR10" w:hAnsi="CMR10" w:cs="CMR10"/>
            <w:sz w:val="20"/>
            <w:szCs w:val="20"/>
            <w:lang w:val="en-GB"/>
          </w:rPr>
          <w:delText xml:space="preserve">also </w:delText>
        </w:r>
      </w:del>
      <w:ins w:id="436" w:author="Editor" w:date="2018-01-30T23:42:00Z">
        <w:r w:rsidR="00824595" w:rsidRPr="003103E0">
          <w:rPr>
            <w:rFonts w:ascii="CMR10" w:hAnsi="CMR10" w:cs="CMR10"/>
            <w:sz w:val="20"/>
            <w:szCs w:val="20"/>
            <w:lang w:val="en-GB"/>
          </w:rPr>
          <w:t xml:space="preserve">the </w:t>
        </w:r>
      </w:ins>
      <w:r w:rsidRPr="003103E0">
        <w:rPr>
          <w:rFonts w:ascii="CMR10" w:hAnsi="CMR10" w:cs="CMR10"/>
          <w:sz w:val="20"/>
          <w:szCs w:val="20"/>
          <w:lang w:val="en-GB"/>
        </w:rPr>
        <w:t xml:space="preserve">pair </w:t>
      </w:r>
      <w:r w:rsidRPr="003103E0">
        <w:rPr>
          <w:rFonts w:ascii="CMMI10" w:hAnsi="CMMI10" w:cs="CMMI10"/>
          <w:sz w:val="20"/>
          <w:szCs w:val="20"/>
          <w:lang w:val="en-GB"/>
        </w:rPr>
        <w:t>C</w:t>
      </w:r>
      <w:r w:rsidRPr="003103E0">
        <w:rPr>
          <w:rFonts w:ascii="CMR10" w:hAnsi="CMR10" w:cs="CMR10"/>
          <w:sz w:val="20"/>
          <w:szCs w:val="20"/>
          <w:lang w:val="en-GB"/>
        </w:rPr>
        <w:t xml:space="preserve">, </w:t>
      </w:r>
      <w:r w:rsidRPr="003103E0">
        <w:rPr>
          <w:rFonts w:ascii="CMMI10" w:hAnsi="CMMI10" w:cs="CMMI10"/>
          <w:sz w:val="20"/>
          <w:szCs w:val="20"/>
          <w:lang w:val="en-GB"/>
        </w:rPr>
        <w:t>D</w:t>
      </w:r>
      <w:r w:rsidRPr="003103E0">
        <w:rPr>
          <w:rFonts w:ascii="CMR10" w:hAnsi="CMR10" w:cs="CMR10"/>
          <w:sz w:val="20"/>
          <w:szCs w:val="20"/>
          <w:lang w:val="en-GB"/>
        </w:rPr>
        <w:t>.</w:t>
      </w:r>
    </w:p>
    <w:p w14:paraId="14B92D5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big advantage of the Matrix view is its independence </w:t>
      </w:r>
      <w:del w:id="437" w:author="Editor" w:date="2018-01-30T23:42:00Z">
        <w:r w:rsidRPr="003103E0" w:rsidDel="00824595">
          <w:rPr>
            <w:rFonts w:ascii="CMR10" w:hAnsi="CMR10" w:cs="CMR10"/>
            <w:sz w:val="20"/>
            <w:szCs w:val="20"/>
            <w:lang w:val="en-GB"/>
          </w:rPr>
          <w:delText xml:space="preserve">on </w:delText>
        </w:r>
      </w:del>
      <w:ins w:id="438" w:author="Editor" w:date="2018-01-30T23:42:00Z">
        <w:r w:rsidR="00824595" w:rsidRPr="003103E0">
          <w:rPr>
            <w:rFonts w:ascii="CMR10" w:hAnsi="CMR10" w:cs="CMR10"/>
            <w:sz w:val="20"/>
            <w:szCs w:val="20"/>
            <w:lang w:val="en-GB"/>
          </w:rPr>
          <w:t xml:space="preserve">from </w:t>
        </w:r>
      </w:ins>
      <w:r w:rsidRPr="003103E0">
        <w:rPr>
          <w:rFonts w:ascii="CMR10" w:hAnsi="CMR10" w:cs="CMR10"/>
          <w:sz w:val="20"/>
          <w:szCs w:val="20"/>
          <w:lang w:val="en-GB"/>
        </w:rPr>
        <w:t>the size of the input</w:t>
      </w:r>
    </w:p>
    <w:p w14:paraId="1F0DF51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set of possible con</w:t>
      </w:r>
      <w:del w:id="439" w:author="Editor" w:date="2018-01-30T23:42:00Z">
        <w:r w:rsidRPr="003103E0" w:rsidDel="00824595">
          <w:rPr>
            <w:rFonts w:ascii="CMR10" w:hAnsi="CMR10" w:cs="CMR10"/>
            <w:sz w:val="20"/>
            <w:szCs w:val="20"/>
            <w:lang w:val="en-GB"/>
          </w:rPr>
          <w:delText>_</w:delText>
        </w:r>
      </w:del>
      <w:ins w:id="440" w:author="Editor" w:date="2018-01-30T23:42:00Z">
        <w:r w:rsidR="00824595" w:rsidRPr="003103E0">
          <w:rPr>
            <w:rFonts w:ascii="CMR10" w:hAnsi="CMR10" w:cs="CMR10"/>
            <w:sz w:val="20"/>
            <w:szCs w:val="20"/>
            <w:lang w:val="en-GB"/>
          </w:rPr>
          <w:t>fi</w:t>
        </w:r>
      </w:ins>
      <w:r w:rsidRPr="003103E0">
        <w:rPr>
          <w:rFonts w:ascii="CMR10" w:hAnsi="CMR10" w:cs="CMR10"/>
          <w:sz w:val="20"/>
          <w:szCs w:val="20"/>
          <w:lang w:val="en-GB"/>
        </w:rPr>
        <w:t>gurations. The number of rows and columns is limited by the</w:t>
      </w:r>
    </w:p>
    <w:p w14:paraId="757F746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size of the interacting proteins, </w:t>
      </w:r>
      <w:del w:id="441" w:author="Editor" w:date="2018-01-30T23:42:00Z">
        <w:r w:rsidRPr="003103E0" w:rsidDel="00824595">
          <w:rPr>
            <w:rFonts w:ascii="CMR10" w:hAnsi="CMR10" w:cs="CMR10"/>
            <w:sz w:val="20"/>
            <w:szCs w:val="20"/>
            <w:lang w:val="en-GB"/>
          </w:rPr>
          <w:delText xml:space="preserve">so </w:delText>
        </w:r>
      </w:del>
      <w:ins w:id="442" w:author="Editor" w:date="2018-01-30T23:42:00Z">
        <w:r w:rsidR="00824595" w:rsidRPr="003103E0">
          <w:rPr>
            <w:rFonts w:ascii="CMR10" w:hAnsi="CMR10" w:cs="CMR10"/>
            <w:sz w:val="20"/>
            <w:szCs w:val="20"/>
            <w:lang w:val="en-GB"/>
          </w:rPr>
          <w:t xml:space="preserve">meaning that </w:t>
        </w:r>
      </w:ins>
      <w:r w:rsidRPr="003103E0">
        <w:rPr>
          <w:rFonts w:ascii="CMR10" w:hAnsi="CMR10" w:cs="CMR10"/>
          <w:sz w:val="20"/>
          <w:szCs w:val="20"/>
          <w:lang w:val="en-GB"/>
        </w:rPr>
        <w:t>in the worst case</w:t>
      </w:r>
      <w:ins w:id="443" w:author="Editor" w:date="2018-01-30T23:42:00Z">
        <w:r w:rsidR="00824595" w:rsidRPr="003103E0">
          <w:rPr>
            <w:rFonts w:ascii="CMR10" w:hAnsi="CMR10" w:cs="CMR10"/>
            <w:sz w:val="20"/>
            <w:szCs w:val="20"/>
            <w:lang w:val="en-GB"/>
          </w:rPr>
          <w:t>,</w:t>
        </w:r>
      </w:ins>
      <w:r w:rsidRPr="003103E0">
        <w:rPr>
          <w:rFonts w:ascii="CMR10" w:hAnsi="CMR10" w:cs="CMR10"/>
          <w:sz w:val="20"/>
          <w:szCs w:val="20"/>
          <w:lang w:val="en-GB"/>
        </w:rPr>
        <w:t xml:space="preserve"> it corresponds to the total</w:t>
      </w:r>
    </w:p>
    <w:p w14:paraId="35A25EF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number of amino acids in these proteins. However, in most cases</w:t>
      </w:r>
      <w:ins w:id="444" w:author="Editor" w:date="2018-01-30T23:42:00Z">
        <w:r w:rsidR="00824595" w:rsidRPr="003103E0">
          <w:rPr>
            <w:rFonts w:ascii="CMR10" w:hAnsi="CMR10" w:cs="CMR10"/>
            <w:sz w:val="20"/>
            <w:szCs w:val="20"/>
            <w:lang w:val="en-GB"/>
          </w:rPr>
          <w:t>,</w:t>
        </w:r>
      </w:ins>
      <w:r w:rsidRPr="003103E0">
        <w:rPr>
          <w:rFonts w:ascii="CMR10" w:hAnsi="CMR10" w:cs="CMR10"/>
          <w:sz w:val="20"/>
          <w:szCs w:val="20"/>
          <w:lang w:val="en-GB"/>
        </w:rPr>
        <w:t xml:space="preserve"> the number of</w:t>
      </w:r>
    </w:p>
    <w:p w14:paraId="31226D8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acids in the contact zones is much smaller than the total number of amino</w:t>
      </w:r>
    </w:p>
    <w:p w14:paraId="10D052D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acids. Each con</w:t>
      </w:r>
      <w:del w:id="445" w:author="Editor" w:date="2018-01-30T23:42:00Z">
        <w:r w:rsidRPr="003103E0" w:rsidDel="00824595">
          <w:rPr>
            <w:rFonts w:ascii="CMR10" w:hAnsi="CMR10" w:cs="CMR10"/>
            <w:sz w:val="20"/>
            <w:szCs w:val="20"/>
            <w:lang w:val="en-GB"/>
          </w:rPr>
          <w:delText>_</w:delText>
        </w:r>
      </w:del>
      <w:ins w:id="446" w:author="Editor" w:date="2018-01-30T23:42:00Z">
        <w:r w:rsidR="00824595" w:rsidRPr="003103E0">
          <w:rPr>
            <w:rFonts w:ascii="CMR10" w:hAnsi="CMR10" w:cs="CMR10"/>
            <w:sz w:val="20"/>
            <w:szCs w:val="20"/>
            <w:lang w:val="en-GB"/>
          </w:rPr>
          <w:t>fi</w:t>
        </w:r>
      </w:ins>
      <w:r w:rsidRPr="003103E0">
        <w:rPr>
          <w:rFonts w:ascii="CMR10" w:hAnsi="CMR10" w:cs="CMR10"/>
          <w:sz w:val="20"/>
          <w:szCs w:val="20"/>
          <w:lang w:val="en-GB"/>
        </w:rPr>
        <w:t>guration of the input dataset then increases the counters in the</w:t>
      </w:r>
    </w:p>
    <w:p w14:paraId="230705E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respective matrix cells. </w:t>
      </w:r>
      <w:del w:id="447" w:author="Editor" w:date="2018-01-30T23:43:00Z">
        <w:r w:rsidRPr="003103E0" w:rsidDel="00824595">
          <w:rPr>
            <w:rFonts w:ascii="CMR10" w:hAnsi="CMR10" w:cs="CMR10"/>
            <w:sz w:val="20"/>
            <w:szCs w:val="20"/>
            <w:lang w:val="en-GB"/>
          </w:rPr>
          <w:delText>In</w:delText>
        </w:r>
      </w:del>
      <w:ins w:id="448" w:author="Editor" w:date="2018-01-30T23:43:00Z">
        <w:r w:rsidR="00824595" w:rsidRPr="003103E0">
          <w:rPr>
            <w:rFonts w:ascii="CMR10" w:hAnsi="CMR10" w:cs="CMR10"/>
            <w:sz w:val="20"/>
            <w:szCs w:val="20"/>
            <w:lang w:val="en-GB"/>
          </w:rPr>
          <w:t>In the</w:t>
        </w:r>
      </w:ins>
      <w:r w:rsidRPr="003103E0">
        <w:rPr>
          <w:rFonts w:ascii="CMR10" w:hAnsi="CMR10" w:cs="CMR10"/>
          <w:sz w:val="20"/>
          <w:szCs w:val="20"/>
          <w:lang w:val="en-GB"/>
        </w:rPr>
        <w:t xml:space="preserve"> case of many interacting amino acids, the cells </w:t>
      </w:r>
      <w:del w:id="449" w:author="Editor" w:date="2018-01-30T23:43:00Z">
        <w:r w:rsidRPr="003103E0" w:rsidDel="00824595">
          <w:rPr>
            <w:rFonts w:ascii="CMR10" w:hAnsi="CMR10" w:cs="CMR10"/>
            <w:sz w:val="20"/>
            <w:szCs w:val="20"/>
            <w:lang w:val="en-GB"/>
          </w:rPr>
          <w:delText xml:space="preserve">of </w:delText>
        </w:r>
      </w:del>
      <w:ins w:id="450" w:author="Editor" w:date="2018-01-30T23:43:00Z">
        <w:r w:rsidR="00824595" w:rsidRPr="003103E0">
          <w:rPr>
            <w:rFonts w:ascii="CMR10" w:hAnsi="CMR10" w:cs="CMR10"/>
            <w:sz w:val="20"/>
            <w:szCs w:val="20"/>
            <w:lang w:val="en-GB"/>
          </w:rPr>
          <w:t xml:space="preserve">in </w:t>
        </w:r>
      </w:ins>
      <w:r w:rsidRPr="003103E0">
        <w:rPr>
          <w:rFonts w:ascii="CMR10" w:hAnsi="CMR10" w:cs="CMR10"/>
          <w:sz w:val="20"/>
          <w:szCs w:val="20"/>
          <w:lang w:val="en-GB"/>
        </w:rPr>
        <w:t>the</w:t>
      </w:r>
    </w:p>
    <w:p w14:paraId="5F7A5C2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matrix can become too small. In </w:t>
      </w:r>
      <w:del w:id="451" w:author="Editor" w:date="2018-01-30T23:43:00Z">
        <w:r w:rsidRPr="003103E0" w:rsidDel="00824595">
          <w:rPr>
            <w:rFonts w:ascii="CMR10" w:hAnsi="CMR10" w:cs="CMR10"/>
            <w:sz w:val="20"/>
            <w:szCs w:val="20"/>
            <w:lang w:val="en-GB"/>
          </w:rPr>
          <w:delText xml:space="preserve">such </w:delText>
        </w:r>
      </w:del>
      <w:ins w:id="452" w:author="Editor" w:date="2018-01-30T23:43:00Z">
        <w:r w:rsidR="00824595" w:rsidRPr="003103E0">
          <w:rPr>
            <w:rFonts w:ascii="CMR10" w:hAnsi="CMR10" w:cs="CMR10"/>
            <w:sz w:val="20"/>
            <w:szCs w:val="20"/>
            <w:lang w:val="en-GB"/>
          </w:rPr>
          <w:t xml:space="preserve">these </w:t>
        </w:r>
      </w:ins>
      <w:r w:rsidRPr="003103E0">
        <w:rPr>
          <w:rFonts w:ascii="CMR10" w:hAnsi="CMR10" w:cs="CMR10"/>
          <w:sz w:val="20"/>
          <w:szCs w:val="20"/>
          <w:lang w:val="en-GB"/>
        </w:rPr>
        <w:t>situations, the users can employ the table</w:t>
      </w:r>
    </w:p>
    <w:p w14:paraId="742E8AA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lens technique</w:t>
      </w:r>
      <w:del w:id="453" w:author="Editor" w:date="2018-01-30T23:43:00Z">
        <w:r w:rsidRPr="003103E0" w:rsidDel="00824595">
          <w:rPr>
            <w:rFonts w:ascii="CMR10" w:hAnsi="CMR10" w:cs="CMR10"/>
            <w:sz w:val="20"/>
            <w:szCs w:val="20"/>
            <w:lang w:val="en-GB"/>
          </w:rPr>
          <w:delText>,</w:delText>
        </w:r>
      </w:del>
      <w:r w:rsidRPr="003103E0">
        <w:rPr>
          <w:rFonts w:ascii="CMR10" w:hAnsi="CMR10" w:cs="CMR10"/>
          <w:sz w:val="20"/>
          <w:szCs w:val="20"/>
          <w:lang w:val="en-GB"/>
        </w:rPr>
        <w:t xml:space="preserve"> introduced by Rao and Card [13], </w:t>
      </w:r>
      <w:del w:id="454" w:author="Editor" w:date="2018-01-30T23:43:00Z">
        <w:r w:rsidRPr="003103E0" w:rsidDel="00824595">
          <w:rPr>
            <w:rFonts w:ascii="CMR10" w:hAnsi="CMR10" w:cs="CMR10"/>
            <w:sz w:val="20"/>
            <w:szCs w:val="20"/>
            <w:lang w:val="en-GB"/>
          </w:rPr>
          <w:delText xml:space="preserve">that </w:delText>
        </w:r>
      </w:del>
      <w:ins w:id="455" w:author="Editor" w:date="2018-01-30T23:43:00Z">
        <w:r w:rsidR="00824595" w:rsidRPr="003103E0">
          <w:rPr>
            <w:rFonts w:ascii="CMR10" w:hAnsi="CMR10" w:cs="CMR10"/>
            <w:sz w:val="20"/>
            <w:szCs w:val="20"/>
            <w:lang w:val="en-GB"/>
          </w:rPr>
          <w:t xml:space="preserve">which </w:t>
        </w:r>
      </w:ins>
      <w:r w:rsidRPr="003103E0">
        <w:rPr>
          <w:rFonts w:ascii="CMR10" w:hAnsi="CMR10" w:cs="CMR10"/>
          <w:sz w:val="20"/>
          <w:szCs w:val="20"/>
          <w:lang w:val="en-GB"/>
        </w:rPr>
        <w:t>can be applied to both rows</w:t>
      </w:r>
    </w:p>
    <w:p w14:paraId="388A08E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columns </w:t>
      </w:r>
      <w:del w:id="456" w:author="Editor" w:date="2018-01-30T23:43:00Z">
        <w:r w:rsidRPr="003103E0" w:rsidDel="00824595">
          <w:rPr>
            <w:rFonts w:ascii="CMR10" w:hAnsi="CMR10" w:cs="CMR10"/>
            <w:sz w:val="20"/>
            <w:szCs w:val="20"/>
            <w:lang w:val="en-GB"/>
          </w:rPr>
          <w:delText xml:space="preserve">of </w:delText>
        </w:r>
      </w:del>
      <w:ins w:id="457" w:author="Editor" w:date="2018-01-30T23:43:00Z">
        <w:r w:rsidR="00824595" w:rsidRPr="003103E0">
          <w:rPr>
            <w:rFonts w:ascii="CMR10" w:hAnsi="CMR10" w:cs="CMR10"/>
            <w:sz w:val="20"/>
            <w:szCs w:val="20"/>
            <w:lang w:val="en-GB"/>
          </w:rPr>
          <w:t xml:space="preserve">in </w:t>
        </w:r>
      </w:ins>
      <w:r w:rsidRPr="003103E0">
        <w:rPr>
          <w:rFonts w:ascii="CMR10" w:hAnsi="CMR10" w:cs="CMR10"/>
          <w:sz w:val="20"/>
          <w:szCs w:val="20"/>
          <w:lang w:val="en-GB"/>
        </w:rPr>
        <w:t>the matrix (Figure 4a).</w:t>
      </w:r>
    </w:p>
    <w:p w14:paraId="22835BE8" w14:textId="77777777" w:rsidR="00875898" w:rsidRPr="003103E0" w:rsidDel="00824595" w:rsidRDefault="00875898" w:rsidP="00875898">
      <w:pPr>
        <w:autoSpaceDE w:val="0"/>
        <w:autoSpaceDN w:val="0"/>
        <w:adjustRightInd w:val="0"/>
        <w:spacing w:after="0" w:line="240" w:lineRule="auto"/>
        <w:rPr>
          <w:del w:id="458" w:author="Editor" w:date="2018-01-30T23:44:00Z"/>
          <w:rFonts w:ascii="CMR10" w:hAnsi="CMR10" w:cs="CMR10"/>
          <w:sz w:val="20"/>
          <w:szCs w:val="20"/>
          <w:lang w:val="en-GB"/>
        </w:rPr>
      </w:pPr>
      <w:del w:id="459" w:author="Editor" w:date="2018-01-30T23:43:00Z">
        <w:r w:rsidRPr="003103E0" w:rsidDel="00824595">
          <w:rPr>
            <w:rFonts w:ascii="CMR10" w:hAnsi="CMR10" w:cs="CMR10"/>
            <w:sz w:val="20"/>
            <w:szCs w:val="20"/>
            <w:lang w:val="en-GB"/>
          </w:rPr>
          <w:delText>In order t</w:delText>
        </w:r>
      </w:del>
      <w:ins w:id="460" w:author="Editor" w:date="2018-01-30T23:43:00Z">
        <w:r w:rsidR="00824595" w:rsidRPr="003103E0">
          <w:rPr>
            <w:rFonts w:ascii="CMR10" w:hAnsi="CMR10" w:cs="CMR10"/>
            <w:sz w:val="20"/>
            <w:szCs w:val="20"/>
            <w:lang w:val="en-GB"/>
          </w:rPr>
          <w:t>T</w:t>
        </w:r>
      </w:ins>
      <w:r w:rsidRPr="003103E0">
        <w:rPr>
          <w:rFonts w:ascii="CMR10" w:hAnsi="CMR10" w:cs="CMR10"/>
          <w:sz w:val="20"/>
          <w:szCs w:val="20"/>
          <w:lang w:val="en-GB"/>
        </w:rPr>
        <w:t>o provide the users with more detailed information about individual con</w:t>
      </w:r>
      <w:del w:id="461" w:author="Editor" w:date="2018-01-30T23:44:00Z">
        <w:r w:rsidRPr="003103E0" w:rsidDel="00824595">
          <w:rPr>
            <w:rFonts w:ascii="CMR10" w:hAnsi="CMR10" w:cs="CMR10"/>
            <w:sz w:val="20"/>
            <w:szCs w:val="20"/>
            <w:lang w:val="en-GB"/>
          </w:rPr>
          <w:delText>-</w:delText>
        </w:r>
      </w:del>
    </w:p>
    <w:p w14:paraId="2469A7A7" w14:textId="77777777" w:rsidR="00875898" w:rsidRPr="003103E0" w:rsidRDefault="00875898" w:rsidP="00824595">
      <w:pPr>
        <w:autoSpaceDE w:val="0"/>
        <w:autoSpaceDN w:val="0"/>
        <w:adjustRightInd w:val="0"/>
        <w:spacing w:after="0" w:line="240" w:lineRule="auto"/>
        <w:rPr>
          <w:rFonts w:ascii="CMR10" w:hAnsi="CMR10" w:cs="CMR10"/>
          <w:sz w:val="20"/>
          <w:szCs w:val="20"/>
          <w:lang w:val="en-GB"/>
        </w:rPr>
      </w:pPr>
      <w:del w:id="462" w:author="Editor" w:date="2018-01-30T23:44:00Z">
        <w:r w:rsidRPr="003103E0" w:rsidDel="00824595">
          <w:rPr>
            <w:rFonts w:ascii="CMR10" w:hAnsi="CMR10" w:cs="CMR10"/>
            <w:sz w:val="20"/>
            <w:szCs w:val="20"/>
            <w:lang w:val="en-GB"/>
          </w:rPr>
          <w:delText>_</w:delText>
        </w:r>
      </w:del>
      <w:ins w:id="463" w:author="Editor" w:date="2018-01-30T23:44:00Z">
        <w:r w:rsidR="00824595" w:rsidRPr="003103E0">
          <w:rPr>
            <w:rFonts w:ascii="CMR10" w:hAnsi="CMR10" w:cs="CMR10"/>
            <w:sz w:val="20"/>
            <w:szCs w:val="20"/>
            <w:lang w:val="en-GB"/>
          </w:rPr>
          <w:t>fi</w:t>
        </w:r>
      </w:ins>
      <w:r w:rsidRPr="003103E0">
        <w:rPr>
          <w:rFonts w:ascii="CMR10" w:hAnsi="CMR10" w:cs="CMR10"/>
          <w:sz w:val="20"/>
          <w:szCs w:val="20"/>
          <w:lang w:val="en-GB"/>
        </w:rPr>
        <w:t>gurations, the Matrix view contains an additional side view, which is positioned</w:t>
      </w:r>
    </w:p>
    <w:p w14:paraId="04517961"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6 of 26</w:t>
      </w:r>
    </w:p>
    <w:p w14:paraId="44AA2B32" w14:textId="77777777" w:rsidR="00875898" w:rsidRPr="003103E0" w:rsidDel="00824595" w:rsidRDefault="00875898" w:rsidP="00875898">
      <w:pPr>
        <w:autoSpaceDE w:val="0"/>
        <w:autoSpaceDN w:val="0"/>
        <w:adjustRightInd w:val="0"/>
        <w:spacing w:after="0" w:line="240" w:lineRule="auto"/>
        <w:rPr>
          <w:del w:id="464" w:author="Editor" w:date="2018-01-30T23:44:00Z"/>
          <w:rFonts w:ascii="CMBX10" w:hAnsi="CMBX10" w:cs="CMBX10"/>
          <w:sz w:val="20"/>
          <w:szCs w:val="20"/>
          <w:lang w:val="en-GB"/>
        </w:rPr>
      </w:pPr>
      <w:r w:rsidRPr="003103E0">
        <w:rPr>
          <w:rFonts w:ascii="CMR10" w:hAnsi="CMR10" w:cs="CMR10"/>
          <w:sz w:val="20"/>
          <w:szCs w:val="20"/>
          <w:lang w:val="en-GB"/>
        </w:rPr>
        <w:t xml:space="preserve">directly next to the matrix (Figure 4b). The user can select a </w:t>
      </w:r>
      <w:r w:rsidRPr="003103E0">
        <w:rPr>
          <w:rFonts w:ascii="CMBX10" w:hAnsi="CMBX10" w:cs="CMBX10"/>
          <w:sz w:val="20"/>
          <w:szCs w:val="20"/>
          <w:lang w:val="en-GB"/>
        </w:rPr>
        <w:t>primary con</w:t>
      </w:r>
      <w:del w:id="465" w:author="Editor" w:date="2018-01-30T23:44:00Z">
        <w:r w:rsidRPr="003103E0" w:rsidDel="00824595">
          <w:rPr>
            <w:rFonts w:ascii="CMBX10" w:hAnsi="CMBX10" w:cs="CMBX10"/>
            <w:sz w:val="20"/>
            <w:szCs w:val="20"/>
            <w:lang w:val="en-GB"/>
          </w:rPr>
          <w:delText>_</w:delText>
        </w:r>
      </w:del>
      <w:ins w:id="466" w:author="Editor" w:date="2018-01-30T23:44:00Z">
        <w:r w:rsidR="00824595" w:rsidRPr="003103E0">
          <w:rPr>
            <w:rFonts w:ascii="CMBX10" w:hAnsi="CMBX10" w:cs="CMBX10"/>
            <w:sz w:val="20"/>
            <w:szCs w:val="20"/>
            <w:lang w:val="en-GB"/>
          </w:rPr>
          <w:t>fi</w:t>
        </w:r>
      </w:ins>
      <w:r w:rsidRPr="003103E0">
        <w:rPr>
          <w:rFonts w:ascii="CMBX10" w:hAnsi="CMBX10" w:cs="CMBX10"/>
          <w:sz w:val="20"/>
          <w:szCs w:val="20"/>
          <w:lang w:val="en-GB"/>
        </w:rPr>
        <w:t>gu</w:t>
      </w:r>
      <w:del w:id="467" w:author="Editor" w:date="2018-01-30T23:44:00Z">
        <w:r w:rsidRPr="003103E0" w:rsidDel="00824595">
          <w:rPr>
            <w:rFonts w:ascii="CMBX10" w:hAnsi="CMBX10" w:cs="CMBX10"/>
            <w:sz w:val="20"/>
            <w:szCs w:val="20"/>
            <w:lang w:val="en-GB"/>
          </w:rPr>
          <w:delText>-</w:delText>
        </w:r>
      </w:del>
    </w:p>
    <w:p w14:paraId="4F47F66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BX10" w:hAnsi="CMBX10" w:cs="CMBX10"/>
          <w:sz w:val="20"/>
          <w:szCs w:val="20"/>
          <w:lang w:val="en-GB"/>
        </w:rPr>
        <w:t xml:space="preserve">ration </w:t>
      </w:r>
      <w:r w:rsidRPr="003103E0">
        <w:rPr>
          <w:rFonts w:ascii="CMR10" w:hAnsi="CMR10" w:cs="CMR10"/>
          <w:sz w:val="20"/>
          <w:szCs w:val="20"/>
          <w:lang w:val="en-GB"/>
        </w:rPr>
        <w:t>to which all the remaining con</w:t>
      </w:r>
      <w:del w:id="468" w:author="Editor" w:date="2018-01-30T23:44:00Z">
        <w:r w:rsidRPr="003103E0" w:rsidDel="00824595">
          <w:rPr>
            <w:rFonts w:ascii="CMR10" w:hAnsi="CMR10" w:cs="CMR10"/>
            <w:sz w:val="20"/>
            <w:szCs w:val="20"/>
            <w:lang w:val="en-GB"/>
          </w:rPr>
          <w:delText>_</w:delText>
        </w:r>
      </w:del>
      <w:ins w:id="469" w:author="Editor" w:date="2018-01-30T23:44:00Z">
        <w:r w:rsidR="00824595" w:rsidRPr="003103E0">
          <w:rPr>
            <w:rFonts w:ascii="CMR10" w:hAnsi="CMR10" w:cs="CMR10"/>
            <w:sz w:val="20"/>
            <w:szCs w:val="20"/>
            <w:lang w:val="en-GB"/>
          </w:rPr>
          <w:t>fi</w:t>
        </w:r>
      </w:ins>
      <w:r w:rsidRPr="003103E0">
        <w:rPr>
          <w:rFonts w:ascii="CMR10" w:hAnsi="CMR10" w:cs="CMR10"/>
          <w:sz w:val="20"/>
          <w:szCs w:val="20"/>
          <w:lang w:val="en-GB"/>
        </w:rPr>
        <w:t xml:space="preserve">gurations are </w:t>
      </w:r>
      <w:r w:rsidRPr="003103E0">
        <w:rPr>
          <w:rFonts w:ascii="CMBX10" w:hAnsi="CMBX10" w:cs="CMBX10"/>
          <w:sz w:val="20"/>
          <w:szCs w:val="20"/>
          <w:lang w:val="en-GB"/>
        </w:rPr>
        <w:t>compared</w:t>
      </w:r>
      <w:r w:rsidRPr="003103E0">
        <w:rPr>
          <w:rFonts w:ascii="CMR10" w:hAnsi="CMR10" w:cs="CMR10"/>
          <w:sz w:val="20"/>
          <w:szCs w:val="20"/>
          <w:lang w:val="en-GB"/>
        </w:rPr>
        <w:t>. An example of</w:t>
      </w:r>
    </w:p>
    <w:p w14:paraId="16C4B413" w14:textId="77777777" w:rsidR="00875898" w:rsidRPr="003103E0" w:rsidDel="00824595" w:rsidRDefault="00875898" w:rsidP="00875898">
      <w:pPr>
        <w:autoSpaceDE w:val="0"/>
        <w:autoSpaceDN w:val="0"/>
        <w:adjustRightInd w:val="0"/>
        <w:spacing w:after="0" w:line="240" w:lineRule="auto"/>
        <w:rPr>
          <w:del w:id="470" w:author="Editor" w:date="2018-01-30T23:44:00Z"/>
          <w:rFonts w:ascii="CMR10" w:hAnsi="CMR10" w:cs="CMR10"/>
          <w:sz w:val="20"/>
          <w:szCs w:val="20"/>
          <w:lang w:val="en-GB"/>
        </w:rPr>
      </w:pPr>
      <w:del w:id="471" w:author="Editor" w:date="2018-01-30T23:44:00Z">
        <w:r w:rsidRPr="003103E0" w:rsidDel="00824595">
          <w:rPr>
            <w:rFonts w:ascii="CMR10" w:hAnsi="CMR10" w:cs="CMR10"/>
            <w:sz w:val="20"/>
            <w:szCs w:val="20"/>
            <w:lang w:val="en-GB"/>
          </w:rPr>
          <w:lastRenderedPageBreak/>
          <w:delText xml:space="preserve">such </w:delText>
        </w:r>
      </w:del>
      <w:r w:rsidRPr="003103E0">
        <w:rPr>
          <w:rFonts w:ascii="CMR10" w:hAnsi="CMR10" w:cs="CMR10"/>
          <w:sz w:val="20"/>
          <w:szCs w:val="20"/>
          <w:lang w:val="en-GB"/>
        </w:rPr>
        <w:t>a primary con</w:t>
      </w:r>
      <w:del w:id="472" w:author="Editor" w:date="2018-01-30T23:44:00Z">
        <w:r w:rsidRPr="003103E0" w:rsidDel="00824595">
          <w:rPr>
            <w:rFonts w:ascii="CMR10" w:hAnsi="CMR10" w:cs="CMR10"/>
            <w:sz w:val="20"/>
            <w:szCs w:val="20"/>
            <w:lang w:val="en-GB"/>
          </w:rPr>
          <w:delText>_</w:delText>
        </w:r>
      </w:del>
      <w:ins w:id="473" w:author="Editor" w:date="2018-01-30T23:44:00Z">
        <w:r w:rsidR="00824595" w:rsidRPr="003103E0">
          <w:rPr>
            <w:rFonts w:ascii="CMR10" w:hAnsi="CMR10" w:cs="CMR10"/>
            <w:sz w:val="20"/>
            <w:szCs w:val="20"/>
            <w:lang w:val="en-GB"/>
          </w:rPr>
          <w:t>fi</w:t>
        </w:r>
      </w:ins>
      <w:r w:rsidRPr="003103E0">
        <w:rPr>
          <w:rFonts w:ascii="CMR10" w:hAnsi="CMR10" w:cs="CMR10"/>
          <w:sz w:val="20"/>
          <w:szCs w:val="20"/>
          <w:lang w:val="en-GB"/>
        </w:rPr>
        <w:t>guration can be a crystal structure downloaded from the PDB</w:t>
      </w:r>
    </w:p>
    <w:p w14:paraId="133CEA8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474" w:author="Editor" w:date="2018-01-30T23:44:00Z">
        <w:r w:rsidRPr="003103E0" w:rsidDel="00824595">
          <w:rPr>
            <w:rFonts w:ascii="CMR10" w:hAnsi="CMR10" w:cs="CMR10"/>
            <w:sz w:val="20"/>
            <w:szCs w:val="20"/>
            <w:lang w:val="en-GB"/>
          </w:rPr>
          <w:delText>database</w:delText>
        </w:r>
      </w:del>
      <w:r w:rsidRPr="003103E0">
        <w:rPr>
          <w:rFonts w:ascii="CMR10" w:hAnsi="CMR10" w:cs="CMR10"/>
          <w:sz w:val="20"/>
          <w:szCs w:val="20"/>
          <w:lang w:val="en-GB"/>
        </w:rPr>
        <w:t xml:space="preserve">. We propose the following </w:t>
      </w:r>
      <w:r w:rsidRPr="003103E0">
        <w:rPr>
          <w:rFonts w:ascii="CMBX10" w:hAnsi="CMBX10" w:cs="CMBX10"/>
          <w:sz w:val="20"/>
          <w:szCs w:val="20"/>
          <w:lang w:val="en-GB"/>
        </w:rPr>
        <w:t>ranking score</w:t>
      </w:r>
      <w:r w:rsidRPr="003103E0">
        <w:rPr>
          <w:rFonts w:ascii="CMR10" w:hAnsi="CMR10" w:cs="CMR10"/>
          <w:sz w:val="20"/>
          <w:szCs w:val="20"/>
          <w:lang w:val="en-GB"/>
        </w:rPr>
        <w:t>, which indicates the similarity</w:t>
      </w:r>
    </w:p>
    <w:p w14:paraId="22FE550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between the contact zone of a given con</w:t>
      </w:r>
      <w:del w:id="475" w:author="Editor" w:date="2018-01-30T23:45:00Z">
        <w:r w:rsidRPr="003103E0" w:rsidDel="00824595">
          <w:rPr>
            <w:rFonts w:ascii="CMR10" w:hAnsi="CMR10" w:cs="CMR10"/>
            <w:sz w:val="20"/>
            <w:szCs w:val="20"/>
            <w:lang w:val="en-GB"/>
          </w:rPr>
          <w:delText>_</w:delText>
        </w:r>
      </w:del>
      <w:ins w:id="476" w:author="Editor" w:date="2018-01-30T23:45:00Z">
        <w:r w:rsidR="00824595" w:rsidRPr="003103E0">
          <w:rPr>
            <w:rFonts w:ascii="CMR10" w:hAnsi="CMR10" w:cs="CMR10"/>
            <w:sz w:val="20"/>
            <w:szCs w:val="20"/>
            <w:lang w:val="en-GB"/>
          </w:rPr>
          <w:t>fi</w:t>
        </w:r>
      </w:ins>
      <w:r w:rsidRPr="003103E0">
        <w:rPr>
          <w:rFonts w:ascii="CMR10" w:hAnsi="CMR10" w:cs="CMR10"/>
          <w:sz w:val="20"/>
          <w:szCs w:val="20"/>
          <w:lang w:val="en-GB"/>
        </w:rPr>
        <w:t>guration and the primary con</w:t>
      </w:r>
      <w:del w:id="477" w:author="Editor" w:date="2018-01-30T23:45:00Z">
        <w:r w:rsidRPr="003103E0" w:rsidDel="00824595">
          <w:rPr>
            <w:rFonts w:ascii="CMR10" w:hAnsi="CMR10" w:cs="CMR10"/>
            <w:sz w:val="20"/>
            <w:szCs w:val="20"/>
            <w:lang w:val="en-GB"/>
          </w:rPr>
          <w:delText>_</w:delText>
        </w:r>
      </w:del>
      <w:ins w:id="478" w:author="Editor" w:date="2018-01-30T23:45:00Z">
        <w:r w:rsidR="00824595" w:rsidRPr="003103E0">
          <w:rPr>
            <w:rFonts w:ascii="CMR10" w:hAnsi="CMR10" w:cs="CMR10"/>
            <w:sz w:val="20"/>
            <w:szCs w:val="20"/>
            <w:lang w:val="en-GB"/>
          </w:rPr>
          <w:t>fi</w:t>
        </w:r>
      </w:ins>
      <w:r w:rsidRPr="003103E0">
        <w:rPr>
          <w:rFonts w:ascii="CMR10" w:hAnsi="CMR10" w:cs="CMR10"/>
          <w:sz w:val="20"/>
          <w:szCs w:val="20"/>
          <w:lang w:val="en-GB"/>
        </w:rPr>
        <w:t>guration.</w:t>
      </w:r>
    </w:p>
    <w:p w14:paraId="120FA29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One of the interacting proteins, e.g., </w:t>
      </w:r>
      <w:r w:rsidRPr="003103E0">
        <w:rPr>
          <w:rFonts w:ascii="CMMI10" w:hAnsi="CMMI10" w:cs="CMMI10"/>
          <w:sz w:val="20"/>
          <w:szCs w:val="20"/>
          <w:lang w:val="en-GB"/>
        </w:rPr>
        <w:t>P</w:t>
      </w:r>
      <w:r w:rsidRPr="003103E0">
        <w:rPr>
          <w:rFonts w:ascii="CMR7" w:hAnsi="CMR7" w:cs="CMR7"/>
          <w:sz w:val="14"/>
          <w:szCs w:val="14"/>
          <w:lang w:val="en-GB"/>
        </w:rPr>
        <w:t>1</w:t>
      </w:r>
      <w:del w:id="479" w:author="Quality Control Editor" w:date="2018-01-31T06:28:00Z">
        <w:r w:rsidRPr="003103E0" w:rsidDel="003103E0">
          <w:rPr>
            <w:rFonts w:ascii="CMR7" w:hAnsi="CMR7" w:cs="CMR7"/>
            <w:sz w:val="14"/>
            <w:szCs w:val="14"/>
            <w:lang w:val="en-GB"/>
          </w:rPr>
          <w:delText xml:space="preserve"> </w:delText>
        </w:r>
        <w:r w:rsidRPr="003103E0" w:rsidDel="003103E0">
          <w:rPr>
            <w:rFonts w:ascii="CMR10" w:hAnsi="CMR10" w:cs="CMR10"/>
            <w:sz w:val="20"/>
            <w:szCs w:val="20"/>
            <w:lang w:val="en-GB"/>
          </w:rPr>
          <w:delText xml:space="preserve">, </w:delText>
        </w:r>
      </w:del>
      <w:ins w:id="480" w:author="Quality Control Editor" w:date="2018-01-31T06:28:00Z">
        <w:r w:rsidR="003103E0">
          <w:rPr>
            <w:rFonts w:ascii="CMR7" w:hAnsi="CMR7" w:cs="CMR7"/>
            <w:sz w:val="14"/>
            <w:szCs w:val="14"/>
            <w:lang w:val="en-GB"/>
          </w:rPr>
          <w:t xml:space="preserve">, </w:t>
        </w:r>
      </w:ins>
      <w:r w:rsidRPr="003103E0">
        <w:rPr>
          <w:rFonts w:ascii="CMR10" w:hAnsi="CMR10" w:cs="CMR10"/>
          <w:sz w:val="20"/>
          <w:szCs w:val="20"/>
          <w:lang w:val="en-GB"/>
        </w:rPr>
        <w:t xml:space="preserve">is selected as a </w:t>
      </w:r>
      <w:r w:rsidRPr="003103E0">
        <w:rPr>
          <w:rFonts w:ascii="CMBX10" w:hAnsi="CMBX10" w:cs="CMBX10"/>
          <w:sz w:val="20"/>
          <w:szCs w:val="20"/>
          <w:lang w:val="en-GB"/>
        </w:rPr>
        <w:t>reference protein</w:t>
      </w:r>
      <w:r w:rsidRPr="003103E0">
        <w:rPr>
          <w:rFonts w:ascii="CMR10" w:hAnsi="CMR10" w:cs="CMR10"/>
          <w:sz w:val="20"/>
          <w:szCs w:val="20"/>
          <w:lang w:val="en-GB"/>
        </w:rPr>
        <w:t>, while</w:t>
      </w:r>
    </w:p>
    <w:p w14:paraId="7CDC45A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second protein, e.g., </w:t>
      </w:r>
      <w:r w:rsidRPr="003103E0">
        <w:rPr>
          <w:rFonts w:ascii="CMMI10" w:hAnsi="CMMI10" w:cs="CMMI10"/>
          <w:sz w:val="20"/>
          <w:szCs w:val="20"/>
          <w:lang w:val="en-GB"/>
        </w:rPr>
        <w:t>P</w:t>
      </w:r>
      <w:r w:rsidRPr="003103E0">
        <w:rPr>
          <w:rFonts w:ascii="CMR7" w:hAnsi="CMR7" w:cs="CMR7"/>
          <w:sz w:val="14"/>
          <w:szCs w:val="14"/>
          <w:lang w:val="en-GB"/>
        </w:rPr>
        <w:t>2</w:t>
      </w:r>
      <w:r w:rsidRPr="003103E0">
        <w:rPr>
          <w:rFonts w:ascii="CMR10" w:hAnsi="CMR10" w:cs="CMR10"/>
          <w:sz w:val="20"/>
          <w:szCs w:val="20"/>
          <w:lang w:val="en-GB"/>
        </w:rPr>
        <w:t xml:space="preserve">, is marked as the </w:t>
      </w:r>
      <w:r w:rsidRPr="003103E0">
        <w:rPr>
          <w:rFonts w:ascii="CMBX10" w:hAnsi="CMBX10" w:cs="CMBX10"/>
          <w:sz w:val="20"/>
          <w:szCs w:val="20"/>
          <w:lang w:val="en-GB"/>
        </w:rPr>
        <w:t>paired protein</w:t>
      </w:r>
      <w:r w:rsidRPr="003103E0">
        <w:rPr>
          <w:rFonts w:ascii="CMR10" w:hAnsi="CMR10" w:cs="CMR10"/>
          <w:sz w:val="20"/>
          <w:szCs w:val="20"/>
          <w:lang w:val="en-GB"/>
        </w:rPr>
        <w:t>. The score is computed</w:t>
      </w:r>
    </w:p>
    <w:p w14:paraId="2969F61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the following way.</w:t>
      </w:r>
    </w:p>
    <w:p w14:paraId="6113582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For each match of an amino acid in the contact zones of the reference proteins</w:t>
      </w:r>
    </w:p>
    <w:p w14:paraId="3E2AA58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481" w:author="Editor" w:date="2018-01-30T23:49:00Z">
        <w:r w:rsidRPr="003103E0" w:rsidDel="00CB0103">
          <w:rPr>
            <w:rFonts w:ascii="CMR10" w:hAnsi="CMR10" w:cs="CMR10"/>
            <w:sz w:val="20"/>
            <w:szCs w:val="20"/>
            <w:lang w:val="en-GB"/>
          </w:rPr>
          <w:delText xml:space="preserve">of </w:delText>
        </w:r>
      </w:del>
      <w:ins w:id="482" w:author="Editor" w:date="2018-01-30T23:49:00Z">
        <w:r w:rsidR="00CB0103" w:rsidRPr="003103E0">
          <w:rPr>
            <w:rFonts w:ascii="CMR10" w:hAnsi="CMR10" w:cs="CMR10"/>
            <w:sz w:val="20"/>
            <w:szCs w:val="20"/>
            <w:lang w:val="en-GB"/>
          </w:rPr>
          <w:t xml:space="preserve">from </w:t>
        </w:r>
      </w:ins>
      <w:r w:rsidRPr="003103E0">
        <w:rPr>
          <w:rFonts w:ascii="CMR10" w:hAnsi="CMR10" w:cs="CMR10"/>
          <w:sz w:val="20"/>
          <w:szCs w:val="20"/>
          <w:lang w:val="en-GB"/>
        </w:rPr>
        <w:t>the compared and the primary con</w:t>
      </w:r>
      <w:del w:id="483" w:author="Editor" w:date="2018-01-30T23:49:00Z">
        <w:r w:rsidRPr="003103E0" w:rsidDel="00CB0103">
          <w:rPr>
            <w:rFonts w:ascii="CMR10" w:hAnsi="CMR10" w:cs="CMR10"/>
            <w:sz w:val="20"/>
            <w:szCs w:val="20"/>
            <w:lang w:val="en-GB"/>
          </w:rPr>
          <w:delText>_</w:delText>
        </w:r>
      </w:del>
      <w:ins w:id="484" w:author="Editor" w:date="2018-01-30T23:49:00Z">
        <w:r w:rsidR="00CB0103" w:rsidRPr="003103E0">
          <w:rPr>
            <w:rFonts w:ascii="CMR10" w:hAnsi="CMR10" w:cs="CMR10"/>
            <w:sz w:val="20"/>
            <w:szCs w:val="20"/>
            <w:lang w:val="en-GB"/>
          </w:rPr>
          <w:t>fi</w:t>
        </w:r>
      </w:ins>
      <w:r w:rsidRPr="003103E0">
        <w:rPr>
          <w:rFonts w:ascii="CMR10" w:hAnsi="CMR10" w:cs="CMR10"/>
          <w:sz w:val="20"/>
          <w:szCs w:val="20"/>
          <w:lang w:val="en-GB"/>
        </w:rPr>
        <w:t>guration, the similarity score is</w:t>
      </w:r>
    </w:p>
    <w:p w14:paraId="051D8E4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increased by one.</w:t>
      </w:r>
    </w:p>
    <w:p w14:paraId="59E7156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 xml:space="preserve">For each matching interaction pair in the contact zones </w:t>
      </w:r>
      <w:del w:id="485" w:author="Editor" w:date="2018-01-30T23:49:00Z">
        <w:r w:rsidRPr="003103E0" w:rsidDel="00CB0103">
          <w:rPr>
            <w:rFonts w:ascii="CMR10" w:hAnsi="CMR10" w:cs="CMR10"/>
            <w:sz w:val="20"/>
            <w:szCs w:val="20"/>
            <w:lang w:val="en-GB"/>
          </w:rPr>
          <w:delText xml:space="preserve">of </w:delText>
        </w:r>
      </w:del>
      <w:ins w:id="486" w:author="Editor" w:date="2018-01-30T23:49:00Z">
        <w:r w:rsidR="00CB0103" w:rsidRPr="003103E0">
          <w:rPr>
            <w:rFonts w:ascii="CMR10" w:hAnsi="CMR10" w:cs="CMR10"/>
            <w:sz w:val="20"/>
            <w:szCs w:val="20"/>
            <w:lang w:val="en-GB"/>
          </w:rPr>
          <w:t xml:space="preserve">from </w:t>
        </w:r>
      </w:ins>
      <w:r w:rsidRPr="003103E0">
        <w:rPr>
          <w:rFonts w:ascii="CMR10" w:hAnsi="CMR10" w:cs="CMR10"/>
          <w:sz w:val="20"/>
          <w:szCs w:val="20"/>
          <w:lang w:val="en-GB"/>
        </w:rPr>
        <w:t>the compared and</w:t>
      </w:r>
    </w:p>
    <w:p w14:paraId="112CD65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primary con</w:t>
      </w:r>
      <w:del w:id="487" w:author="Editor" w:date="2018-01-30T23:49:00Z">
        <w:r w:rsidRPr="003103E0" w:rsidDel="00CB0103">
          <w:rPr>
            <w:rFonts w:ascii="CMR10" w:hAnsi="CMR10" w:cs="CMR10"/>
            <w:sz w:val="20"/>
            <w:szCs w:val="20"/>
            <w:lang w:val="en-GB"/>
          </w:rPr>
          <w:delText>_</w:delText>
        </w:r>
      </w:del>
      <w:ins w:id="488" w:author="Editor" w:date="2018-01-30T23:49:00Z">
        <w:r w:rsidR="00CB0103" w:rsidRPr="003103E0">
          <w:rPr>
            <w:rFonts w:ascii="CMR10" w:hAnsi="CMR10" w:cs="CMR10"/>
            <w:sz w:val="20"/>
            <w:szCs w:val="20"/>
            <w:lang w:val="en-GB"/>
          </w:rPr>
          <w:t>fi</w:t>
        </w:r>
      </w:ins>
      <w:r w:rsidRPr="003103E0">
        <w:rPr>
          <w:rFonts w:ascii="CMR10" w:hAnsi="CMR10" w:cs="CMR10"/>
          <w:sz w:val="20"/>
          <w:szCs w:val="20"/>
          <w:lang w:val="en-GB"/>
        </w:rPr>
        <w:t>guration, the similarity score is increased by four.</w:t>
      </w:r>
    </w:p>
    <w:p w14:paraId="00271A0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SY10" w:hAnsi="CMSY10" w:cs="CMSY10"/>
          <w:sz w:val="20"/>
          <w:szCs w:val="20"/>
          <w:lang w:val="en-GB"/>
        </w:rPr>
        <w:t xml:space="preserve">_ </w:t>
      </w:r>
      <w:r w:rsidRPr="003103E0">
        <w:rPr>
          <w:rFonts w:ascii="CMR10" w:hAnsi="CMR10" w:cs="CMR10"/>
          <w:sz w:val="20"/>
          <w:szCs w:val="20"/>
          <w:lang w:val="en-GB"/>
        </w:rPr>
        <w:t xml:space="preserve">For each missing interaction pair in the contact zones </w:t>
      </w:r>
      <w:del w:id="489" w:author="Editor" w:date="2018-01-30T23:49:00Z">
        <w:r w:rsidRPr="003103E0" w:rsidDel="00CB0103">
          <w:rPr>
            <w:rFonts w:ascii="CMR10" w:hAnsi="CMR10" w:cs="CMR10"/>
            <w:sz w:val="20"/>
            <w:szCs w:val="20"/>
            <w:lang w:val="en-GB"/>
          </w:rPr>
          <w:delText xml:space="preserve">of </w:delText>
        </w:r>
      </w:del>
      <w:ins w:id="490" w:author="Editor" w:date="2018-01-30T23:49:00Z">
        <w:r w:rsidR="00CB0103" w:rsidRPr="003103E0">
          <w:rPr>
            <w:rFonts w:ascii="CMR10" w:hAnsi="CMR10" w:cs="CMR10"/>
            <w:sz w:val="20"/>
            <w:szCs w:val="20"/>
            <w:lang w:val="en-GB"/>
          </w:rPr>
          <w:t xml:space="preserve">from </w:t>
        </w:r>
      </w:ins>
      <w:r w:rsidRPr="003103E0">
        <w:rPr>
          <w:rFonts w:ascii="CMR10" w:hAnsi="CMR10" w:cs="CMR10"/>
          <w:sz w:val="20"/>
          <w:szCs w:val="20"/>
          <w:lang w:val="en-GB"/>
        </w:rPr>
        <w:t>the compared and</w:t>
      </w:r>
    </w:p>
    <w:p w14:paraId="771F2DC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primary con</w:t>
      </w:r>
      <w:del w:id="491" w:author="Editor" w:date="2018-01-30T23:49:00Z">
        <w:r w:rsidRPr="003103E0" w:rsidDel="00CB0103">
          <w:rPr>
            <w:rFonts w:ascii="CMR10" w:hAnsi="CMR10" w:cs="CMR10"/>
            <w:sz w:val="20"/>
            <w:szCs w:val="20"/>
            <w:lang w:val="en-GB"/>
          </w:rPr>
          <w:delText>_</w:delText>
        </w:r>
      </w:del>
      <w:ins w:id="492" w:author="Editor" w:date="2018-01-30T23:49:00Z">
        <w:r w:rsidR="00CB0103" w:rsidRPr="003103E0">
          <w:rPr>
            <w:rFonts w:ascii="CMR10" w:hAnsi="CMR10" w:cs="CMR10"/>
            <w:sz w:val="20"/>
            <w:szCs w:val="20"/>
            <w:lang w:val="en-GB"/>
          </w:rPr>
          <w:t>fi</w:t>
        </w:r>
      </w:ins>
      <w:r w:rsidRPr="003103E0">
        <w:rPr>
          <w:rFonts w:ascii="CMR10" w:hAnsi="CMR10" w:cs="CMR10"/>
          <w:sz w:val="20"/>
          <w:szCs w:val="20"/>
          <w:lang w:val="en-GB"/>
        </w:rPr>
        <w:t>guration, the similarity score is decreased by one.</w:t>
      </w:r>
    </w:p>
    <w:p w14:paraId="022C08F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This score was determined experimentally while designing and testing the view (see</w:t>
      </w:r>
    </w:p>
    <w:p w14:paraId="6E6062D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Results chapter). The central part of the side view consists of a scrollable list of</w:t>
      </w:r>
    </w:p>
    <w:p w14:paraId="02BBAE2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individual con</w:t>
      </w:r>
      <w:del w:id="493" w:author="Editor" w:date="2018-01-30T23:49:00Z">
        <w:r w:rsidRPr="003103E0" w:rsidDel="00CB0103">
          <w:rPr>
            <w:rFonts w:ascii="CMR10" w:hAnsi="CMR10" w:cs="CMR10"/>
            <w:sz w:val="20"/>
            <w:szCs w:val="20"/>
            <w:lang w:val="en-GB"/>
          </w:rPr>
          <w:delText>_</w:delText>
        </w:r>
      </w:del>
      <w:ins w:id="494" w:author="Editor" w:date="2018-01-30T23:49:00Z">
        <w:r w:rsidR="00CB0103" w:rsidRPr="003103E0">
          <w:rPr>
            <w:rFonts w:ascii="CMR10" w:hAnsi="CMR10" w:cs="CMR10"/>
            <w:sz w:val="20"/>
            <w:szCs w:val="20"/>
            <w:lang w:val="en-GB"/>
          </w:rPr>
          <w:t>fi</w:t>
        </w:r>
      </w:ins>
      <w:r w:rsidRPr="003103E0">
        <w:rPr>
          <w:rFonts w:ascii="CMR10" w:hAnsi="CMR10" w:cs="CMR10"/>
          <w:sz w:val="20"/>
          <w:szCs w:val="20"/>
          <w:lang w:val="en-GB"/>
        </w:rPr>
        <w:t xml:space="preserve">gurations </w:t>
      </w:r>
      <w:del w:id="495" w:author="Editor" w:date="2018-01-30T23:50:00Z">
        <w:r w:rsidRPr="003103E0" w:rsidDel="00CB0103">
          <w:rPr>
            <w:rFonts w:ascii="CMR10" w:hAnsi="CMR10" w:cs="CMR10"/>
            <w:sz w:val="20"/>
            <w:szCs w:val="20"/>
            <w:lang w:val="en-GB"/>
          </w:rPr>
          <w:delText xml:space="preserve">of </w:delText>
        </w:r>
      </w:del>
      <w:ins w:id="496" w:author="Editor" w:date="2018-01-30T23:50:00Z">
        <w:r w:rsidR="00CB0103" w:rsidRPr="003103E0">
          <w:rPr>
            <w:rFonts w:ascii="CMR10" w:hAnsi="CMR10" w:cs="CMR10"/>
            <w:sz w:val="20"/>
            <w:szCs w:val="20"/>
            <w:lang w:val="en-GB"/>
          </w:rPr>
          <w:t xml:space="preserve">from </w:t>
        </w:r>
      </w:ins>
      <w:r w:rsidRPr="003103E0">
        <w:rPr>
          <w:rFonts w:ascii="CMR10" w:hAnsi="CMR10" w:cs="CMR10"/>
          <w:sz w:val="20"/>
          <w:szCs w:val="20"/>
          <w:lang w:val="en-GB"/>
        </w:rPr>
        <w:t xml:space="preserve">a subset of </w:t>
      </w:r>
      <w:r w:rsidRPr="003103E0">
        <w:rPr>
          <w:rFonts w:ascii="CMMI10" w:hAnsi="CMMI10" w:cs="CMMI10"/>
          <w:sz w:val="20"/>
          <w:szCs w:val="20"/>
          <w:lang w:val="en-GB"/>
        </w:rPr>
        <w:t xml:space="preserve">S </w:t>
      </w:r>
      <w:r w:rsidRPr="003103E0">
        <w:rPr>
          <w:rFonts w:ascii="CMR10" w:hAnsi="CMR10" w:cs="CMR10"/>
          <w:sz w:val="20"/>
          <w:szCs w:val="20"/>
          <w:lang w:val="en-GB"/>
        </w:rPr>
        <w:t xml:space="preserve">that was </w:t>
      </w:r>
      <w:del w:id="497" w:author="Editor" w:date="2018-01-30T23:50:00Z">
        <w:r w:rsidRPr="003103E0" w:rsidDel="00CB0103">
          <w:rPr>
            <w:rFonts w:ascii="CMR10" w:hAnsi="CMR10" w:cs="CMR10"/>
            <w:sz w:val="20"/>
            <w:szCs w:val="20"/>
            <w:lang w:val="en-GB"/>
          </w:rPr>
          <w:delText>_</w:delText>
        </w:r>
      </w:del>
      <w:ins w:id="498" w:author="Editor" w:date="2018-01-30T23:50:00Z">
        <w:r w:rsidR="00CB0103" w:rsidRPr="003103E0">
          <w:rPr>
            <w:rFonts w:ascii="CMR10" w:hAnsi="CMR10" w:cs="CMR10"/>
            <w:sz w:val="20"/>
            <w:szCs w:val="20"/>
            <w:lang w:val="en-GB"/>
          </w:rPr>
          <w:t>fi</w:t>
        </w:r>
      </w:ins>
      <w:r w:rsidRPr="003103E0">
        <w:rPr>
          <w:rFonts w:ascii="CMR10" w:hAnsi="CMR10" w:cs="CMR10"/>
          <w:sz w:val="20"/>
          <w:szCs w:val="20"/>
          <w:lang w:val="en-GB"/>
        </w:rPr>
        <w:t xml:space="preserve">ltered </w:t>
      </w:r>
      <w:del w:id="499" w:author="Editor" w:date="2018-01-30T23:50:00Z">
        <w:r w:rsidRPr="003103E0" w:rsidDel="00CB0103">
          <w:rPr>
            <w:rFonts w:ascii="CMR10" w:hAnsi="CMR10" w:cs="CMR10"/>
            <w:sz w:val="20"/>
            <w:szCs w:val="20"/>
            <w:lang w:val="en-GB"/>
          </w:rPr>
          <w:delText xml:space="preserve">via </w:delText>
        </w:r>
      </w:del>
      <w:ins w:id="500" w:author="Editor" w:date="2018-01-30T23:50:00Z">
        <w:r w:rsidR="00CB0103" w:rsidRPr="003103E0">
          <w:rPr>
            <w:rFonts w:ascii="CMR10" w:hAnsi="CMR10" w:cs="CMR10"/>
            <w:sz w:val="20"/>
            <w:szCs w:val="20"/>
            <w:lang w:val="en-GB"/>
          </w:rPr>
          <w:t xml:space="preserve">with </w:t>
        </w:r>
      </w:ins>
      <w:r w:rsidRPr="003103E0">
        <w:rPr>
          <w:rFonts w:ascii="CMR10" w:hAnsi="CMR10" w:cs="CMR10"/>
          <w:sz w:val="20"/>
          <w:szCs w:val="20"/>
          <w:lang w:val="en-GB"/>
        </w:rPr>
        <w:t>the Matrix view. The</w:t>
      </w:r>
    </w:p>
    <w:p w14:paraId="751561B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501" w:author="Editor" w:date="2018-01-30T23:50:00Z">
        <w:r w:rsidRPr="003103E0" w:rsidDel="00CB0103">
          <w:rPr>
            <w:rFonts w:ascii="CMR10" w:hAnsi="CMR10" w:cs="CMR10"/>
            <w:sz w:val="20"/>
            <w:szCs w:val="20"/>
            <w:lang w:val="en-GB"/>
          </w:rPr>
          <w:delText>_</w:delText>
        </w:r>
      </w:del>
      <w:ins w:id="502" w:author="Editor" w:date="2018-01-30T23:50:00Z">
        <w:r w:rsidR="00CB0103" w:rsidRPr="003103E0">
          <w:rPr>
            <w:rFonts w:ascii="CMR10" w:hAnsi="CMR10" w:cs="CMR10"/>
            <w:sz w:val="20"/>
            <w:szCs w:val="20"/>
            <w:lang w:val="en-GB"/>
          </w:rPr>
          <w:t>fi</w:t>
        </w:r>
      </w:ins>
      <w:r w:rsidRPr="003103E0">
        <w:rPr>
          <w:rFonts w:ascii="CMR10" w:hAnsi="CMR10" w:cs="CMR10"/>
          <w:sz w:val="20"/>
          <w:szCs w:val="20"/>
          <w:lang w:val="en-GB"/>
        </w:rPr>
        <w:t>gurations are ordered according to the</w:t>
      </w:r>
      <w:ins w:id="503" w:author="Editor" w:date="2018-01-30T23:50:00Z">
        <w:r w:rsidR="00CB0103" w:rsidRPr="003103E0">
          <w:rPr>
            <w:rFonts w:ascii="CMR10" w:hAnsi="CMR10" w:cs="CMR10"/>
            <w:sz w:val="20"/>
            <w:szCs w:val="20"/>
            <w:lang w:val="en-GB"/>
          </w:rPr>
          <w:t>ir</w:t>
        </w:r>
      </w:ins>
      <w:r w:rsidRPr="003103E0">
        <w:rPr>
          <w:rFonts w:ascii="CMR10" w:hAnsi="CMR10" w:cs="CMR10"/>
          <w:sz w:val="20"/>
          <w:szCs w:val="20"/>
          <w:lang w:val="en-GB"/>
        </w:rPr>
        <w:t xml:space="preserve"> similarity score</w:t>
      </w:r>
      <w:ins w:id="504" w:author="Editor" w:date="2018-01-30T23:50:00Z">
        <w:r w:rsidR="00CB0103" w:rsidRPr="003103E0">
          <w:rPr>
            <w:rFonts w:ascii="CMR10" w:hAnsi="CMR10" w:cs="CMR10"/>
            <w:sz w:val="20"/>
            <w:szCs w:val="20"/>
            <w:lang w:val="en-GB"/>
          </w:rPr>
          <w:t>s</w:t>
        </w:r>
        <w:del w:id="505" w:author="Quality Control Editor" w:date="2018-01-31T06:28:00Z">
          <w:r w:rsidR="00CB0103" w:rsidRPr="003103E0" w:rsidDel="003103E0">
            <w:rPr>
              <w:rFonts w:ascii="CMR10" w:hAnsi="CMR10" w:cs="CMR10"/>
              <w:sz w:val="20"/>
              <w:szCs w:val="20"/>
              <w:lang w:val="en-GB"/>
            </w:rPr>
            <w:delText xml:space="preserve">, </w:delText>
          </w:r>
        </w:del>
      </w:ins>
      <w:del w:id="506" w:author="Quality Control Editor" w:date="2018-01-31T06:28:00Z">
        <w:r w:rsidRPr="003103E0" w:rsidDel="003103E0">
          <w:rPr>
            <w:rFonts w:ascii="CMR10" w:hAnsi="CMR10" w:cs="CMR10"/>
            <w:sz w:val="20"/>
            <w:szCs w:val="20"/>
            <w:lang w:val="en-GB"/>
          </w:rPr>
          <w:delText xml:space="preserve"> f</w:delText>
        </w:r>
      </w:del>
      <w:ins w:id="507" w:author="Quality Control Editor" w:date="2018-01-31T06:28:00Z">
        <w:r w:rsidR="003103E0">
          <w:rPr>
            <w:rFonts w:ascii="CMR10" w:hAnsi="CMR10" w:cs="CMR10"/>
            <w:sz w:val="20"/>
            <w:szCs w:val="20"/>
            <w:lang w:val="en-GB"/>
          </w:rPr>
          <w:t>, f</w:t>
        </w:r>
      </w:ins>
      <w:r w:rsidRPr="003103E0">
        <w:rPr>
          <w:rFonts w:ascii="CMR10" w:hAnsi="CMR10" w:cs="CMR10"/>
          <w:sz w:val="20"/>
          <w:szCs w:val="20"/>
          <w:lang w:val="en-GB"/>
        </w:rPr>
        <w:t>rom the most similar</w:t>
      </w:r>
    </w:p>
    <w:p w14:paraId="5051946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the least similar ones. The primary con</w:t>
      </w:r>
      <w:ins w:id="508" w:author="Editor" w:date="2018-01-30T23:50:00Z">
        <w:r w:rsidR="00CB0103" w:rsidRPr="003103E0">
          <w:rPr>
            <w:rFonts w:ascii="CMR10" w:hAnsi="CMR10" w:cs="CMR10"/>
            <w:sz w:val="20"/>
            <w:szCs w:val="20"/>
            <w:lang w:val="en-GB"/>
          </w:rPr>
          <w:t>fi</w:t>
        </w:r>
      </w:ins>
      <w:del w:id="509" w:author="Editor" w:date="2018-01-30T23:50:00Z">
        <w:r w:rsidRPr="003103E0" w:rsidDel="00CB0103">
          <w:rPr>
            <w:rFonts w:ascii="CMR10" w:hAnsi="CMR10" w:cs="CMR10"/>
            <w:sz w:val="20"/>
            <w:szCs w:val="20"/>
            <w:lang w:val="en-GB"/>
          </w:rPr>
          <w:delText>_</w:delText>
        </w:r>
      </w:del>
      <w:r w:rsidRPr="003103E0">
        <w:rPr>
          <w:rFonts w:ascii="CMR10" w:hAnsi="CMR10" w:cs="CMR10"/>
          <w:sz w:val="20"/>
          <w:szCs w:val="20"/>
          <w:lang w:val="en-GB"/>
        </w:rPr>
        <w:t xml:space="preserve">guration is always displayed as the </w:t>
      </w:r>
      <w:ins w:id="510" w:author="Editor" w:date="2018-01-30T23:50:00Z">
        <w:r w:rsidR="00CB0103" w:rsidRPr="003103E0">
          <w:rPr>
            <w:rFonts w:ascii="CMR10" w:hAnsi="CMR10" w:cs="CMR10"/>
            <w:sz w:val="20"/>
            <w:szCs w:val="20"/>
            <w:lang w:val="en-GB"/>
          </w:rPr>
          <w:t>fi</w:t>
        </w:r>
      </w:ins>
      <w:del w:id="511" w:author="Editor" w:date="2018-01-30T23:50:00Z">
        <w:r w:rsidRPr="003103E0" w:rsidDel="00CB0103">
          <w:rPr>
            <w:rFonts w:ascii="CMR10" w:hAnsi="CMR10" w:cs="CMR10"/>
            <w:sz w:val="20"/>
            <w:szCs w:val="20"/>
            <w:lang w:val="en-GB"/>
          </w:rPr>
          <w:delText>_</w:delText>
        </w:r>
      </w:del>
      <w:r w:rsidRPr="003103E0">
        <w:rPr>
          <w:rFonts w:ascii="CMR10" w:hAnsi="CMR10" w:cs="CMR10"/>
          <w:sz w:val="20"/>
          <w:szCs w:val="20"/>
          <w:lang w:val="en-GB"/>
        </w:rPr>
        <w:t>rst</w:t>
      </w:r>
    </w:p>
    <w:p w14:paraId="64B605F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one on the top of the list.</w:t>
      </w:r>
    </w:p>
    <w:p w14:paraId="360F751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side view helps to answer </w:t>
      </w:r>
      <w:del w:id="512" w:author="Editor" w:date="2018-01-30T23:50:00Z">
        <w:r w:rsidRPr="003103E0" w:rsidDel="00CB0103">
          <w:rPr>
            <w:rFonts w:ascii="CMR10" w:hAnsi="CMR10" w:cs="CMR10"/>
            <w:sz w:val="20"/>
            <w:szCs w:val="20"/>
            <w:lang w:val="en-GB"/>
          </w:rPr>
          <w:delText xml:space="preserve">the </w:delText>
        </w:r>
      </w:del>
      <w:r w:rsidRPr="003103E0">
        <w:rPr>
          <w:rFonts w:ascii="CMR10" w:hAnsi="CMR10" w:cs="CMR10"/>
          <w:sz w:val="20"/>
          <w:szCs w:val="20"/>
          <w:lang w:val="en-GB"/>
        </w:rPr>
        <w:t>questions Q2 and Q3</w:t>
      </w:r>
      <w:ins w:id="513" w:author="Editor" w:date="2018-01-30T23:50:00Z">
        <w:r w:rsidR="00CB0103" w:rsidRPr="003103E0">
          <w:rPr>
            <w:rFonts w:ascii="CMR10" w:hAnsi="CMR10" w:cs="CMR10"/>
            <w:sz w:val="20"/>
            <w:szCs w:val="20"/>
            <w:lang w:val="en-GB"/>
          </w:rPr>
          <w:t>,</w:t>
        </w:r>
      </w:ins>
      <w:r w:rsidRPr="003103E0">
        <w:rPr>
          <w:rFonts w:ascii="CMR10" w:hAnsi="CMR10" w:cs="CMR10"/>
          <w:sz w:val="20"/>
          <w:szCs w:val="20"/>
          <w:lang w:val="en-GB"/>
        </w:rPr>
        <w:t xml:space="preserve"> as it enables </w:t>
      </w:r>
      <w:ins w:id="514" w:author="Editor" w:date="2018-01-30T23:50:00Z">
        <w:r w:rsidR="00CB0103" w:rsidRPr="003103E0">
          <w:rPr>
            <w:rFonts w:ascii="CMR10" w:hAnsi="CMR10" w:cs="CMR10"/>
            <w:sz w:val="20"/>
            <w:szCs w:val="20"/>
            <w:lang w:val="en-GB"/>
          </w:rPr>
          <w:t>an</w:t>
        </w:r>
      </w:ins>
      <w:del w:id="515" w:author="Editor" w:date="2018-01-30T23:50:00Z">
        <w:r w:rsidRPr="003103E0" w:rsidDel="00CB0103">
          <w:rPr>
            <w:rFonts w:ascii="CMR10" w:hAnsi="CMR10" w:cs="CMR10"/>
            <w:sz w:val="20"/>
            <w:szCs w:val="20"/>
            <w:lang w:val="en-GB"/>
          </w:rPr>
          <w:delText>the</w:delText>
        </w:r>
      </w:del>
      <w:r w:rsidRPr="003103E0">
        <w:rPr>
          <w:rFonts w:ascii="CMR10" w:hAnsi="CMR10" w:cs="CMR10"/>
          <w:sz w:val="20"/>
          <w:szCs w:val="20"/>
          <w:lang w:val="en-GB"/>
        </w:rPr>
        <w:t xml:space="preserve"> iterative</w:t>
      </w:r>
    </w:p>
    <w:p w14:paraId="0A0C2BE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search through the list of con</w:t>
      </w:r>
      <w:del w:id="516" w:author="Editor" w:date="2018-01-30T23:50:00Z">
        <w:r w:rsidRPr="003103E0" w:rsidDel="00CB0103">
          <w:rPr>
            <w:rFonts w:ascii="CMR10" w:hAnsi="CMR10" w:cs="CMR10"/>
            <w:sz w:val="20"/>
            <w:szCs w:val="20"/>
            <w:lang w:val="en-GB"/>
          </w:rPr>
          <w:delText>_</w:delText>
        </w:r>
      </w:del>
      <w:ins w:id="517" w:author="Editor" w:date="2018-01-30T23:50:00Z">
        <w:r w:rsidR="00CB0103" w:rsidRPr="003103E0">
          <w:rPr>
            <w:rFonts w:ascii="CMR10" w:hAnsi="CMR10" w:cs="CMR10"/>
            <w:sz w:val="20"/>
            <w:szCs w:val="20"/>
            <w:lang w:val="en-GB"/>
          </w:rPr>
          <w:t>fi</w:t>
        </w:r>
      </w:ins>
      <w:r w:rsidRPr="003103E0">
        <w:rPr>
          <w:rFonts w:ascii="CMR10" w:hAnsi="CMR10" w:cs="CMR10"/>
          <w:sz w:val="20"/>
          <w:szCs w:val="20"/>
          <w:lang w:val="en-GB"/>
        </w:rPr>
        <w:t>gurations and the exploration of all pairs of interacting</w:t>
      </w:r>
    </w:p>
    <w:p w14:paraId="0FFD255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acids for each con</w:t>
      </w:r>
      <w:del w:id="518" w:author="Editor" w:date="2018-01-30T23:51:00Z">
        <w:r w:rsidRPr="003103E0" w:rsidDel="00CB0103">
          <w:rPr>
            <w:rFonts w:ascii="CMR10" w:hAnsi="CMR10" w:cs="CMR10"/>
            <w:sz w:val="20"/>
            <w:szCs w:val="20"/>
            <w:lang w:val="en-GB"/>
          </w:rPr>
          <w:delText>_</w:delText>
        </w:r>
      </w:del>
      <w:ins w:id="519" w:author="Editor" w:date="2018-01-30T23:51:00Z">
        <w:r w:rsidR="00CB0103" w:rsidRPr="003103E0">
          <w:rPr>
            <w:rFonts w:ascii="CMR10" w:hAnsi="CMR10" w:cs="CMR10"/>
            <w:sz w:val="20"/>
            <w:szCs w:val="20"/>
            <w:lang w:val="en-GB"/>
          </w:rPr>
          <w:t>fi</w:t>
        </w:r>
      </w:ins>
      <w:r w:rsidRPr="003103E0">
        <w:rPr>
          <w:rFonts w:ascii="CMR10" w:hAnsi="CMR10" w:cs="CMR10"/>
          <w:sz w:val="20"/>
          <w:szCs w:val="20"/>
          <w:lang w:val="en-GB"/>
        </w:rPr>
        <w:t>guration. The user can select a con</w:t>
      </w:r>
      <w:ins w:id="520" w:author="Editor" w:date="2018-01-30T23:51:00Z">
        <w:r w:rsidR="00CB0103" w:rsidRPr="003103E0">
          <w:rPr>
            <w:rFonts w:ascii="CMR10" w:hAnsi="CMR10" w:cs="CMR10"/>
            <w:sz w:val="20"/>
            <w:szCs w:val="20"/>
            <w:lang w:val="en-GB"/>
          </w:rPr>
          <w:t>fi</w:t>
        </w:r>
      </w:ins>
      <w:del w:id="521" w:author="Editor" w:date="2018-01-30T23:51:00Z">
        <w:r w:rsidRPr="003103E0" w:rsidDel="00CB0103">
          <w:rPr>
            <w:rFonts w:ascii="CMR10" w:hAnsi="CMR10" w:cs="CMR10"/>
            <w:sz w:val="20"/>
            <w:szCs w:val="20"/>
            <w:lang w:val="en-GB"/>
          </w:rPr>
          <w:delText>_</w:delText>
        </w:r>
      </w:del>
      <w:r w:rsidRPr="003103E0">
        <w:rPr>
          <w:rFonts w:ascii="CMR10" w:hAnsi="CMR10" w:cs="CMR10"/>
          <w:sz w:val="20"/>
          <w:szCs w:val="20"/>
          <w:lang w:val="en-GB"/>
        </w:rPr>
        <w:t xml:space="preserve">guration </w:t>
      </w:r>
      <w:del w:id="522" w:author="Editor" w:date="2018-01-30T23:51:00Z">
        <w:r w:rsidRPr="003103E0" w:rsidDel="00CB0103">
          <w:rPr>
            <w:rFonts w:ascii="CMR10" w:hAnsi="CMR10" w:cs="CMR10"/>
            <w:sz w:val="20"/>
            <w:szCs w:val="20"/>
            <w:lang w:val="en-GB"/>
          </w:rPr>
          <w:delText xml:space="preserve">in </w:delText>
        </w:r>
      </w:del>
      <w:ins w:id="523" w:author="Editor" w:date="2018-01-30T23:51:00Z">
        <w:r w:rsidR="00CB0103" w:rsidRPr="003103E0">
          <w:rPr>
            <w:rFonts w:ascii="CMR10" w:hAnsi="CMR10" w:cs="CMR10"/>
            <w:sz w:val="20"/>
            <w:szCs w:val="20"/>
            <w:lang w:val="en-GB"/>
          </w:rPr>
          <w:t xml:space="preserve">to </w:t>
        </w:r>
      </w:ins>
      <w:r w:rsidRPr="003103E0">
        <w:rPr>
          <w:rFonts w:ascii="CMR10" w:hAnsi="CMR10" w:cs="CMR10"/>
          <w:sz w:val="20"/>
          <w:szCs w:val="20"/>
          <w:lang w:val="en-GB"/>
        </w:rPr>
        <w:t>focus</w:t>
      </w:r>
      <w:ins w:id="524" w:author="Editor" w:date="2018-01-30T23:51:00Z">
        <w:r w:rsidR="00CB0103" w:rsidRPr="003103E0">
          <w:rPr>
            <w:rFonts w:ascii="CMR10" w:hAnsi="CMR10" w:cs="CMR10"/>
            <w:sz w:val="20"/>
            <w:szCs w:val="20"/>
            <w:lang w:val="en-GB"/>
          </w:rPr>
          <w:t xml:space="preserve"> on</w:t>
        </w:r>
      </w:ins>
    </w:p>
    <w:p w14:paraId="7D8F68E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by clicking on it. By default, each con</w:t>
      </w:r>
      <w:ins w:id="525" w:author="Editor" w:date="2018-01-30T23:51:00Z">
        <w:r w:rsidR="00CB0103" w:rsidRPr="003103E0">
          <w:rPr>
            <w:rFonts w:ascii="CMR10" w:hAnsi="CMR10" w:cs="CMR10"/>
            <w:sz w:val="20"/>
            <w:szCs w:val="20"/>
            <w:lang w:val="en-GB"/>
          </w:rPr>
          <w:t>fi</w:t>
        </w:r>
      </w:ins>
      <w:del w:id="526" w:author="Editor" w:date="2018-01-30T23:51:00Z">
        <w:r w:rsidRPr="003103E0" w:rsidDel="00CB0103">
          <w:rPr>
            <w:rFonts w:ascii="CMR10" w:hAnsi="CMR10" w:cs="CMR10"/>
            <w:sz w:val="20"/>
            <w:szCs w:val="20"/>
            <w:lang w:val="en-GB"/>
          </w:rPr>
          <w:delText>_</w:delText>
        </w:r>
      </w:del>
      <w:r w:rsidRPr="003103E0">
        <w:rPr>
          <w:rFonts w:ascii="CMR10" w:hAnsi="CMR10" w:cs="CMR10"/>
          <w:sz w:val="20"/>
          <w:szCs w:val="20"/>
          <w:lang w:val="en-GB"/>
        </w:rPr>
        <w:t>guration in focus contains one polyline</w:t>
      </w:r>
    </w:p>
    <w:p w14:paraId="01B94DE1" w14:textId="77777777" w:rsidR="00875898" w:rsidRPr="003103E0" w:rsidDel="00CB0103" w:rsidRDefault="00875898" w:rsidP="00875898">
      <w:pPr>
        <w:autoSpaceDE w:val="0"/>
        <w:autoSpaceDN w:val="0"/>
        <w:adjustRightInd w:val="0"/>
        <w:spacing w:after="0" w:line="240" w:lineRule="auto"/>
        <w:rPr>
          <w:del w:id="527" w:author="Editor" w:date="2018-01-30T23:51:00Z"/>
          <w:rFonts w:ascii="CMR10" w:hAnsi="CMR10" w:cs="CMR10"/>
          <w:sz w:val="20"/>
          <w:szCs w:val="20"/>
          <w:lang w:val="en-GB"/>
        </w:rPr>
      </w:pPr>
      <w:r w:rsidRPr="003103E0">
        <w:rPr>
          <w:rFonts w:ascii="CMR10" w:hAnsi="CMR10" w:cs="CMR10"/>
          <w:sz w:val="20"/>
          <w:szCs w:val="20"/>
          <w:lang w:val="en-GB"/>
        </w:rPr>
        <w:t xml:space="preserve">connecting </w:t>
      </w:r>
      <w:del w:id="528" w:author="Editor" w:date="2018-01-30T23:51:00Z">
        <w:r w:rsidRPr="003103E0" w:rsidDel="00CB0103">
          <w:rPr>
            <w:rFonts w:ascii="CMR10" w:hAnsi="CMR10" w:cs="CMR10"/>
            <w:sz w:val="20"/>
            <w:szCs w:val="20"/>
            <w:lang w:val="en-GB"/>
          </w:rPr>
          <w:delText xml:space="preserve">those </w:delText>
        </w:r>
      </w:del>
      <w:r w:rsidRPr="003103E0">
        <w:rPr>
          <w:rFonts w:ascii="CMR10" w:hAnsi="CMR10" w:cs="CMR10"/>
          <w:sz w:val="20"/>
          <w:szCs w:val="20"/>
          <w:lang w:val="en-GB"/>
        </w:rPr>
        <w:t xml:space="preserve">two amino acids from the contact zone </w:t>
      </w:r>
      <w:ins w:id="529" w:author="Editor" w:date="2018-01-30T23:51:00Z">
        <w:r w:rsidR="00CB0103" w:rsidRPr="003103E0">
          <w:rPr>
            <w:rFonts w:ascii="CMR10" w:hAnsi="CMR10" w:cs="CMR10"/>
            <w:sz w:val="20"/>
            <w:szCs w:val="20"/>
            <w:lang w:val="en-GB"/>
          </w:rPr>
          <w:t>that</w:t>
        </w:r>
      </w:ins>
      <w:del w:id="530" w:author="Editor" w:date="2018-01-30T23:51:00Z">
        <w:r w:rsidRPr="003103E0" w:rsidDel="00CB0103">
          <w:rPr>
            <w:rFonts w:ascii="CMR10" w:hAnsi="CMR10" w:cs="CMR10"/>
            <w:sz w:val="20"/>
            <w:szCs w:val="20"/>
            <w:lang w:val="en-GB"/>
          </w:rPr>
          <w:delText>which</w:delText>
        </w:r>
      </w:del>
      <w:r w:rsidRPr="003103E0">
        <w:rPr>
          <w:rFonts w:ascii="CMR10" w:hAnsi="CMR10" w:cs="CMR10"/>
          <w:sz w:val="20"/>
          <w:szCs w:val="20"/>
          <w:lang w:val="en-GB"/>
        </w:rPr>
        <w:t xml:space="preserve"> are the closest </w:t>
      </w:r>
      <w:del w:id="531" w:author="Editor" w:date="2018-01-30T23:51:00Z">
        <w:r w:rsidRPr="003103E0" w:rsidDel="00CB0103">
          <w:rPr>
            <w:rFonts w:ascii="CMR10" w:hAnsi="CMR10" w:cs="CMR10"/>
            <w:sz w:val="20"/>
            <w:szCs w:val="20"/>
            <w:lang w:val="en-GB"/>
          </w:rPr>
          <w:delText>ones</w:delText>
        </w:r>
      </w:del>
    </w:p>
    <w:p w14:paraId="3CED54E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among all the possible pairs (Figure 4b). The user can hover the mouse over the</w:t>
      </w:r>
    </w:p>
    <w:p w14:paraId="77DFFE0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lists of amino acids on the left and </w:t>
      </w:r>
      <w:del w:id="532" w:author="Editor" w:date="2018-01-30T23:52:00Z">
        <w:r w:rsidRPr="003103E0" w:rsidDel="00CB0103">
          <w:rPr>
            <w:rFonts w:ascii="CMR10" w:hAnsi="CMR10" w:cs="CMR10"/>
            <w:sz w:val="20"/>
            <w:szCs w:val="20"/>
            <w:lang w:val="en-GB"/>
          </w:rPr>
          <w:delText xml:space="preserve">the </w:delText>
        </w:r>
      </w:del>
      <w:r w:rsidRPr="003103E0">
        <w:rPr>
          <w:rFonts w:ascii="CMR10" w:hAnsi="CMR10" w:cs="CMR10"/>
          <w:sz w:val="20"/>
          <w:szCs w:val="20"/>
          <w:lang w:val="en-GB"/>
        </w:rPr>
        <w:t>right side and inspect the corresponding</w:t>
      </w:r>
    </w:p>
    <w:p w14:paraId="67218C5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connection lines for a given amino acid. By clicking on the rectangle representing a</w:t>
      </w:r>
    </w:p>
    <w:p w14:paraId="0D12B79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given amino acid, the connection lines remain in the view. The pairs of amino acids</w:t>
      </w:r>
    </w:p>
    <w:p w14:paraId="221A9DC3" w14:textId="77777777" w:rsidR="00875898" w:rsidRPr="003103E0" w:rsidRDefault="00CB0103" w:rsidP="00875898">
      <w:pPr>
        <w:autoSpaceDE w:val="0"/>
        <w:autoSpaceDN w:val="0"/>
        <w:adjustRightInd w:val="0"/>
        <w:spacing w:after="0" w:line="240" w:lineRule="auto"/>
        <w:rPr>
          <w:rFonts w:ascii="CMR10" w:hAnsi="CMR10" w:cs="CMR10"/>
          <w:sz w:val="20"/>
          <w:szCs w:val="20"/>
          <w:lang w:val="en-GB"/>
        </w:rPr>
      </w:pPr>
      <w:ins w:id="533" w:author="Editor" w:date="2018-01-30T23:52:00Z">
        <w:r w:rsidRPr="003103E0">
          <w:rPr>
            <w:rFonts w:ascii="CMR10" w:hAnsi="CMR10" w:cs="CMR10"/>
            <w:sz w:val="20"/>
            <w:szCs w:val="20"/>
            <w:lang w:val="en-GB"/>
          </w:rPr>
          <w:t xml:space="preserve">that </w:t>
        </w:r>
      </w:ins>
      <w:r w:rsidR="00875898" w:rsidRPr="003103E0">
        <w:rPr>
          <w:rFonts w:ascii="CMR10" w:hAnsi="CMR10" w:cs="CMR10"/>
          <w:sz w:val="20"/>
          <w:szCs w:val="20"/>
          <w:lang w:val="en-GB"/>
        </w:rPr>
        <w:t>form</w:t>
      </w:r>
      <w:del w:id="534" w:author="Editor" w:date="2018-01-30T23:52:00Z">
        <w:r w:rsidR="00875898" w:rsidRPr="003103E0" w:rsidDel="00CB0103">
          <w:rPr>
            <w:rFonts w:ascii="CMR10" w:hAnsi="CMR10" w:cs="CMR10"/>
            <w:sz w:val="20"/>
            <w:szCs w:val="20"/>
            <w:lang w:val="en-GB"/>
          </w:rPr>
          <w:delText>ing</w:delText>
        </w:r>
      </w:del>
      <w:r w:rsidR="00875898" w:rsidRPr="003103E0">
        <w:rPr>
          <w:rFonts w:ascii="CMR10" w:hAnsi="CMR10" w:cs="CMR10"/>
          <w:sz w:val="20"/>
          <w:szCs w:val="20"/>
          <w:lang w:val="en-GB"/>
        </w:rPr>
        <w:t xml:space="preserve"> the con</w:t>
      </w:r>
      <w:del w:id="535" w:author="Editor" w:date="2018-01-30T23:52:00Z">
        <w:r w:rsidR="00875898" w:rsidRPr="003103E0" w:rsidDel="00CB0103">
          <w:rPr>
            <w:rFonts w:ascii="CMR10" w:hAnsi="CMR10" w:cs="CMR10"/>
            <w:sz w:val="20"/>
            <w:szCs w:val="20"/>
            <w:lang w:val="en-GB"/>
          </w:rPr>
          <w:delText>_</w:delText>
        </w:r>
      </w:del>
      <w:ins w:id="536" w:author="Editor" w:date="2018-01-30T23:52:00Z">
        <w:r w:rsidRPr="003103E0">
          <w:rPr>
            <w:rFonts w:ascii="CMR10" w:hAnsi="CMR10" w:cs="CMR10"/>
            <w:sz w:val="20"/>
            <w:szCs w:val="20"/>
            <w:lang w:val="en-GB"/>
          </w:rPr>
          <w:t>fi</w:t>
        </w:r>
      </w:ins>
      <w:r w:rsidR="00875898" w:rsidRPr="003103E0">
        <w:rPr>
          <w:rFonts w:ascii="CMR10" w:hAnsi="CMR10" w:cs="CMR10"/>
          <w:sz w:val="20"/>
          <w:szCs w:val="20"/>
          <w:lang w:val="en-GB"/>
        </w:rPr>
        <w:t>guration in focus can be highlighted in the matrix (with green</w:t>
      </w:r>
    </w:p>
    <w:p w14:paraId="7222FD4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border rectangles in Figure 4a). From the colo</w:t>
      </w:r>
      <w:ins w:id="537" w:author="Editor" w:date="2018-01-30T23:52:00Z">
        <w:r w:rsidR="00CB0103" w:rsidRPr="003103E0">
          <w:rPr>
            <w:rFonts w:ascii="CMR10" w:hAnsi="CMR10" w:cs="CMR10"/>
            <w:sz w:val="20"/>
            <w:szCs w:val="20"/>
            <w:lang w:val="en-GB"/>
          </w:rPr>
          <w:t>u</w:t>
        </w:r>
      </w:ins>
      <w:r w:rsidRPr="003103E0">
        <w:rPr>
          <w:rFonts w:ascii="CMR10" w:hAnsi="CMR10" w:cs="CMR10"/>
          <w:sz w:val="20"/>
          <w:szCs w:val="20"/>
          <w:lang w:val="en-GB"/>
        </w:rPr>
        <w:t>r of the matrix cells, the user can</w:t>
      </w:r>
    </w:p>
    <w:p w14:paraId="435AA864" w14:textId="77777777" w:rsidR="00875898" w:rsidRPr="003103E0" w:rsidDel="00CB0103" w:rsidRDefault="00875898">
      <w:pPr>
        <w:autoSpaceDE w:val="0"/>
        <w:autoSpaceDN w:val="0"/>
        <w:adjustRightInd w:val="0"/>
        <w:spacing w:after="0" w:line="240" w:lineRule="auto"/>
        <w:rPr>
          <w:del w:id="538" w:author="Editor" w:date="2018-01-30T23:52:00Z"/>
          <w:rFonts w:ascii="CMR10" w:hAnsi="CMR10" w:cs="CMR10"/>
          <w:sz w:val="20"/>
          <w:szCs w:val="20"/>
          <w:lang w:val="en-GB"/>
        </w:rPr>
      </w:pPr>
      <w:r w:rsidRPr="003103E0">
        <w:rPr>
          <w:rFonts w:ascii="CMR10" w:hAnsi="CMR10" w:cs="CMR10"/>
          <w:sz w:val="20"/>
          <w:szCs w:val="20"/>
          <w:lang w:val="en-GB"/>
        </w:rPr>
        <w:t>immediately estimate the number of con</w:t>
      </w:r>
      <w:del w:id="539" w:author="Editor" w:date="2018-01-30T23:52:00Z">
        <w:r w:rsidRPr="003103E0" w:rsidDel="00CB0103">
          <w:rPr>
            <w:rFonts w:ascii="CMR10" w:hAnsi="CMR10" w:cs="CMR10"/>
            <w:sz w:val="20"/>
            <w:szCs w:val="20"/>
            <w:lang w:val="en-GB"/>
          </w:rPr>
          <w:delText>_</w:delText>
        </w:r>
      </w:del>
      <w:ins w:id="540" w:author="Editor" w:date="2018-01-30T23:52:00Z">
        <w:r w:rsidR="00CB0103" w:rsidRPr="003103E0">
          <w:rPr>
            <w:rFonts w:ascii="CMR10" w:hAnsi="CMR10" w:cs="CMR10"/>
            <w:sz w:val="20"/>
            <w:szCs w:val="20"/>
            <w:lang w:val="en-GB"/>
          </w:rPr>
          <w:t>fi</w:t>
        </w:r>
      </w:ins>
      <w:r w:rsidRPr="003103E0">
        <w:rPr>
          <w:rFonts w:ascii="CMR10" w:hAnsi="CMR10" w:cs="CMR10"/>
          <w:sz w:val="20"/>
          <w:szCs w:val="20"/>
          <w:lang w:val="en-GB"/>
        </w:rPr>
        <w:t>gurations in which these pairs are present</w:t>
      </w:r>
    </w:p>
    <w:p w14:paraId="07FACEE3" w14:textId="77777777" w:rsidR="00875898" w:rsidRPr="003103E0" w:rsidRDefault="00875898" w:rsidP="00CB0103">
      <w:pPr>
        <w:autoSpaceDE w:val="0"/>
        <w:autoSpaceDN w:val="0"/>
        <w:adjustRightInd w:val="0"/>
        <w:spacing w:after="0" w:line="240" w:lineRule="auto"/>
        <w:rPr>
          <w:rFonts w:ascii="CMR10" w:hAnsi="CMR10" w:cs="CMR10"/>
          <w:sz w:val="20"/>
          <w:szCs w:val="20"/>
          <w:lang w:val="en-GB"/>
        </w:rPr>
      </w:pPr>
      <w:del w:id="541" w:author="Editor" w:date="2018-01-30T23:52:00Z">
        <w:r w:rsidRPr="003103E0" w:rsidDel="00CB0103">
          <w:rPr>
            <w:rFonts w:ascii="CMR10" w:hAnsi="CMR10" w:cs="CMR10"/>
            <w:sz w:val="20"/>
            <w:szCs w:val="20"/>
            <w:lang w:val="en-GB"/>
          </w:rPr>
          <w:delText>as well</w:delText>
        </w:r>
      </w:del>
      <w:r w:rsidRPr="003103E0">
        <w:rPr>
          <w:rFonts w:ascii="CMR10" w:hAnsi="CMR10" w:cs="CMR10"/>
          <w:sz w:val="20"/>
          <w:szCs w:val="20"/>
          <w:lang w:val="en-GB"/>
        </w:rPr>
        <w:t xml:space="preserve">. Vice versa, by interacting with the matrix and selecting </w:t>
      </w:r>
      <w:ins w:id="542" w:author="Editor" w:date="2018-01-30T23:52:00Z">
        <w:r w:rsidR="00CB0103" w:rsidRPr="003103E0">
          <w:rPr>
            <w:rFonts w:ascii="CMR10" w:hAnsi="CMR10" w:cs="CMR10"/>
            <w:sz w:val="20"/>
            <w:szCs w:val="20"/>
            <w:lang w:val="en-GB"/>
          </w:rPr>
          <w:t xml:space="preserve">the </w:t>
        </w:r>
      </w:ins>
      <w:r w:rsidRPr="003103E0">
        <w:rPr>
          <w:rFonts w:ascii="CMR10" w:hAnsi="CMR10" w:cs="CMR10"/>
          <w:sz w:val="20"/>
          <w:szCs w:val="20"/>
          <w:lang w:val="en-GB"/>
        </w:rPr>
        <w:t>given rectangles,</w:t>
      </w:r>
    </w:p>
    <w:p w14:paraId="3BDF83A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side view is automatically </w:t>
      </w:r>
      <w:del w:id="543" w:author="Editor" w:date="2018-01-30T23:52:00Z">
        <w:r w:rsidRPr="003103E0" w:rsidDel="00CB0103">
          <w:rPr>
            <w:rFonts w:ascii="CMR10" w:hAnsi="CMR10" w:cs="CMR10"/>
            <w:sz w:val="20"/>
            <w:szCs w:val="20"/>
            <w:lang w:val="en-GB"/>
          </w:rPr>
          <w:delText>_</w:delText>
        </w:r>
      </w:del>
      <w:ins w:id="544" w:author="Editor" w:date="2018-01-30T23:52:00Z">
        <w:r w:rsidR="00CB0103" w:rsidRPr="003103E0">
          <w:rPr>
            <w:rFonts w:ascii="CMR10" w:hAnsi="CMR10" w:cs="CMR10"/>
            <w:sz w:val="20"/>
            <w:szCs w:val="20"/>
            <w:lang w:val="en-GB"/>
          </w:rPr>
          <w:t>fi</w:t>
        </w:r>
      </w:ins>
      <w:r w:rsidRPr="003103E0">
        <w:rPr>
          <w:rFonts w:ascii="CMR10" w:hAnsi="CMR10" w:cs="CMR10"/>
          <w:sz w:val="20"/>
          <w:szCs w:val="20"/>
          <w:lang w:val="en-GB"/>
        </w:rPr>
        <w:t>ltered to show only those con</w:t>
      </w:r>
      <w:del w:id="545" w:author="Editor" w:date="2018-01-30T23:52:00Z">
        <w:r w:rsidRPr="003103E0" w:rsidDel="00CB0103">
          <w:rPr>
            <w:rFonts w:ascii="CMR10" w:hAnsi="CMR10" w:cs="CMR10"/>
            <w:sz w:val="20"/>
            <w:szCs w:val="20"/>
            <w:lang w:val="en-GB"/>
          </w:rPr>
          <w:delText>_</w:delText>
        </w:r>
      </w:del>
      <w:ins w:id="546" w:author="Editor" w:date="2018-01-30T23:52:00Z">
        <w:r w:rsidR="00CB0103" w:rsidRPr="003103E0">
          <w:rPr>
            <w:rFonts w:ascii="CMR10" w:hAnsi="CMR10" w:cs="CMR10"/>
            <w:sz w:val="20"/>
            <w:szCs w:val="20"/>
            <w:lang w:val="en-GB"/>
          </w:rPr>
          <w:t>fi</w:t>
        </w:r>
      </w:ins>
      <w:r w:rsidRPr="003103E0">
        <w:rPr>
          <w:rFonts w:ascii="CMR10" w:hAnsi="CMR10" w:cs="CMR10"/>
          <w:sz w:val="20"/>
          <w:szCs w:val="20"/>
          <w:lang w:val="en-GB"/>
        </w:rPr>
        <w:t>gurations that satisfy</w:t>
      </w:r>
    </w:p>
    <w:p w14:paraId="08CB59F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w:t>
      </w:r>
      <w:del w:id="547" w:author="Editor" w:date="2018-01-30T23:52:00Z">
        <w:r w:rsidRPr="003103E0" w:rsidDel="00CB0103">
          <w:rPr>
            <w:rFonts w:ascii="CMR10" w:hAnsi="CMR10" w:cs="CMR10"/>
            <w:sz w:val="20"/>
            <w:szCs w:val="20"/>
            <w:lang w:val="en-GB"/>
          </w:rPr>
          <w:delText>_</w:delText>
        </w:r>
      </w:del>
      <w:ins w:id="548" w:author="Editor" w:date="2018-01-30T23:52:00Z">
        <w:r w:rsidR="00CB0103" w:rsidRPr="003103E0">
          <w:rPr>
            <w:rFonts w:ascii="CMR10" w:hAnsi="CMR10" w:cs="CMR10"/>
            <w:sz w:val="20"/>
            <w:szCs w:val="20"/>
            <w:lang w:val="en-GB"/>
          </w:rPr>
          <w:t>fi</w:t>
        </w:r>
      </w:ins>
      <w:r w:rsidRPr="003103E0">
        <w:rPr>
          <w:rFonts w:ascii="CMR10" w:hAnsi="CMR10" w:cs="CMR10"/>
          <w:sz w:val="20"/>
          <w:szCs w:val="20"/>
          <w:lang w:val="en-GB"/>
        </w:rPr>
        <w:t>ltering condition.</w:t>
      </w:r>
    </w:p>
    <w:p w14:paraId="7C46411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Matrix view serves as the </w:t>
      </w:r>
      <w:del w:id="549" w:author="Editor" w:date="2018-01-30T23:53:00Z">
        <w:r w:rsidRPr="003103E0" w:rsidDel="00CB0103">
          <w:rPr>
            <w:rFonts w:ascii="CMR10" w:hAnsi="CMR10" w:cs="CMR10"/>
            <w:sz w:val="20"/>
            <w:szCs w:val="20"/>
            <w:lang w:val="en-GB"/>
          </w:rPr>
          <w:delText>_</w:delText>
        </w:r>
      </w:del>
      <w:ins w:id="550" w:author="Editor" w:date="2018-01-30T23:53:00Z">
        <w:r w:rsidR="00CB0103" w:rsidRPr="003103E0">
          <w:rPr>
            <w:rFonts w:ascii="CMR10" w:hAnsi="CMR10" w:cs="CMR10"/>
            <w:sz w:val="20"/>
            <w:szCs w:val="20"/>
            <w:lang w:val="en-GB"/>
          </w:rPr>
          <w:t>fi</w:t>
        </w:r>
      </w:ins>
      <w:r w:rsidRPr="003103E0">
        <w:rPr>
          <w:rFonts w:ascii="CMR10" w:hAnsi="CMR10" w:cs="CMR10"/>
          <w:sz w:val="20"/>
          <w:szCs w:val="20"/>
          <w:lang w:val="en-GB"/>
        </w:rPr>
        <w:t xml:space="preserve">rst </w:t>
      </w:r>
      <w:del w:id="551" w:author="Editor" w:date="2018-01-30T23:53:00Z">
        <w:r w:rsidRPr="003103E0" w:rsidDel="00CB0103">
          <w:rPr>
            <w:rFonts w:ascii="CMR10" w:hAnsi="CMR10" w:cs="CMR10"/>
            <w:sz w:val="20"/>
            <w:szCs w:val="20"/>
            <w:lang w:val="en-GB"/>
          </w:rPr>
          <w:delText>_</w:delText>
        </w:r>
      </w:del>
      <w:ins w:id="552" w:author="Editor" w:date="2018-01-30T23:53:00Z">
        <w:r w:rsidR="00CB0103" w:rsidRPr="003103E0">
          <w:rPr>
            <w:rFonts w:ascii="CMR10" w:hAnsi="CMR10" w:cs="CMR10"/>
            <w:sz w:val="20"/>
            <w:szCs w:val="20"/>
            <w:lang w:val="en-GB"/>
          </w:rPr>
          <w:t>fi</w:t>
        </w:r>
      </w:ins>
      <w:r w:rsidRPr="003103E0">
        <w:rPr>
          <w:rFonts w:ascii="CMR10" w:hAnsi="CMR10" w:cs="CMR10"/>
          <w:sz w:val="20"/>
          <w:szCs w:val="20"/>
          <w:lang w:val="en-GB"/>
        </w:rPr>
        <w:t>ltration tool for selecting only those con</w:t>
      </w:r>
      <w:del w:id="553" w:author="Editor" w:date="2018-01-30T23:53:00Z">
        <w:r w:rsidRPr="003103E0" w:rsidDel="00CB0103">
          <w:rPr>
            <w:rFonts w:ascii="CMR10" w:hAnsi="CMR10" w:cs="CMR10"/>
            <w:sz w:val="20"/>
            <w:szCs w:val="20"/>
            <w:lang w:val="en-GB"/>
          </w:rPr>
          <w:delText>_</w:delText>
        </w:r>
      </w:del>
      <w:ins w:id="554" w:author="Editor" w:date="2018-01-30T23:53:00Z">
        <w:r w:rsidR="00CB0103" w:rsidRPr="003103E0">
          <w:rPr>
            <w:rFonts w:ascii="CMR10" w:hAnsi="CMR10" w:cs="CMR10"/>
            <w:sz w:val="20"/>
            <w:szCs w:val="20"/>
            <w:lang w:val="en-GB"/>
          </w:rPr>
          <w:t>fi</w:t>
        </w:r>
      </w:ins>
      <w:r w:rsidRPr="003103E0">
        <w:rPr>
          <w:rFonts w:ascii="CMR10" w:hAnsi="CMR10" w:cs="CMR10"/>
          <w:sz w:val="20"/>
          <w:szCs w:val="20"/>
          <w:lang w:val="en-GB"/>
        </w:rPr>
        <w:t>gurations</w:t>
      </w:r>
    </w:p>
    <w:p w14:paraId="2E3B5D8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that contain a desired combination of interacting amino acids. This </w:t>
      </w:r>
      <w:del w:id="555" w:author="Editor" w:date="2018-01-30T23:53:00Z">
        <w:r w:rsidRPr="003103E0" w:rsidDel="00CB0103">
          <w:rPr>
            <w:rFonts w:ascii="CMR10" w:hAnsi="CMR10" w:cs="CMR10"/>
            <w:sz w:val="20"/>
            <w:szCs w:val="20"/>
            <w:lang w:val="en-GB"/>
          </w:rPr>
          <w:delText>_</w:delText>
        </w:r>
      </w:del>
      <w:ins w:id="556" w:author="Editor" w:date="2018-01-30T23:53:00Z">
        <w:r w:rsidR="00CB0103" w:rsidRPr="003103E0">
          <w:rPr>
            <w:rFonts w:ascii="CMR10" w:hAnsi="CMR10" w:cs="CMR10"/>
            <w:sz w:val="20"/>
            <w:szCs w:val="20"/>
            <w:lang w:val="en-GB"/>
          </w:rPr>
          <w:t>fi</w:t>
        </w:r>
      </w:ins>
      <w:r w:rsidRPr="003103E0">
        <w:rPr>
          <w:rFonts w:ascii="CMR10" w:hAnsi="CMR10" w:cs="CMR10"/>
          <w:sz w:val="20"/>
          <w:szCs w:val="20"/>
          <w:lang w:val="en-GB"/>
        </w:rPr>
        <w:t>ltering</w:t>
      </w:r>
    </w:p>
    <w:p w14:paraId="367FE5F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cannot be automated because the frequency of a given pair in </w:t>
      </w:r>
      <w:ins w:id="557" w:author="Editor" w:date="2018-01-30T23:53:00Z">
        <w:r w:rsidR="00CB0103" w:rsidRPr="003103E0">
          <w:rPr>
            <w:rFonts w:ascii="CMR10" w:hAnsi="CMR10" w:cs="CMR10"/>
            <w:sz w:val="20"/>
            <w:szCs w:val="20"/>
            <w:lang w:val="en-GB"/>
          </w:rPr>
          <w:t xml:space="preserve">a </w:t>
        </w:r>
      </w:ins>
      <w:r w:rsidRPr="003103E0">
        <w:rPr>
          <w:rFonts w:ascii="CMR10" w:hAnsi="CMR10" w:cs="CMR10"/>
          <w:sz w:val="20"/>
          <w:szCs w:val="20"/>
          <w:lang w:val="en-GB"/>
        </w:rPr>
        <w:t>con</w:t>
      </w:r>
      <w:del w:id="558" w:author="Editor" w:date="2018-01-30T23:53:00Z">
        <w:r w:rsidRPr="003103E0" w:rsidDel="00CB0103">
          <w:rPr>
            <w:rFonts w:ascii="CMR10" w:hAnsi="CMR10" w:cs="CMR10"/>
            <w:sz w:val="20"/>
            <w:szCs w:val="20"/>
            <w:lang w:val="en-GB"/>
          </w:rPr>
          <w:delText>_</w:delText>
        </w:r>
      </w:del>
      <w:ins w:id="559" w:author="Editor" w:date="2018-01-30T23:53:00Z">
        <w:r w:rsidR="00CB0103" w:rsidRPr="003103E0">
          <w:rPr>
            <w:rFonts w:ascii="CMR10" w:hAnsi="CMR10" w:cs="CMR10"/>
            <w:sz w:val="20"/>
            <w:szCs w:val="20"/>
            <w:lang w:val="en-GB"/>
          </w:rPr>
          <w:t>fi</w:t>
        </w:r>
      </w:ins>
      <w:r w:rsidRPr="003103E0">
        <w:rPr>
          <w:rFonts w:ascii="CMR10" w:hAnsi="CMR10" w:cs="CMR10"/>
          <w:sz w:val="20"/>
          <w:szCs w:val="20"/>
          <w:lang w:val="en-GB"/>
        </w:rPr>
        <w:t>gurations does</w:t>
      </w:r>
    </w:p>
    <w:p w14:paraId="63A66AC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not correlate with the importance of these con</w:t>
      </w:r>
      <w:del w:id="560" w:author="Editor" w:date="2018-01-30T23:54:00Z">
        <w:r w:rsidRPr="003103E0" w:rsidDel="00CB0103">
          <w:rPr>
            <w:rFonts w:ascii="CMR10" w:hAnsi="CMR10" w:cs="CMR10"/>
            <w:sz w:val="20"/>
            <w:szCs w:val="20"/>
            <w:lang w:val="en-GB"/>
          </w:rPr>
          <w:delText>_</w:delText>
        </w:r>
      </w:del>
      <w:ins w:id="561" w:author="Editor" w:date="2018-01-30T23:54:00Z">
        <w:r w:rsidR="00CB0103" w:rsidRPr="003103E0">
          <w:rPr>
            <w:rFonts w:ascii="CMR10" w:hAnsi="CMR10" w:cs="CMR10"/>
            <w:sz w:val="20"/>
            <w:szCs w:val="20"/>
            <w:lang w:val="en-GB"/>
          </w:rPr>
          <w:t>fi</w:t>
        </w:r>
      </w:ins>
      <w:r w:rsidRPr="003103E0">
        <w:rPr>
          <w:rFonts w:ascii="CMR10" w:hAnsi="CMR10" w:cs="CMR10"/>
          <w:sz w:val="20"/>
          <w:szCs w:val="20"/>
          <w:lang w:val="en-GB"/>
        </w:rPr>
        <w:t>gurations. The most frequent pair</w:t>
      </w:r>
    </w:p>
    <w:p w14:paraId="025C498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interacting amino acids can be of the same interest as a pair interacting only</w:t>
      </w:r>
    </w:p>
    <w:p w14:paraId="297CF6E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one con</w:t>
      </w:r>
      <w:del w:id="562" w:author="Editor" w:date="2018-01-30T23:54:00Z">
        <w:r w:rsidRPr="003103E0" w:rsidDel="00CB0103">
          <w:rPr>
            <w:rFonts w:ascii="CMR10" w:hAnsi="CMR10" w:cs="CMR10"/>
            <w:sz w:val="20"/>
            <w:szCs w:val="20"/>
            <w:lang w:val="en-GB"/>
          </w:rPr>
          <w:delText>_</w:delText>
        </w:r>
      </w:del>
      <w:ins w:id="563" w:author="Editor" w:date="2018-01-30T23:54:00Z">
        <w:r w:rsidR="00CB0103" w:rsidRPr="003103E0">
          <w:rPr>
            <w:rFonts w:ascii="CMR10" w:hAnsi="CMR10" w:cs="CMR10"/>
            <w:sz w:val="20"/>
            <w:szCs w:val="20"/>
            <w:lang w:val="en-GB"/>
          </w:rPr>
          <w:t>fi</w:t>
        </w:r>
      </w:ins>
      <w:r w:rsidRPr="003103E0">
        <w:rPr>
          <w:rFonts w:ascii="CMR10" w:hAnsi="CMR10" w:cs="CMR10"/>
          <w:sz w:val="20"/>
          <w:szCs w:val="20"/>
          <w:lang w:val="en-GB"/>
        </w:rPr>
        <w:t xml:space="preserve">guration. Therefore, </w:t>
      </w:r>
      <w:del w:id="564" w:author="Editor" w:date="2018-01-30T23:54:00Z">
        <w:r w:rsidRPr="003103E0" w:rsidDel="00CB0103">
          <w:rPr>
            <w:rFonts w:ascii="CMR10" w:hAnsi="CMR10" w:cs="CMR10"/>
            <w:sz w:val="20"/>
            <w:szCs w:val="20"/>
            <w:lang w:val="en-GB"/>
          </w:rPr>
          <w:delText xml:space="preserve">the </w:delText>
        </w:r>
      </w:del>
      <w:r w:rsidRPr="003103E0">
        <w:rPr>
          <w:rFonts w:ascii="CMR10" w:hAnsi="CMR10" w:cs="CMR10"/>
          <w:sz w:val="20"/>
          <w:szCs w:val="20"/>
          <w:lang w:val="en-GB"/>
        </w:rPr>
        <w:t>insight</w:t>
      </w:r>
      <w:ins w:id="565" w:author="Editor" w:date="2018-01-30T23:54:00Z">
        <w:r w:rsidR="00CB0103" w:rsidRPr="003103E0">
          <w:rPr>
            <w:rFonts w:ascii="CMR10" w:hAnsi="CMR10" w:cs="CMR10"/>
            <w:sz w:val="20"/>
            <w:szCs w:val="20"/>
            <w:lang w:val="en-GB"/>
          </w:rPr>
          <w:t>s</w:t>
        </w:r>
      </w:ins>
      <w:r w:rsidRPr="003103E0">
        <w:rPr>
          <w:rFonts w:ascii="CMR10" w:hAnsi="CMR10" w:cs="CMR10"/>
          <w:sz w:val="20"/>
          <w:szCs w:val="20"/>
          <w:lang w:val="en-GB"/>
        </w:rPr>
        <w:t xml:space="preserve"> </w:t>
      </w:r>
      <w:del w:id="566" w:author="Editor" w:date="2018-01-30T23:54:00Z">
        <w:r w:rsidRPr="003103E0" w:rsidDel="00CB0103">
          <w:rPr>
            <w:rFonts w:ascii="CMR10" w:hAnsi="CMR10" w:cs="CMR10"/>
            <w:sz w:val="20"/>
            <w:szCs w:val="20"/>
            <w:lang w:val="en-GB"/>
          </w:rPr>
          <w:delText xml:space="preserve">of </w:delText>
        </w:r>
      </w:del>
      <w:ins w:id="567" w:author="Editor" w:date="2018-01-30T23:54:00Z">
        <w:r w:rsidR="00CB0103" w:rsidRPr="003103E0">
          <w:rPr>
            <w:rFonts w:ascii="CMR10" w:hAnsi="CMR10" w:cs="CMR10"/>
            <w:sz w:val="20"/>
            <w:szCs w:val="20"/>
            <w:lang w:val="en-GB"/>
          </w:rPr>
          <w:t xml:space="preserve">from </w:t>
        </w:r>
      </w:ins>
      <w:r w:rsidRPr="003103E0">
        <w:rPr>
          <w:rFonts w:ascii="CMR10" w:hAnsi="CMR10" w:cs="CMR10"/>
          <w:sz w:val="20"/>
          <w:szCs w:val="20"/>
          <w:lang w:val="en-GB"/>
        </w:rPr>
        <w:t>the proteomic</w:t>
      </w:r>
      <w:ins w:id="568" w:author="Editor" w:date="2018-01-30T23:54:00Z">
        <w:r w:rsidR="00CB0103" w:rsidRPr="003103E0">
          <w:rPr>
            <w:rFonts w:ascii="CMR10" w:hAnsi="CMR10" w:cs="CMR10"/>
            <w:sz w:val="20"/>
            <w:szCs w:val="20"/>
            <w:lang w:val="en-GB"/>
          </w:rPr>
          <w:t>s</w:t>
        </w:r>
      </w:ins>
      <w:r w:rsidRPr="003103E0">
        <w:rPr>
          <w:rFonts w:ascii="CMR10" w:hAnsi="CMR10" w:cs="CMR10"/>
          <w:sz w:val="20"/>
          <w:szCs w:val="20"/>
          <w:lang w:val="en-GB"/>
        </w:rPr>
        <w:t xml:space="preserve"> expert in combination</w:t>
      </w:r>
    </w:p>
    <w:p w14:paraId="3A193E0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with the interaction possibilities </w:t>
      </w:r>
      <w:del w:id="569" w:author="Editor" w:date="2018-01-30T23:54:00Z">
        <w:r w:rsidRPr="003103E0" w:rsidDel="00CB0103">
          <w:rPr>
            <w:rFonts w:ascii="CMR10" w:hAnsi="CMR10" w:cs="CMR10"/>
            <w:sz w:val="20"/>
            <w:szCs w:val="20"/>
            <w:lang w:val="en-GB"/>
          </w:rPr>
          <w:delText xml:space="preserve">of </w:delText>
        </w:r>
      </w:del>
      <w:ins w:id="570" w:author="Editor" w:date="2018-01-30T23:54:00Z">
        <w:r w:rsidR="00CB0103" w:rsidRPr="003103E0">
          <w:rPr>
            <w:rFonts w:ascii="CMR10" w:hAnsi="CMR10" w:cs="CMR10"/>
            <w:sz w:val="20"/>
            <w:szCs w:val="20"/>
            <w:lang w:val="en-GB"/>
          </w:rPr>
          <w:t xml:space="preserve">from </w:t>
        </w:r>
      </w:ins>
      <w:r w:rsidRPr="003103E0">
        <w:rPr>
          <w:rFonts w:ascii="CMR10" w:hAnsi="CMR10" w:cs="CMR10"/>
          <w:sz w:val="20"/>
          <w:szCs w:val="20"/>
          <w:lang w:val="en-GB"/>
        </w:rPr>
        <w:t xml:space="preserve">the Matrix view </w:t>
      </w:r>
      <w:ins w:id="571" w:author="Editor" w:date="2018-01-30T23:54:00Z">
        <w:r w:rsidR="00CB0103" w:rsidRPr="003103E0">
          <w:rPr>
            <w:rFonts w:ascii="CMR10" w:hAnsi="CMR10" w:cs="CMR10"/>
            <w:sz w:val="20"/>
            <w:szCs w:val="20"/>
            <w:lang w:val="en-GB"/>
          </w:rPr>
          <w:t xml:space="preserve">have </w:t>
        </w:r>
      </w:ins>
      <w:del w:id="572" w:author="Editor" w:date="2018-01-30T23:54:00Z">
        <w:r w:rsidRPr="003103E0" w:rsidDel="00CB0103">
          <w:rPr>
            <w:rFonts w:ascii="CMR10" w:hAnsi="CMR10" w:cs="CMR10"/>
            <w:sz w:val="20"/>
            <w:szCs w:val="20"/>
            <w:lang w:val="en-GB"/>
          </w:rPr>
          <w:delText xml:space="preserve">proved </w:delText>
        </w:r>
      </w:del>
      <w:ins w:id="573" w:author="Editor" w:date="2018-01-30T23:54:00Z">
        <w:r w:rsidR="00CB0103" w:rsidRPr="003103E0">
          <w:rPr>
            <w:rFonts w:ascii="CMR10" w:hAnsi="CMR10" w:cs="CMR10"/>
            <w:sz w:val="20"/>
            <w:szCs w:val="20"/>
            <w:lang w:val="en-GB"/>
          </w:rPr>
          <w:t xml:space="preserve">proven </w:t>
        </w:r>
      </w:ins>
      <w:r w:rsidRPr="003103E0">
        <w:rPr>
          <w:rFonts w:ascii="CMR10" w:hAnsi="CMR10" w:cs="CMR10"/>
          <w:sz w:val="20"/>
          <w:szCs w:val="20"/>
          <w:lang w:val="en-GB"/>
        </w:rPr>
        <w:t>to be a very e</w:t>
      </w:r>
      <w:del w:id="574" w:author="Editor" w:date="2018-01-30T23:54:00Z">
        <w:r w:rsidRPr="003103E0" w:rsidDel="00CB0103">
          <w:rPr>
            <w:rFonts w:ascii="CMR10" w:hAnsi="CMR10" w:cs="CMR10"/>
            <w:sz w:val="20"/>
            <w:szCs w:val="20"/>
            <w:lang w:val="en-GB"/>
          </w:rPr>
          <w:delText>_</w:delText>
        </w:r>
      </w:del>
      <w:ins w:id="575" w:author="Editor" w:date="2018-01-30T23:54:00Z">
        <w:r w:rsidR="00CB0103" w:rsidRPr="003103E0">
          <w:rPr>
            <w:rFonts w:ascii="CMR10" w:hAnsi="CMR10" w:cs="CMR10"/>
            <w:sz w:val="20"/>
            <w:szCs w:val="20"/>
            <w:lang w:val="en-GB"/>
          </w:rPr>
          <w:t>ffi</w:t>
        </w:r>
      </w:ins>
      <w:r w:rsidRPr="003103E0">
        <w:rPr>
          <w:rFonts w:ascii="CMR10" w:hAnsi="CMR10" w:cs="CMR10"/>
          <w:sz w:val="20"/>
          <w:szCs w:val="20"/>
          <w:lang w:val="en-GB"/>
        </w:rPr>
        <w:t>cient and</w:t>
      </w:r>
    </w:p>
    <w:p w14:paraId="756EA82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powerful solution. Selected con</w:t>
      </w:r>
      <w:del w:id="576" w:author="Editor" w:date="2018-01-30T23:54:00Z">
        <w:r w:rsidRPr="003103E0" w:rsidDel="00CB0103">
          <w:rPr>
            <w:rFonts w:ascii="CMR10" w:hAnsi="CMR10" w:cs="CMR10"/>
            <w:sz w:val="20"/>
            <w:szCs w:val="20"/>
            <w:lang w:val="en-GB"/>
          </w:rPr>
          <w:delText>_</w:delText>
        </w:r>
      </w:del>
      <w:ins w:id="577" w:author="Editor" w:date="2018-01-30T23:54:00Z">
        <w:r w:rsidR="00CB0103" w:rsidRPr="003103E0">
          <w:rPr>
            <w:rFonts w:ascii="CMR10" w:hAnsi="CMR10" w:cs="CMR10"/>
            <w:sz w:val="20"/>
            <w:szCs w:val="20"/>
            <w:lang w:val="en-GB"/>
          </w:rPr>
          <w:t>fi</w:t>
        </w:r>
      </w:ins>
      <w:r w:rsidRPr="003103E0">
        <w:rPr>
          <w:rFonts w:ascii="CMR10" w:hAnsi="CMR10" w:cs="CMR10"/>
          <w:sz w:val="20"/>
          <w:szCs w:val="20"/>
          <w:lang w:val="en-GB"/>
        </w:rPr>
        <w:t>gurations can be further processed by the following</w:t>
      </w:r>
    </w:p>
    <w:p w14:paraId="3134DC4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visualization methods.</w:t>
      </w:r>
    </w:p>
    <w:p w14:paraId="53F40F13"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7 of 26</w:t>
      </w:r>
    </w:p>
    <w:p w14:paraId="54F31FF9"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Exploded View</w:t>
      </w:r>
    </w:p>
    <w:p w14:paraId="0E1E65A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proteomics experts are already familiar with the manipulation of molecules</w:t>
      </w:r>
    </w:p>
    <w:p w14:paraId="3F2E9B7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w:t>
      </w:r>
      <w:del w:id="578" w:author="Editor" w:date="2018-01-30T23:55:00Z">
        <w:r w:rsidRPr="003103E0" w:rsidDel="00CB0103">
          <w:rPr>
            <w:rFonts w:ascii="CMR10" w:hAnsi="CMR10" w:cs="CMR10"/>
            <w:sz w:val="20"/>
            <w:szCs w:val="20"/>
            <w:lang w:val="en-GB"/>
          </w:rPr>
          <w:delText xml:space="preserve">the </w:delText>
        </w:r>
      </w:del>
      <w:ins w:id="579" w:author="Editor" w:date="2018-01-30T23:55:00Z">
        <w:r w:rsidR="00CB0103" w:rsidRPr="003103E0">
          <w:rPr>
            <w:rFonts w:ascii="CMR10" w:hAnsi="CMR10" w:cs="CMR10"/>
            <w:sz w:val="20"/>
            <w:szCs w:val="20"/>
            <w:lang w:val="en-GB"/>
          </w:rPr>
          <w:t xml:space="preserve">a </w:t>
        </w:r>
      </w:ins>
      <w:r w:rsidRPr="003103E0">
        <w:rPr>
          <w:rFonts w:ascii="CMR10" w:hAnsi="CMR10" w:cs="CMR10"/>
          <w:sz w:val="20"/>
          <w:szCs w:val="20"/>
          <w:lang w:val="en-GB"/>
        </w:rPr>
        <w:t>three-dimensional (3D) environment</w:t>
      </w:r>
      <w:ins w:id="580" w:author="Editor" w:date="2018-01-30T23:55:00Z">
        <w:r w:rsidR="00CB0103" w:rsidRPr="003103E0">
          <w:rPr>
            <w:rFonts w:ascii="CMR10" w:hAnsi="CMR10" w:cs="CMR10"/>
            <w:sz w:val="20"/>
            <w:szCs w:val="20"/>
            <w:lang w:val="en-GB"/>
          </w:rPr>
          <w:t>;</w:t>
        </w:r>
      </w:ins>
      <w:del w:id="581" w:author="Editor" w:date="2018-01-30T23:55:00Z">
        <w:r w:rsidRPr="003103E0" w:rsidDel="00CB0103">
          <w:rPr>
            <w:rFonts w:ascii="CMR10" w:hAnsi="CMR10" w:cs="CMR10"/>
            <w:sz w:val="20"/>
            <w:szCs w:val="20"/>
            <w:lang w:val="en-GB"/>
          </w:rPr>
          <w:delText>,</w:delText>
        </w:r>
      </w:del>
      <w:r w:rsidRPr="003103E0">
        <w:rPr>
          <w:rFonts w:ascii="CMR10" w:hAnsi="CMR10" w:cs="CMR10"/>
          <w:sz w:val="20"/>
          <w:szCs w:val="20"/>
          <w:lang w:val="en-GB"/>
        </w:rPr>
        <w:t xml:space="preserve"> thus</w:t>
      </w:r>
      <w:ins w:id="582" w:author="Editor" w:date="2018-01-30T23:55:00Z">
        <w:r w:rsidR="00CB0103" w:rsidRPr="003103E0">
          <w:rPr>
            <w:rFonts w:ascii="CMR10" w:hAnsi="CMR10" w:cs="CMR10"/>
            <w:sz w:val="20"/>
            <w:szCs w:val="20"/>
            <w:lang w:val="en-GB"/>
          </w:rPr>
          <w:t>, a</w:t>
        </w:r>
      </w:ins>
      <w:r w:rsidRPr="003103E0">
        <w:rPr>
          <w:rFonts w:ascii="CMR10" w:hAnsi="CMR10" w:cs="CMR10"/>
          <w:sz w:val="20"/>
          <w:szCs w:val="20"/>
          <w:lang w:val="en-GB"/>
        </w:rPr>
        <w:t xml:space="preserve"> 3D representation has to be an</w:t>
      </w:r>
    </w:p>
    <w:p w14:paraId="7A0F48B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integral part of the work</w:t>
      </w:r>
      <w:ins w:id="583" w:author="Editor" w:date="2018-01-30T23:55:00Z">
        <w:r w:rsidR="00CB0103" w:rsidRPr="003103E0">
          <w:rPr>
            <w:rFonts w:ascii="CMR10" w:hAnsi="CMR10" w:cs="CMR10"/>
            <w:sz w:val="20"/>
            <w:szCs w:val="20"/>
            <w:lang w:val="en-GB"/>
          </w:rPr>
          <w:t>fl</w:t>
        </w:r>
      </w:ins>
      <w:r w:rsidRPr="003103E0">
        <w:rPr>
          <w:rFonts w:ascii="CMR10" w:hAnsi="CMR10" w:cs="CMR10"/>
          <w:sz w:val="20"/>
          <w:szCs w:val="20"/>
          <w:lang w:val="en-GB"/>
        </w:rPr>
        <w:t xml:space="preserve">ow. Moreover, the 3D space helps to </w:t>
      </w:r>
      <w:del w:id="584" w:author="Editor" w:date="2018-01-30T23:55:00Z">
        <w:r w:rsidRPr="003103E0" w:rsidDel="00CB0103">
          <w:rPr>
            <w:rFonts w:ascii="CMR10" w:hAnsi="CMR10" w:cs="CMR10"/>
            <w:sz w:val="20"/>
            <w:szCs w:val="20"/>
            <w:lang w:val="en-GB"/>
          </w:rPr>
          <w:delText>_</w:delText>
        </w:r>
      </w:del>
      <w:ins w:id="585" w:author="Editor" w:date="2018-01-30T23:55:00Z">
        <w:r w:rsidR="00CB0103" w:rsidRPr="003103E0">
          <w:rPr>
            <w:rFonts w:ascii="CMR10" w:hAnsi="CMR10" w:cs="CMR10"/>
            <w:sz w:val="20"/>
            <w:szCs w:val="20"/>
            <w:lang w:val="en-GB"/>
          </w:rPr>
          <w:t>fi</w:t>
        </w:r>
      </w:ins>
      <w:r w:rsidRPr="003103E0">
        <w:rPr>
          <w:rFonts w:ascii="CMR10" w:hAnsi="CMR10" w:cs="CMR10"/>
          <w:sz w:val="20"/>
          <w:szCs w:val="20"/>
          <w:lang w:val="en-GB"/>
        </w:rPr>
        <w:t>nd answers for</w:t>
      </w:r>
    </w:p>
    <w:p w14:paraId="3764C96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questions Q3-Q5, which are related to the appearance of the contact zones of selected</w:t>
      </w:r>
    </w:p>
    <w:p w14:paraId="308F4E4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586" w:author="Editor" w:date="2018-01-30T23:55:00Z">
        <w:r w:rsidRPr="003103E0" w:rsidDel="00CB0103">
          <w:rPr>
            <w:rFonts w:ascii="CMR10" w:hAnsi="CMR10" w:cs="CMR10"/>
            <w:sz w:val="20"/>
            <w:szCs w:val="20"/>
            <w:lang w:val="en-GB"/>
          </w:rPr>
          <w:delText>_</w:delText>
        </w:r>
      </w:del>
      <w:ins w:id="587" w:author="Editor" w:date="2018-01-30T23:55:00Z">
        <w:r w:rsidR="00CB0103" w:rsidRPr="003103E0">
          <w:rPr>
            <w:rFonts w:ascii="CMR10" w:hAnsi="CMR10" w:cs="CMR10"/>
            <w:sz w:val="20"/>
            <w:szCs w:val="20"/>
            <w:lang w:val="en-GB"/>
          </w:rPr>
          <w:t>fi</w:t>
        </w:r>
      </w:ins>
      <w:r w:rsidRPr="003103E0">
        <w:rPr>
          <w:rFonts w:ascii="CMR10" w:hAnsi="CMR10" w:cs="CMR10"/>
          <w:sz w:val="20"/>
          <w:szCs w:val="20"/>
          <w:lang w:val="en-GB"/>
        </w:rPr>
        <w:t>gurations and the properties of interacting amino acids (expressed by</w:t>
      </w:r>
    </w:p>
    <w:p w14:paraId="04BA0BA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di</w:t>
      </w:r>
      <w:del w:id="588" w:author="Editor" w:date="2018-01-30T23:55:00Z">
        <w:r w:rsidRPr="003103E0" w:rsidDel="00CB0103">
          <w:rPr>
            <w:rFonts w:ascii="CMR10" w:hAnsi="CMR10" w:cs="CMR10"/>
            <w:sz w:val="20"/>
            <w:szCs w:val="20"/>
            <w:lang w:val="en-GB"/>
          </w:rPr>
          <w:delText>_</w:delText>
        </w:r>
      </w:del>
      <w:ins w:id="589" w:author="Editor" w:date="2018-01-30T23:55:00Z">
        <w:r w:rsidR="00CB0103" w:rsidRPr="003103E0">
          <w:rPr>
            <w:rFonts w:ascii="CMR10" w:hAnsi="CMR10" w:cs="CMR10"/>
            <w:sz w:val="20"/>
            <w:szCs w:val="20"/>
            <w:lang w:val="en-GB"/>
          </w:rPr>
          <w:t>ff</w:t>
        </w:r>
      </w:ins>
      <w:r w:rsidRPr="003103E0">
        <w:rPr>
          <w:rFonts w:ascii="CMR10" w:hAnsi="CMR10" w:cs="CMR10"/>
          <w:sz w:val="20"/>
          <w:szCs w:val="20"/>
          <w:lang w:val="en-GB"/>
        </w:rPr>
        <w:t xml:space="preserve">erent </w:t>
      </w:r>
      <w:del w:id="590" w:author="Editor" w:date="2018-01-31T04:35:00Z">
        <w:r w:rsidRPr="003103E0" w:rsidDel="00A15F89">
          <w:rPr>
            <w:rFonts w:ascii="CMR10" w:hAnsi="CMR10" w:cs="CMR10"/>
            <w:sz w:val="20"/>
            <w:szCs w:val="20"/>
            <w:lang w:val="en-GB"/>
          </w:rPr>
          <w:delText>coloring</w:delText>
        </w:r>
      </w:del>
      <w:ins w:id="591" w:author="Editor" w:date="2018-01-31T04:35:00Z">
        <w:r w:rsidR="00A15F89" w:rsidRPr="003103E0">
          <w:rPr>
            <w:rFonts w:ascii="CMR10" w:hAnsi="CMR10" w:cs="CMR10"/>
            <w:sz w:val="20"/>
            <w:szCs w:val="20"/>
            <w:lang w:val="en-GB"/>
          </w:rPr>
          <w:t>colouring</w:t>
        </w:r>
      </w:ins>
      <w:r w:rsidRPr="003103E0">
        <w:rPr>
          <w:rFonts w:ascii="CMR10" w:hAnsi="CMR10" w:cs="CMR10"/>
          <w:sz w:val="20"/>
          <w:szCs w:val="20"/>
          <w:lang w:val="en-GB"/>
        </w:rPr>
        <w:t xml:space="preserve"> schemes). Exploring and comparing many structures in 3D at</w:t>
      </w:r>
    </w:p>
    <w:p w14:paraId="705DB8B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once su</w:t>
      </w:r>
      <w:del w:id="592" w:author="Editor" w:date="2018-01-30T23:55:00Z">
        <w:r w:rsidRPr="003103E0" w:rsidDel="00CB0103">
          <w:rPr>
            <w:rFonts w:ascii="CMR10" w:hAnsi="CMR10" w:cs="CMR10"/>
            <w:sz w:val="20"/>
            <w:szCs w:val="20"/>
            <w:lang w:val="en-GB"/>
          </w:rPr>
          <w:delText>_</w:delText>
        </w:r>
      </w:del>
      <w:ins w:id="593" w:author="Editor" w:date="2018-01-30T23:55:00Z">
        <w:r w:rsidR="00CB0103" w:rsidRPr="003103E0">
          <w:rPr>
            <w:rFonts w:ascii="CMR10" w:hAnsi="CMR10" w:cs="CMR10"/>
            <w:sz w:val="20"/>
            <w:szCs w:val="20"/>
            <w:lang w:val="en-GB"/>
          </w:rPr>
          <w:t>ff</w:t>
        </w:r>
      </w:ins>
      <w:r w:rsidRPr="003103E0">
        <w:rPr>
          <w:rFonts w:ascii="CMR10" w:hAnsi="CMR10" w:cs="CMR10"/>
          <w:sz w:val="20"/>
          <w:szCs w:val="20"/>
          <w:lang w:val="en-GB"/>
        </w:rPr>
        <w:t>ers from problems</w:t>
      </w:r>
      <w:del w:id="594" w:author="Quality Control Editor" w:date="2018-01-31T06:28:00Z">
        <w:r w:rsidRPr="003103E0" w:rsidDel="003103E0">
          <w:rPr>
            <w:rFonts w:ascii="CMR10" w:hAnsi="CMR10" w:cs="CMR10"/>
            <w:sz w:val="20"/>
            <w:szCs w:val="20"/>
            <w:lang w:val="en-GB"/>
          </w:rPr>
          <w:delText xml:space="preserve"> like </w:delText>
        </w:r>
      </w:del>
      <w:ins w:id="595" w:author="Quality Control Editor" w:date="2018-01-31T06:28:00Z">
        <w:r w:rsidR="003103E0">
          <w:rPr>
            <w:rFonts w:ascii="CMR10" w:hAnsi="CMR10" w:cs="CMR10"/>
            <w:sz w:val="20"/>
            <w:szCs w:val="20"/>
            <w:lang w:val="en-GB"/>
          </w:rPr>
          <w:t xml:space="preserve"> such as </w:t>
        </w:r>
      </w:ins>
      <w:r w:rsidRPr="003103E0">
        <w:rPr>
          <w:rFonts w:ascii="CMR10" w:hAnsi="CMR10" w:cs="CMR10"/>
          <w:sz w:val="20"/>
          <w:szCs w:val="20"/>
          <w:lang w:val="en-GB"/>
        </w:rPr>
        <w:t>high overlap</w:t>
      </w:r>
      <w:del w:id="596" w:author="Editor" w:date="2018-01-30T23:55:00Z">
        <w:r w:rsidRPr="003103E0" w:rsidDel="00CB0103">
          <w:rPr>
            <w:rFonts w:ascii="CMR10" w:hAnsi="CMR10" w:cs="CMR10"/>
            <w:sz w:val="20"/>
            <w:szCs w:val="20"/>
            <w:lang w:val="en-GB"/>
          </w:rPr>
          <w:delText>s</w:delText>
        </w:r>
      </w:del>
      <w:r w:rsidRPr="003103E0">
        <w:rPr>
          <w:rFonts w:ascii="CMR10" w:hAnsi="CMR10" w:cs="CMR10"/>
          <w:sz w:val="20"/>
          <w:szCs w:val="20"/>
          <w:lang w:val="en-GB"/>
        </w:rPr>
        <w:t>, occlusion, and visual clutter (Figure</w:t>
      </w:r>
    </w:p>
    <w:p w14:paraId="568352E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5b). </w:t>
      </w:r>
      <w:del w:id="597" w:author="Editor" w:date="2018-01-30T23:56:00Z">
        <w:r w:rsidRPr="003103E0" w:rsidDel="00CB0103">
          <w:rPr>
            <w:rFonts w:ascii="CMR10" w:hAnsi="CMR10" w:cs="CMR10"/>
            <w:sz w:val="20"/>
            <w:szCs w:val="20"/>
            <w:lang w:val="en-GB"/>
          </w:rPr>
          <w:delText xml:space="preserve">Traditionally </w:delText>
        </w:r>
      </w:del>
      <w:ins w:id="598" w:author="Editor" w:date="2018-01-30T23:56:00Z">
        <w:r w:rsidR="00CB0103" w:rsidRPr="003103E0">
          <w:rPr>
            <w:rFonts w:ascii="CMR10" w:hAnsi="CMR10" w:cs="CMR10"/>
            <w:sz w:val="20"/>
            <w:szCs w:val="20"/>
            <w:lang w:val="en-GB"/>
          </w:rPr>
          <w:t>Traditional</w:t>
        </w:r>
        <w:del w:id="599" w:author="Quality Control Editor" w:date="2018-01-31T06:28:00Z">
          <w:r w:rsidR="00CB0103" w:rsidRPr="003103E0" w:rsidDel="003103E0">
            <w:rPr>
              <w:rFonts w:ascii="CMR10" w:hAnsi="CMR10" w:cs="CMR10"/>
              <w:sz w:val="20"/>
              <w:szCs w:val="20"/>
              <w:lang w:val="en-GB"/>
            </w:rPr>
            <w:delText>ly-</w:delText>
          </w:r>
        </w:del>
      </w:ins>
      <w:ins w:id="600" w:author="Quality Control Editor" w:date="2018-01-31T06:28:00Z">
        <w:r w:rsidR="003103E0">
          <w:rPr>
            <w:rFonts w:ascii="CMR10" w:hAnsi="CMR10" w:cs="CMR10"/>
            <w:sz w:val="20"/>
            <w:szCs w:val="20"/>
            <w:lang w:val="en-GB"/>
          </w:rPr>
          <w:t xml:space="preserve">ly </w:t>
        </w:r>
      </w:ins>
      <w:r w:rsidRPr="003103E0">
        <w:rPr>
          <w:rFonts w:ascii="CMR10" w:hAnsi="CMR10" w:cs="CMR10"/>
          <w:sz w:val="20"/>
          <w:szCs w:val="20"/>
          <w:lang w:val="en-GB"/>
        </w:rPr>
        <w:t>used spatial representations are not su</w:t>
      </w:r>
      <w:del w:id="601" w:author="Editor" w:date="2018-01-30T23:56:00Z">
        <w:r w:rsidRPr="003103E0" w:rsidDel="00CB0103">
          <w:rPr>
            <w:rFonts w:ascii="CMR10" w:hAnsi="CMR10" w:cs="CMR10"/>
            <w:sz w:val="20"/>
            <w:szCs w:val="20"/>
            <w:lang w:val="en-GB"/>
          </w:rPr>
          <w:delText>_</w:delText>
        </w:r>
      </w:del>
      <w:ins w:id="602" w:author="Editor" w:date="2018-01-30T23:56:00Z">
        <w:r w:rsidR="00CB0103" w:rsidRPr="003103E0">
          <w:rPr>
            <w:rFonts w:ascii="CMR10" w:hAnsi="CMR10" w:cs="CMR10"/>
            <w:sz w:val="20"/>
            <w:szCs w:val="20"/>
            <w:lang w:val="en-GB"/>
          </w:rPr>
          <w:t>ffi</w:t>
        </w:r>
      </w:ins>
      <w:r w:rsidRPr="003103E0">
        <w:rPr>
          <w:rFonts w:ascii="CMR10" w:hAnsi="CMR10" w:cs="CMR10"/>
          <w:sz w:val="20"/>
          <w:szCs w:val="20"/>
          <w:lang w:val="en-GB"/>
        </w:rPr>
        <w:t>cient. To overcome</w:t>
      </w:r>
    </w:p>
    <w:p w14:paraId="070FC09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these limitations, we adapt</w:t>
      </w:r>
      <w:ins w:id="603" w:author="Editor" w:date="2018-01-30T23:56:00Z">
        <w:r w:rsidR="00CB0103" w:rsidRPr="003103E0">
          <w:rPr>
            <w:rFonts w:ascii="CMR10" w:hAnsi="CMR10" w:cs="CMR10"/>
            <w:sz w:val="20"/>
            <w:szCs w:val="20"/>
            <w:lang w:val="en-GB"/>
          </w:rPr>
          <w:t>ed</w:t>
        </w:r>
      </w:ins>
      <w:r w:rsidRPr="003103E0">
        <w:rPr>
          <w:rFonts w:ascii="CMR10" w:hAnsi="CMR10" w:cs="CMR10"/>
          <w:sz w:val="20"/>
          <w:szCs w:val="20"/>
          <w:lang w:val="en-GB"/>
        </w:rPr>
        <w:t xml:space="preserve"> </w:t>
      </w:r>
      <w:del w:id="604" w:author="Editor" w:date="2018-01-30T23:56:00Z">
        <w:r w:rsidRPr="003103E0" w:rsidDel="00CB0103">
          <w:rPr>
            <w:rFonts w:ascii="CMR10" w:hAnsi="CMR10" w:cs="CMR10"/>
            <w:sz w:val="20"/>
            <w:szCs w:val="20"/>
            <w:lang w:val="en-GB"/>
          </w:rPr>
          <w:delText xml:space="preserve">the </w:delText>
        </w:r>
      </w:del>
      <w:ins w:id="605" w:author="Editor" w:date="2018-01-30T23:56:00Z">
        <w:r w:rsidR="00CB0103" w:rsidRPr="003103E0">
          <w:rPr>
            <w:rFonts w:ascii="CMR10" w:hAnsi="CMR10" w:cs="CMR10"/>
            <w:sz w:val="20"/>
            <w:szCs w:val="20"/>
            <w:lang w:val="en-GB"/>
          </w:rPr>
          <w:t xml:space="preserve">an </w:t>
        </w:r>
      </w:ins>
      <w:r w:rsidRPr="003103E0">
        <w:rPr>
          <w:rFonts w:ascii="CMR10" w:hAnsi="CMR10" w:cs="CMR10"/>
          <w:sz w:val="20"/>
          <w:szCs w:val="20"/>
          <w:lang w:val="en-GB"/>
        </w:rPr>
        <w:t>exploded-view technique</w:t>
      </w:r>
      <w:del w:id="606" w:author="Editor" w:date="2018-01-30T23:56:00Z">
        <w:r w:rsidRPr="003103E0" w:rsidDel="00CB0103">
          <w:rPr>
            <w:rFonts w:ascii="CMR10" w:hAnsi="CMR10" w:cs="CMR10"/>
            <w:sz w:val="20"/>
            <w:szCs w:val="20"/>
            <w:lang w:val="en-GB"/>
          </w:rPr>
          <w:delText>, in order</w:delText>
        </w:r>
      </w:del>
      <w:r w:rsidRPr="003103E0">
        <w:rPr>
          <w:rFonts w:ascii="CMR10" w:hAnsi="CMR10" w:cs="CMR10"/>
          <w:sz w:val="20"/>
          <w:szCs w:val="20"/>
          <w:lang w:val="en-GB"/>
        </w:rPr>
        <w:t xml:space="preserve"> to enlarge the</w:t>
      </w:r>
    </w:p>
    <w:p w14:paraId="025BE01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distance between the interacting proteins. Figure 5c shows the comparison of three</w:t>
      </w:r>
    </w:p>
    <w:p w14:paraId="19B14CB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607" w:author="Editor" w:date="2018-01-30T23:56:00Z">
        <w:r w:rsidRPr="003103E0" w:rsidDel="00CB0103">
          <w:rPr>
            <w:rFonts w:ascii="CMR10" w:hAnsi="CMR10" w:cs="CMR10"/>
            <w:sz w:val="20"/>
            <w:szCs w:val="20"/>
            <w:lang w:val="en-GB"/>
          </w:rPr>
          <w:delText>_</w:delText>
        </w:r>
      </w:del>
      <w:ins w:id="608" w:author="Editor" w:date="2018-01-30T23:56:00Z">
        <w:r w:rsidR="00CB0103" w:rsidRPr="003103E0">
          <w:rPr>
            <w:rFonts w:ascii="CMR10" w:hAnsi="CMR10" w:cs="CMR10"/>
            <w:sz w:val="20"/>
            <w:szCs w:val="20"/>
            <w:lang w:val="en-GB"/>
          </w:rPr>
          <w:t>fi</w:t>
        </w:r>
      </w:ins>
      <w:r w:rsidRPr="003103E0">
        <w:rPr>
          <w:rFonts w:ascii="CMR10" w:hAnsi="CMR10" w:cs="CMR10"/>
          <w:sz w:val="20"/>
          <w:szCs w:val="20"/>
          <w:lang w:val="en-GB"/>
        </w:rPr>
        <w:t>gurations using our proposed Exploded view.</w:t>
      </w:r>
    </w:p>
    <w:p w14:paraId="41D7F6D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main principle of the Exploded view is the following. First, all the reference</w:t>
      </w:r>
    </w:p>
    <w:p w14:paraId="1524C2F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proteins taken from the con</w:t>
      </w:r>
      <w:del w:id="609" w:author="Editor" w:date="2018-01-30T23:56:00Z">
        <w:r w:rsidRPr="003103E0" w:rsidDel="00CB0103">
          <w:rPr>
            <w:rFonts w:ascii="CMR10" w:hAnsi="CMR10" w:cs="CMR10"/>
            <w:sz w:val="20"/>
            <w:szCs w:val="20"/>
            <w:lang w:val="en-GB"/>
          </w:rPr>
          <w:delText>_</w:delText>
        </w:r>
      </w:del>
      <w:ins w:id="610" w:author="Editor" w:date="2018-01-30T23:56:00Z">
        <w:r w:rsidR="00CB0103" w:rsidRPr="003103E0">
          <w:rPr>
            <w:rFonts w:ascii="CMR10" w:hAnsi="CMR10" w:cs="CMR10"/>
            <w:sz w:val="20"/>
            <w:szCs w:val="20"/>
            <w:lang w:val="en-GB"/>
          </w:rPr>
          <w:t>fi</w:t>
        </w:r>
      </w:ins>
      <w:r w:rsidRPr="003103E0">
        <w:rPr>
          <w:rFonts w:ascii="CMR10" w:hAnsi="CMR10" w:cs="CMR10"/>
          <w:sz w:val="20"/>
          <w:szCs w:val="20"/>
          <w:lang w:val="en-GB"/>
        </w:rPr>
        <w:t xml:space="preserve">gurations selected </w:t>
      </w:r>
      <w:del w:id="611" w:author="Editor" w:date="2018-01-30T23:56:00Z">
        <w:r w:rsidRPr="003103E0" w:rsidDel="00CB0103">
          <w:rPr>
            <w:rFonts w:ascii="CMR10" w:hAnsi="CMR10" w:cs="CMR10"/>
            <w:sz w:val="20"/>
            <w:szCs w:val="20"/>
            <w:lang w:val="en-GB"/>
          </w:rPr>
          <w:delText xml:space="preserve">by </w:delText>
        </w:r>
      </w:del>
      <w:ins w:id="612" w:author="Editor" w:date="2018-01-30T23:56:00Z">
        <w:r w:rsidR="00CB0103" w:rsidRPr="003103E0">
          <w:rPr>
            <w:rFonts w:ascii="CMR10" w:hAnsi="CMR10" w:cs="CMR10"/>
            <w:sz w:val="20"/>
            <w:szCs w:val="20"/>
            <w:lang w:val="en-GB"/>
          </w:rPr>
          <w:t xml:space="preserve">in </w:t>
        </w:r>
      </w:ins>
      <w:r w:rsidRPr="003103E0">
        <w:rPr>
          <w:rFonts w:ascii="CMR10" w:hAnsi="CMR10" w:cs="CMR10"/>
          <w:sz w:val="20"/>
          <w:szCs w:val="20"/>
          <w:lang w:val="en-GB"/>
        </w:rPr>
        <w:t>the Matrix view are aligned</w:t>
      </w:r>
    </w:p>
    <w:p w14:paraId="3E57333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using the Combinatorial Extensions </w:t>
      </w:r>
      <w:del w:id="613" w:author="Editor" w:date="2018-01-30T23:56:00Z">
        <w:r w:rsidRPr="003103E0" w:rsidDel="00CB0103">
          <w:rPr>
            <w:rFonts w:ascii="CMR10" w:hAnsi="CMR10" w:cs="CMR10"/>
            <w:sz w:val="20"/>
            <w:szCs w:val="20"/>
            <w:lang w:val="en-GB"/>
          </w:rPr>
          <w:delText xml:space="preserve">of </w:delText>
        </w:r>
      </w:del>
      <w:ins w:id="614" w:author="Editor" w:date="2018-01-30T23:56:00Z">
        <w:r w:rsidR="00CB0103" w:rsidRPr="003103E0">
          <w:rPr>
            <w:rFonts w:ascii="CMR10" w:hAnsi="CMR10" w:cs="CMR10"/>
            <w:sz w:val="20"/>
            <w:szCs w:val="20"/>
            <w:lang w:val="en-GB"/>
          </w:rPr>
          <w:t xml:space="preserve">from </w:t>
        </w:r>
      </w:ins>
      <w:r w:rsidRPr="003103E0">
        <w:rPr>
          <w:rFonts w:ascii="CMR10" w:hAnsi="CMR10" w:cs="CMR10"/>
          <w:sz w:val="20"/>
          <w:szCs w:val="20"/>
          <w:lang w:val="en-GB"/>
        </w:rPr>
        <w:t>the structural-alignment algorithm [14] so</w:t>
      </w:r>
    </w:p>
    <w:p w14:paraId="3254065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that their 3D spatial representations overlap (Figure 5). Here, it is important to</w:t>
      </w:r>
    </w:p>
    <w:p w14:paraId="5C84172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understand that the reference protein shown in Figure 5b (the brown one) actually</w:t>
      </w:r>
    </w:p>
    <w:p w14:paraId="52788A4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represents three overlapping aligned reference proteins, each coming from one</w:t>
      </w:r>
    </w:p>
    <w:p w14:paraId="755CD91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615" w:author="Editor" w:date="2018-01-30T23:57:00Z">
        <w:r w:rsidRPr="003103E0" w:rsidDel="00CB0103">
          <w:rPr>
            <w:rFonts w:ascii="CMR10" w:hAnsi="CMR10" w:cs="CMR10"/>
            <w:sz w:val="20"/>
            <w:szCs w:val="20"/>
            <w:lang w:val="en-GB"/>
          </w:rPr>
          <w:delText>_</w:delText>
        </w:r>
      </w:del>
      <w:ins w:id="616" w:author="Editor" w:date="2018-01-30T23:57:00Z">
        <w:r w:rsidR="00CB0103" w:rsidRPr="003103E0">
          <w:rPr>
            <w:rFonts w:ascii="CMR10" w:hAnsi="CMR10" w:cs="CMR10"/>
            <w:sz w:val="20"/>
            <w:szCs w:val="20"/>
            <w:lang w:val="en-GB"/>
          </w:rPr>
          <w:t>fi</w:t>
        </w:r>
      </w:ins>
      <w:r w:rsidRPr="003103E0">
        <w:rPr>
          <w:rFonts w:ascii="CMR10" w:hAnsi="CMR10" w:cs="CMR10"/>
          <w:sz w:val="20"/>
          <w:szCs w:val="20"/>
          <w:lang w:val="en-GB"/>
        </w:rPr>
        <w:t>guration. The set of paired proteins interacting with the reference proteins is</w:t>
      </w:r>
    </w:p>
    <w:p w14:paraId="0600723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positioned around the aligned reference proteins with </w:t>
      </w:r>
      <w:del w:id="617" w:author="Editor" w:date="2018-01-30T23:57:00Z">
        <w:r w:rsidRPr="003103E0" w:rsidDel="00CB0103">
          <w:rPr>
            <w:rFonts w:ascii="CMR10" w:hAnsi="CMR10" w:cs="CMR10"/>
            <w:sz w:val="20"/>
            <w:szCs w:val="20"/>
            <w:lang w:val="en-GB"/>
          </w:rPr>
          <w:delText xml:space="preserve">the </w:delText>
        </w:r>
      </w:del>
      <w:ins w:id="618" w:author="Editor" w:date="2018-01-30T23:57:00Z">
        <w:r w:rsidR="00CB0103" w:rsidRPr="003103E0">
          <w:rPr>
            <w:rFonts w:ascii="CMR10" w:hAnsi="CMR10" w:cs="CMR10"/>
            <w:sz w:val="20"/>
            <w:szCs w:val="20"/>
            <w:lang w:val="en-GB"/>
          </w:rPr>
          <w:t xml:space="preserve">an </w:t>
        </w:r>
      </w:ins>
      <w:r w:rsidRPr="003103E0">
        <w:rPr>
          <w:rFonts w:ascii="CMR10" w:hAnsi="CMR10" w:cs="CMR10"/>
          <w:sz w:val="20"/>
          <w:szCs w:val="20"/>
          <w:lang w:val="en-GB"/>
        </w:rPr>
        <w:t>enlarged distance.</w:t>
      </w:r>
    </w:p>
    <w:p w14:paraId="5A2B5A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ensure that the paired proteins in the Exploded view will not collide with each</w:t>
      </w:r>
    </w:p>
    <w:p w14:paraId="4C47B06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other, we employ a simple iterative force-directed placement algorithm, </w:t>
      </w:r>
      <w:del w:id="619" w:author="Editor" w:date="2018-01-30T23:57:00Z">
        <w:r w:rsidRPr="003103E0" w:rsidDel="00CB0103">
          <w:rPr>
            <w:rFonts w:ascii="CMR10" w:hAnsi="CMR10" w:cs="CMR10"/>
            <w:sz w:val="20"/>
            <w:szCs w:val="20"/>
            <w:lang w:val="en-GB"/>
          </w:rPr>
          <w:delText xml:space="preserve">where </w:delText>
        </w:r>
      </w:del>
      <w:ins w:id="620" w:author="Editor" w:date="2018-01-30T23:57:00Z">
        <w:r w:rsidR="00CB0103" w:rsidRPr="003103E0">
          <w:rPr>
            <w:rFonts w:ascii="CMR10" w:hAnsi="CMR10" w:cs="CMR10"/>
            <w:sz w:val="20"/>
            <w:szCs w:val="20"/>
            <w:lang w:val="en-GB"/>
          </w:rPr>
          <w:t xml:space="preserve">in which </w:t>
        </w:r>
      </w:ins>
      <w:r w:rsidRPr="003103E0">
        <w:rPr>
          <w:rFonts w:ascii="CMR10" w:hAnsi="CMR10" w:cs="CMR10"/>
          <w:sz w:val="20"/>
          <w:szCs w:val="20"/>
          <w:lang w:val="en-GB"/>
        </w:rPr>
        <w:t>the</w:t>
      </w:r>
    </w:p>
    <w:p w14:paraId="7548681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paired proteins repulse each other [15]. For each reference protein and </w:t>
      </w:r>
      <w:del w:id="621" w:author="Editor" w:date="2018-01-31T04:35:00Z">
        <w:r w:rsidRPr="003103E0" w:rsidDel="00A15F89">
          <w:rPr>
            <w:rFonts w:ascii="CMR10" w:hAnsi="CMR10" w:cs="CMR10"/>
            <w:sz w:val="20"/>
            <w:szCs w:val="20"/>
            <w:lang w:val="en-GB"/>
          </w:rPr>
          <w:delText>its</w:delText>
        </w:r>
      </w:del>
      <w:ins w:id="622" w:author="Editor" w:date="2018-01-31T04:35:00Z">
        <w:r w:rsidR="00A15F89" w:rsidRPr="003103E0">
          <w:rPr>
            <w:rFonts w:ascii="CMR10" w:hAnsi="CMR10" w:cs="CMR10"/>
            <w:sz w:val="20"/>
            <w:szCs w:val="20"/>
            <w:lang w:val="en-GB"/>
          </w:rPr>
          <w:t>it’s</w:t>
        </w:r>
      </w:ins>
      <w:r w:rsidRPr="003103E0">
        <w:rPr>
          <w:rFonts w:ascii="CMR10" w:hAnsi="CMR10" w:cs="CMR10"/>
          <w:sz w:val="20"/>
          <w:szCs w:val="20"/>
          <w:lang w:val="en-GB"/>
        </w:rPr>
        <w:t xml:space="preserve"> paired</w:t>
      </w:r>
    </w:p>
    <w:p w14:paraId="75CF1FE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 the Exploded view </w:t>
      </w:r>
      <w:del w:id="623" w:author="Editor" w:date="2018-01-30T23:58:00Z">
        <w:r w:rsidRPr="003103E0" w:rsidDel="00CB0103">
          <w:rPr>
            <w:rFonts w:ascii="CMR10" w:hAnsi="CMR10" w:cs="CMR10"/>
            <w:sz w:val="20"/>
            <w:szCs w:val="20"/>
            <w:lang w:val="en-GB"/>
          </w:rPr>
          <w:delText xml:space="preserve">keeps </w:delText>
        </w:r>
      </w:del>
      <w:ins w:id="624" w:author="Editor" w:date="2018-01-30T23:58:00Z">
        <w:r w:rsidR="00CB0103" w:rsidRPr="003103E0">
          <w:rPr>
            <w:rFonts w:ascii="CMR10" w:hAnsi="CMR10" w:cs="CMR10"/>
            <w:sz w:val="20"/>
            <w:szCs w:val="20"/>
            <w:lang w:val="en-GB"/>
          </w:rPr>
          <w:t xml:space="preserve">retains </w:t>
        </w:r>
      </w:ins>
      <w:r w:rsidRPr="003103E0">
        <w:rPr>
          <w:rFonts w:ascii="CMR10" w:hAnsi="CMR10" w:cs="CMR10"/>
          <w:sz w:val="20"/>
          <w:szCs w:val="20"/>
          <w:lang w:val="en-GB"/>
        </w:rPr>
        <w:t>the information about their interaction. If several</w:t>
      </w:r>
    </w:p>
    <w:p w14:paraId="260825C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625" w:author="Editor" w:date="2018-01-30T23:58:00Z">
        <w:r w:rsidRPr="003103E0" w:rsidDel="00CB0103">
          <w:rPr>
            <w:rFonts w:ascii="CMR10" w:hAnsi="CMR10" w:cs="CMR10"/>
            <w:sz w:val="20"/>
            <w:szCs w:val="20"/>
            <w:lang w:val="en-GB"/>
          </w:rPr>
          <w:delText>_</w:delText>
        </w:r>
      </w:del>
      <w:ins w:id="626" w:author="Editor" w:date="2018-01-30T23:58:00Z">
        <w:r w:rsidR="00CB0103" w:rsidRPr="003103E0">
          <w:rPr>
            <w:rFonts w:ascii="CMR10" w:hAnsi="CMR10" w:cs="CMR10"/>
            <w:sz w:val="20"/>
            <w:szCs w:val="20"/>
            <w:lang w:val="en-GB"/>
          </w:rPr>
          <w:t>fi</w:t>
        </w:r>
      </w:ins>
      <w:r w:rsidRPr="003103E0">
        <w:rPr>
          <w:rFonts w:ascii="CMR10" w:hAnsi="CMR10" w:cs="CMR10"/>
          <w:sz w:val="20"/>
          <w:szCs w:val="20"/>
          <w:lang w:val="en-GB"/>
        </w:rPr>
        <w:t>gurations are exploded at once, the Exploded view contains many paired proteins</w:t>
      </w:r>
    </w:p>
    <w:p w14:paraId="219D3D8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arranged around the aligned reference proteins. As the change in the position</w:t>
      </w:r>
    </w:p>
    <w:p w14:paraId="284EF4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 exploded proteins can cause disorientation in the scene, the pairing information</w:t>
      </w:r>
    </w:p>
    <w:p w14:paraId="78173CD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between the corresponding reference proteins (aligned) and paired proteins</w:t>
      </w:r>
    </w:p>
    <w:p w14:paraId="2E85803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("exploded") is initially indicated as a partially transparent tube</w:t>
      </w:r>
      <w:del w:id="627" w:author="Editor" w:date="2018-01-30T23:58:00Z">
        <w:r w:rsidRPr="003103E0" w:rsidDel="00CB0103">
          <w:rPr>
            <w:rFonts w:ascii="CMR10" w:hAnsi="CMR10" w:cs="CMR10"/>
            <w:sz w:val="20"/>
            <w:szCs w:val="20"/>
            <w:lang w:val="en-GB"/>
          </w:rPr>
          <w:delText>,</w:delText>
        </w:r>
      </w:del>
      <w:r w:rsidRPr="003103E0">
        <w:rPr>
          <w:rFonts w:ascii="CMR10" w:hAnsi="CMR10" w:cs="CMR10"/>
          <w:sz w:val="20"/>
          <w:szCs w:val="20"/>
          <w:lang w:val="en-GB"/>
        </w:rPr>
        <w:t xml:space="preserve"> that connects the</w:t>
      </w:r>
    </w:p>
    <w:p w14:paraId="5294605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628" w:author="Editor" w:date="2018-01-30T23:58:00Z">
        <w:r w:rsidRPr="003103E0" w:rsidDel="00CB0103">
          <w:rPr>
            <w:rFonts w:ascii="CMR10" w:hAnsi="CMR10" w:cs="CMR10"/>
            <w:sz w:val="20"/>
            <w:szCs w:val="20"/>
            <w:lang w:val="en-GB"/>
          </w:rPr>
          <w:delText xml:space="preserve">centers </w:delText>
        </w:r>
      </w:del>
      <w:ins w:id="629" w:author="Editor" w:date="2018-01-30T23:58:00Z">
        <w:r w:rsidR="00CB0103" w:rsidRPr="003103E0">
          <w:rPr>
            <w:rFonts w:ascii="CMR10" w:hAnsi="CMR10" w:cs="CMR10"/>
            <w:sz w:val="20"/>
            <w:szCs w:val="20"/>
            <w:lang w:val="en-GB"/>
          </w:rPr>
          <w:t xml:space="preserve">centres </w:t>
        </w:r>
      </w:ins>
      <w:r w:rsidRPr="003103E0">
        <w:rPr>
          <w:rFonts w:ascii="CMR10" w:hAnsi="CMR10" w:cs="CMR10"/>
          <w:sz w:val="20"/>
          <w:szCs w:val="20"/>
          <w:lang w:val="en-GB"/>
        </w:rPr>
        <w:t>of their contact zones. The radius of the tube is modulated {</w:t>
      </w:r>
      <w:del w:id="630" w:author="Editor" w:date="2018-01-30T23:58:00Z">
        <w:r w:rsidRPr="003103E0" w:rsidDel="00CB0103">
          <w:rPr>
            <w:rFonts w:ascii="CMR10" w:hAnsi="CMR10" w:cs="CMR10"/>
            <w:sz w:val="20"/>
            <w:szCs w:val="20"/>
            <w:lang w:val="en-GB"/>
          </w:rPr>
          <w:delText xml:space="preserve"> </w:delText>
        </w:r>
      </w:del>
      <w:r w:rsidRPr="003103E0">
        <w:rPr>
          <w:rFonts w:ascii="CMR10" w:hAnsi="CMR10" w:cs="CMR10"/>
          <w:sz w:val="20"/>
          <w:szCs w:val="20"/>
          <w:lang w:val="en-GB"/>
        </w:rPr>
        <w:t>it is smaller in</w:t>
      </w:r>
    </w:p>
    <w:p w14:paraId="214204A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middle of the tube to reduce the visual clutter</w:t>
      </w:r>
      <w:ins w:id="631" w:author="Editor" w:date="2018-01-30T23:59:00Z">
        <w:r w:rsidR="0082342F" w:rsidRPr="003103E0">
          <w:rPr>
            <w:rFonts w:ascii="CMR10" w:hAnsi="CMR10" w:cs="CMR10"/>
            <w:sz w:val="20"/>
            <w:szCs w:val="20"/>
            <w:lang w:val="en-GB"/>
          </w:rPr>
          <w:t>}</w:t>
        </w:r>
      </w:ins>
      <w:r w:rsidRPr="003103E0">
        <w:rPr>
          <w:rFonts w:ascii="CMR10" w:hAnsi="CMR10" w:cs="CMR10"/>
          <w:sz w:val="20"/>
          <w:szCs w:val="20"/>
          <w:lang w:val="en-GB"/>
        </w:rPr>
        <w:t xml:space="preserve">. Once the user </w:t>
      </w:r>
      <w:del w:id="632" w:author="Editor" w:date="2018-01-30T23:59:00Z">
        <w:r w:rsidRPr="003103E0" w:rsidDel="0082342F">
          <w:rPr>
            <w:rFonts w:ascii="CMR10" w:hAnsi="CMR10" w:cs="CMR10"/>
            <w:sz w:val="20"/>
            <w:szCs w:val="20"/>
            <w:lang w:val="en-GB"/>
          </w:rPr>
          <w:delText xml:space="preserve">gains </w:delText>
        </w:r>
      </w:del>
      <w:ins w:id="633" w:author="Editor" w:date="2018-01-30T23:59:00Z">
        <w:r w:rsidR="0082342F" w:rsidRPr="003103E0">
          <w:rPr>
            <w:rFonts w:ascii="CMR10" w:hAnsi="CMR10" w:cs="CMR10"/>
            <w:sz w:val="20"/>
            <w:szCs w:val="20"/>
            <w:lang w:val="en-GB"/>
          </w:rPr>
          <w:t xml:space="preserve">understands </w:t>
        </w:r>
      </w:ins>
      <w:r w:rsidRPr="003103E0">
        <w:rPr>
          <w:rFonts w:ascii="CMR10" w:hAnsi="CMR10" w:cs="CMR10"/>
          <w:sz w:val="20"/>
          <w:szCs w:val="20"/>
          <w:lang w:val="en-GB"/>
        </w:rPr>
        <w:t>the overview</w:t>
      </w:r>
    </w:p>
    <w:p w14:paraId="7CB9B3A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of the </w:t>
      </w:r>
      <w:ins w:id="634" w:author="Editor" w:date="2018-01-30T23:59:00Z">
        <w:r w:rsidR="0082342F" w:rsidRPr="003103E0">
          <w:rPr>
            <w:rFonts w:ascii="CMR10" w:hAnsi="CMR10" w:cs="CMR10"/>
            <w:sz w:val="20"/>
            <w:szCs w:val="20"/>
            <w:lang w:val="en-GB"/>
          </w:rPr>
          <w:t xml:space="preserve">protein </w:t>
        </w:r>
      </w:ins>
      <w:r w:rsidRPr="003103E0">
        <w:rPr>
          <w:rFonts w:ascii="CMR10" w:hAnsi="CMR10" w:cs="CMR10"/>
          <w:sz w:val="20"/>
          <w:szCs w:val="20"/>
          <w:lang w:val="en-GB"/>
        </w:rPr>
        <w:t>spatial arrangement</w:t>
      </w:r>
      <w:del w:id="635" w:author="Editor" w:date="2018-01-30T23:59:00Z">
        <w:r w:rsidRPr="003103E0" w:rsidDel="0082342F">
          <w:rPr>
            <w:rFonts w:ascii="CMR10" w:hAnsi="CMR10" w:cs="CMR10"/>
            <w:sz w:val="20"/>
            <w:szCs w:val="20"/>
            <w:lang w:val="en-GB"/>
          </w:rPr>
          <w:delText xml:space="preserve"> of the proteins</w:delText>
        </w:r>
      </w:del>
      <w:r w:rsidRPr="003103E0">
        <w:rPr>
          <w:rFonts w:ascii="CMR10" w:hAnsi="CMR10" w:cs="CMR10"/>
          <w:sz w:val="20"/>
          <w:szCs w:val="20"/>
          <w:lang w:val="en-GB"/>
        </w:rPr>
        <w:t>, the tube can be switched o</w:t>
      </w:r>
      <w:del w:id="636" w:author="Editor" w:date="2018-01-30T23:59:00Z">
        <w:r w:rsidRPr="003103E0" w:rsidDel="0082342F">
          <w:rPr>
            <w:rFonts w:ascii="CMR10" w:hAnsi="CMR10" w:cs="CMR10"/>
            <w:sz w:val="20"/>
            <w:szCs w:val="20"/>
            <w:lang w:val="en-GB"/>
          </w:rPr>
          <w:delText xml:space="preserve">_. </w:delText>
        </w:r>
      </w:del>
      <w:ins w:id="637" w:author="Editor" w:date="2018-01-30T23:59:00Z">
        <w:r w:rsidR="0082342F" w:rsidRPr="003103E0">
          <w:rPr>
            <w:rFonts w:ascii="CMR10" w:hAnsi="CMR10" w:cs="CMR10"/>
            <w:sz w:val="20"/>
            <w:szCs w:val="20"/>
            <w:lang w:val="en-GB"/>
          </w:rPr>
          <w:t xml:space="preserve">ff. </w:t>
        </w:r>
      </w:ins>
      <w:r w:rsidRPr="003103E0">
        <w:rPr>
          <w:rFonts w:ascii="CMR10" w:hAnsi="CMR10" w:cs="CMR10"/>
          <w:sz w:val="20"/>
          <w:szCs w:val="20"/>
          <w:lang w:val="en-GB"/>
        </w:rPr>
        <w:t>The pairing</w:t>
      </w:r>
    </w:p>
    <w:p w14:paraId="7B2E6CA7" w14:textId="77777777" w:rsidR="00875898" w:rsidRPr="003103E0" w:rsidDel="0082342F" w:rsidRDefault="00875898" w:rsidP="00875898">
      <w:pPr>
        <w:autoSpaceDE w:val="0"/>
        <w:autoSpaceDN w:val="0"/>
        <w:adjustRightInd w:val="0"/>
        <w:spacing w:after="0" w:line="240" w:lineRule="auto"/>
        <w:rPr>
          <w:del w:id="638" w:author="Editor" w:date="2018-01-31T00:00:00Z"/>
          <w:rFonts w:ascii="CMR10" w:hAnsi="CMR10" w:cs="CMR10"/>
          <w:sz w:val="20"/>
          <w:szCs w:val="20"/>
          <w:lang w:val="en-GB"/>
        </w:rPr>
      </w:pPr>
      <w:r w:rsidRPr="003103E0">
        <w:rPr>
          <w:rFonts w:ascii="CMR10" w:hAnsi="CMR10" w:cs="CMR10"/>
          <w:sz w:val="20"/>
          <w:szCs w:val="20"/>
          <w:lang w:val="en-GB"/>
        </w:rPr>
        <w:t>information is also encoded by colo</w:t>
      </w:r>
      <w:ins w:id="639" w:author="Editor" w:date="2018-01-30T23:59:00Z">
        <w:r w:rsidR="0082342F" w:rsidRPr="003103E0">
          <w:rPr>
            <w:rFonts w:ascii="CMR10" w:hAnsi="CMR10" w:cs="CMR10"/>
            <w:sz w:val="20"/>
            <w:szCs w:val="20"/>
            <w:lang w:val="en-GB"/>
          </w:rPr>
          <w:t>u</w:t>
        </w:r>
      </w:ins>
      <w:r w:rsidRPr="003103E0">
        <w:rPr>
          <w:rFonts w:ascii="CMR10" w:hAnsi="CMR10" w:cs="CMR10"/>
          <w:sz w:val="20"/>
          <w:szCs w:val="20"/>
          <w:lang w:val="en-GB"/>
        </w:rPr>
        <w:t>r {</w:t>
      </w:r>
      <w:del w:id="640" w:author="Editor" w:date="2018-01-30T23:59:00Z">
        <w:r w:rsidRPr="003103E0" w:rsidDel="0082342F">
          <w:rPr>
            <w:rFonts w:ascii="CMR10" w:hAnsi="CMR10" w:cs="CMR10"/>
            <w:sz w:val="20"/>
            <w:szCs w:val="20"/>
            <w:lang w:val="en-GB"/>
          </w:rPr>
          <w:delText xml:space="preserve"> </w:delText>
        </w:r>
      </w:del>
      <w:del w:id="641" w:author="Editor" w:date="2018-01-31T00:00:00Z">
        <w:r w:rsidRPr="003103E0" w:rsidDel="0082342F">
          <w:rPr>
            <w:rFonts w:ascii="CMR10" w:hAnsi="CMR10" w:cs="CMR10"/>
            <w:sz w:val="20"/>
            <w:szCs w:val="20"/>
            <w:lang w:val="en-GB"/>
          </w:rPr>
          <w:delText>for each con</w:delText>
        </w:r>
      </w:del>
      <w:del w:id="642" w:author="Editor" w:date="2018-01-30T23:59:00Z">
        <w:r w:rsidRPr="003103E0" w:rsidDel="0082342F">
          <w:rPr>
            <w:rFonts w:ascii="CMR10" w:hAnsi="CMR10" w:cs="CMR10"/>
            <w:sz w:val="20"/>
            <w:szCs w:val="20"/>
            <w:lang w:val="en-GB"/>
          </w:rPr>
          <w:delText>_</w:delText>
        </w:r>
      </w:del>
      <w:del w:id="643" w:author="Editor" w:date="2018-01-31T00:00:00Z">
        <w:r w:rsidRPr="003103E0" w:rsidDel="0082342F">
          <w:rPr>
            <w:rFonts w:ascii="CMR10" w:hAnsi="CMR10" w:cs="CMR10"/>
            <w:sz w:val="20"/>
            <w:szCs w:val="20"/>
            <w:lang w:val="en-GB"/>
          </w:rPr>
          <w:delText xml:space="preserve">guration </w:delText>
        </w:r>
      </w:del>
      <w:r w:rsidRPr="003103E0">
        <w:rPr>
          <w:rFonts w:ascii="CMR10" w:hAnsi="CMR10" w:cs="CMR10"/>
          <w:sz w:val="20"/>
          <w:szCs w:val="20"/>
          <w:lang w:val="en-GB"/>
        </w:rPr>
        <w:t>a di</w:t>
      </w:r>
      <w:del w:id="644" w:author="Editor" w:date="2018-01-31T00:00:00Z">
        <w:r w:rsidRPr="003103E0" w:rsidDel="0082342F">
          <w:rPr>
            <w:rFonts w:ascii="CMR10" w:hAnsi="CMR10" w:cs="CMR10"/>
            <w:sz w:val="20"/>
            <w:szCs w:val="20"/>
            <w:lang w:val="en-GB"/>
          </w:rPr>
          <w:delText>_</w:delText>
        </w:r>
      </w:del>
      <w:ins w:id="645" w:author="Editor" w:date="2018-01-31T00:00:00Z">
        <w:r w:rsidR="0082342F" w:rsidRPr="003103E0">
          <w:rPr>
            <w:rFonts w:ascii="CMR10" w:hAnsi="CMR10" w:cs="CMR10"/>
            <w:sz w:val="20"/>
            <w:szCs w:val="20"/>
            <w:lang w:val="en-GB"/>
          </w:rPr>
          <w:t>ff</w:t>
        </w:r>
      </w:ins>
      <w:r w:rsidRPr="003103E0">
        <w:rPr>
          <w:rFonts w:ascii="CMR10" w:hAnsi="CMR10" w:cs="CMR10"/>
          <w:sz w:val="20"/>
          <w:szCs w:val="20"/>
          <w:lang w:val="en-GB"/>
        </w:rPr>
        <w:t>erent colo</w:t>
      </w:r>
      <w:ins w:id="646" w:author="Editor" w:date="2018-01-31T00:00:00Z">
        <w:r w:rsidR="0082342F" w:rsidRPr="003103E0">
          <w:rPr>
            <w:rFonts w:ascii="CMR10" w:hAnsi="CMR10" w:cs="CMR10"/>
            <w:sz w:val="20"/>
            <w:szCs w:val="20"/>
            <w:lang w:val="en-GB"/>
          </w:rPr>
          <w:t>u</w:t>
        </w:r>
      </w:ins>
      <w:r w:rsidRPr="003103E0">
        <w:rPr>
          <w:rFonts w:ascii="CMR10" w:hAnsi="CMR10" w:cs="CMR10"/>
          <w:sz w:val="20"/>
          <w:szCs w:val="20"/>
          <w:lang w:val="en-GB"/>
        </w:rPr>
        <w:t>r</w:t>
      </w:r>
      <w:ins w:id="647" w:author="Editor" w:date="2018-01-31T00:00:00Z">
        <w:r w:rsidR="0082342F" w:rsidRPr="003103E0">
          <w:rPr>
            <w:rFonts w:ascii="CMR10" w:hAnsi="CMR10" w:cs="CMR10"/>
            <w:sz w:val="20"/>
            <w:szCs w:val="20"/>
            <w:lang w:val="en-GB"/>
          </w:rPr>
          <w:t xml:space="preserve"> </w:t>
        </w:r>
      </w:ins>
    </w:p>
    <w:p w14:paraId="3F0B321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is used</w:t>
      </w:r>
      <w:ins w:id="648" w:author="Editor" w:date="2018-01-31T00:00:00Z">
        <w:r w:rsidR="0082342F" w:rsidRPr="003103E0">
          <w:rPr>
            <w:rFonts w:ascii="CMR10" w:hAnsi="CMR10" w:cs="CMR10"/>
            <w:sz w:val="20"/>
            <w:szCs w:val="20"/>
            <w:lang w:val="en-GB"/>
          </w:rPr>
          <w:t xml:space="preserve"> for each configuration}</w:t>
        </w:r>
      </w:ins>
      <w:r w:rsidRPr="003103E0">
        <w:rPr>
          <w:rFonts w:ascii="CMR10" w:hAnsi="CMR10" w:cs="CMR10"/>
          <w:sz w:val="20"/>
          <w:szCs w:val="20"/>
          <w:lang w:val="en-GB"/>
        </w:rPr>
        <w:t>. If the contact zones contain</w:t>
      </w:r>
      <w:del w:id="649" w:author="Editor" w:date="2018-01-31T00:00:00Z">
        <w:r w:rsidRPr="003103E0" w:rsidDel="0082342F">
          <w:rPr>
            <w:rFonts w:ascii="CMR10" w:hAnsi="CMR10" w:cs="CMR10"/>
            <w:sz w:val="20"/>
            <w:szCs w:val="20"/>
            <w:lang w:val="en-GB"/>
          </w:rPr>
          <w:delText xml:space="preserve"> the</w:delText>
        </w:r>
      </w:del>
      <w:r w:rsidRPr="003103E0">
        <w:rPr>
          <w:rFonts w:ascii="CMR10" w:hAnsi="CMR10" w:cs="CMR10"/>
          <w:sz w:val="20"/>
          <w:szCs w:val="20"/>
          <w:lang w:val="en-GB"/>
        </w:rPr>
        <w:t xml:space="preserve"> colliding amino acids (i.e., their mutual</w:t>
      </w:r>
    </w:p>
    <w:p w14:paraId="2B8D53B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distance is less than 3 </w:t>
      </w:r>
      <w:ins w:id="650" w:author="Editor" w:date="2018-01-31T00:00:00Z">
        <w:r w:rsidR="0082342F" w:rsidRPr="003103E0">
          <w:rPr>
            <w:rFonts w:ascii="Times New Roman" w:hAnsi="Times New Roman" w:cs="Times New Roman"/>
            <w:sz w:val="20"/>
            <w:szCs w:val="20"/>
            <w:lang w:val="en-GB"/>
          </w:rPr>
          <w:t>Å</w:t>
        </w:r>
      </w:ins>
      <w:del w:id="651" w:author="Editor" w:date="2018-01-31T00:00:00Z">
        <w:r w:rsidRPr="003103E0" w:rsidDel="0082342F">
          <w:rPr>
            <w:rFonts w:ascii="CMR10" w:hAnsi="CMR10" w:cs="CMR10"/>
            <w:sz w:val="20"/>
            <w:szCs w:val="20"/>
            <w:lang w:val="en-GB"/>
          </w:rPr>
          <w:delText>_A</w:delText>
        </w:r>
      </w:del>
      <w:r w:rsidRPr="003103E0">
        <w:rPr>
          <w:rFonts w:ascii="CMR10" w:hAnsi="CMR10" w:cs="CMR10"/>
          <w:sz w:val="20"/>
          <w:szCs w:val="20"/>
          <w:lang w:val="en-GB"/>
        </w:rPr>
        <w:t xml:space="preserve">), the residues are indicated by </w:t>
      </w:r>
      <w:ins w:id="652" w:author="Editor" w:date="2018-01-31T00:01:00Z">
        <w:r w:rsidR="0082342F" w:rsidRPr="003103E0">
          <w:rPr>
            <w:rFonts w:ascii="CMR10" w:hAnsi="CMR10" w:cs="CMR10"/>
            <w:sz w:val="20"/>
            <w:szCs w:val="20"/>
            <w:lang w:val="en-GB"/>
          </w:rPr>
          <w:t xml:space="preserve">a </w:t>
        </w:r>
      </w:ins>
      <w:r w:rsidRPr="003103E0">
        <w:rPr>
          <w:rFonts w:ascii="CMR10" w:hAnsi="CMR10" w:cs="CMR10"/>
          <w:sz w:val="20"/>
          <w:szCs w:val="20"/>
          <w:lang w:val="en-GB"/>
        </w:rPr>
        <w:t>red colo</w:t>
      </w:r>
      <w:ins w:id="653" w:author="Editor" w:date="2018-01-31T00:01:00Z">
        <w:r w:rsidR="0082342F" w:rsidRPr="003103E0">
          <w:rPr>
            <w:rFonts w:ascii="CMR10" w:hAnsi="CMR10" w:cs="CMR10"/>
            <w:sz w:val="20"/>
            <w:szCs w:val="20"/>
            <w:lang w:val="en-GB"/>
          </w:rPr>
          <w:t>u</w:t>
        </w:r>
      </w:ins>
      <w:r w:rsidRPr="003103E0">
        <w:rPr>
          <w:rFonts w:ascii="CMR10" w:hAnsi="CMR10" w:cs="CMR10"/>
          <w:sz w:val="20"/>
          <w:szCs w:val="20"/>
          <w:lang w:val="en-GB"/>
        </w:rPr>
        <w:t>r.</w:t>
      </w:r>
    </w:p>
    <w:p w14:paraId="67D1E95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Figure 5 depicts a set of three con</w:t>
      </w:r>
      <w:ins w:id="654" w:author="Editor" w:date="2018-01-31T00:01:00Z">
        <w:r w:rsidR="0082342F" w:rsidRPr="003103E0">
          <w:rPr>
            <w:rFonts w:ascii="CMR10" w:hAnsi="CMR10" w:cs="CMR10"/>
            <w:sz w:val="20"/>
            <w:szCs w:val="20"/>
            <w:lang w:val="en-GB"/>
          </w:rPr>
          <w:t>fi</w:t>
        </w:r>
      </w:ins>
      <w:del w:id="655" w:author="Editor" w:date="2018-01-31T00:01:00Z">
        <w:r w:rsidRPr="003103E0" w:rsidDel="0082342F">
          <w:rPr>
            <w:rFonts w:ascii="CMR10" w:hAnsi="CMR10" w:cs="CMR10"/>
            <w:sz w:val="20"/>
            <w:szCs w:val="20"/>
            <w:lang w:val="en-GB"/>
          </w:rPr>
          <w:delText>_</w:delText>
        </w:r>
      </w:del>
      <w:r w:rsidRPr="003103E0">
        <w:rPr>
          <w:rFonts w:ascii="CMR10" w:hAnsi="CMR10" w:cs="CMR10"/>
          <w:sz w:val="20"/>
          <w:szCs w:val="20"/>
          <w:lang w:val="en-GB"/>
        </w:rPr>
        <w:t>gurations before (a, b) and after (c) applying</w:t>
      </w:r>
    </w:p>
    <w:p w14:paraId="7AF0FE6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Exploded view. The Exploded view removes the problem of overlapping paired</w:t>
      </w:r>
    </w:p>
    <w:p w14:paraId="0A5D7D4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proteins. It also helps to see the shape and position of the contact zones. However,</w:t>
      </w:r>
    </w:p>
    <w:p w14:paraId="3F9CEDC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this solution does not solve the problem </w:t>
      </w:r>
      <w:del w:id="656" w:author="Editor" w:date="2018-01-31T00:01:00Z">
        <w:r w:rsidRPr="003103E0" w:rsidDel="0082342F">
          <w:rPr>
            <w:rFonts w:ascii="CMR10" w:hAnsi="CMR10" w:cs="CMR10"/>
            <w:sz w:val="20"/>
            <w:szCs w:val="20"/>
            <w:lang w:val="en-GB"/>
          </w:rPr>
          <w:delText xml:space="preserve">that </w:delText>
        </w:r>
      </w:del>
      <w:ins w:id="657" w:author="Editor" w:date="2018-01-31T00:01:00Z">
        <w:r w:rsidR="0082342F" w:rsidRPr="003103E0">
          <w:rPr>
            <w:rFonts w:ascii="CMR10" w:hAnsi="CMR10" w:cs="CMR10"/>
            <w:sz w:val="20"/>
            <w:szCs w:val="20"/>
            <w:lang w:val="en-GB"/>
          </w:rPr>
          <w:t xml:space="preserve">where </w:t>
        </w:r>
      </w:ins>
      <w:r w:rsidRPr="003103E0">
        <w:rPr>
          <w:rFonts w:ascii="CMR10" w:hAnsi="CMR10" w:cs="CMR10"/>
          <w:sz w:val="20"/>
          <w:szCs w:val="20"/>
          <w:lang w:val="en-GB"/>
        </w:rPr>
        <w:t xml:space="preserve">the contact zones </w:t>
      </w:r>
      <w:del w:id="658" w:author="Editor" w:date="2018-01-31T00:01:00Z">
        <w:r w:rsidRPr="003103E0" w:rsidDel="0082342F">
          <w:rPr>
            <w:rFonts w:ascii="CMR10" w:hAnsi="CMR10" w:cs="CMR10"/>
            <w:sz w:val="20"/>
            <w:szCs w:val="20"/>
            <w:lang w:val="en-GB"/>
          </w:rPr>
          <w:delText xml:space="preserve">still </w:delText>
        </w:r>
      </w:del>
      <w:r w:rsidRPr="003103E0">
        <w:rPr>
          <w:rFonts w:ascii="CMR10" w:hAnsi="CMR10" w:cs="CMR10"/>
          <w:sz w:val="20"/>
          <w:szCs w:val="20"/>
          <w:lang w:val="en-GB"/>
        </w:rPr>
        <w:t>face each other</w:t>
      </w:r>
      <w:ins w:id="659" w:author="Editor" w:date="2018-01-31T00:01:00Z">
        <w:r w:rsidR="0082342F" w:rsidRPr="003103E0">
          <w:rPr>
            <w:rFonts w:ascii="CMR10" w:hAnsi="CMR10" w:cs="CMR10"/>
            <w:sz w:val="20"/>
            <w:szCs w:val="20"/>
            <w:lang w:val="en-GB"/>
          </w:rPr>
          <w:t>,</w:t>
        </w:r>
      </w:ins>
    </w:p>
    <w:p w14:paraId="025AE05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660" w:author="Editor" w:date="2018-01-31T00:01:00Z">
        <w:r w:rsidRPr="003103E0" w:rsidDel="0082342F">
          <w:rPr>
            <w:rFonts w:ascii="CMR10" w:hAnsi="CMR10" w:cs="CMR10"/>
            <w:sz w:val="20"/>
            <w:szCs w:val="20"/>
            <w:lang w:val="en-GB"/>
          </w:rPr>
          <w:delText xml:space="preserve">so </w:delText>
        </w:r>
      </w:del>
      <w:ins w:id="661" w:author="Editor" w:date="2018-01-31T00:01:00Z">
        <w:r w:rsidR="0082342F" w:rsidRPr="003103E0">
          <w:rPr>
            <w:rFonts w:ascii="CMR10" w:hAnsi="CMR10" w:cs="CMR10"/>
            <w:sz w:val="20"/>
            <w:szCs w:val="20"/>
            <w:lang w:val="en-GB"/>
          </w:rPr>
          <w:t xml:space="preserve">meaning that </w:t>
        </w:r>
      </w:ins>
      <w:r w:rsidRPr="003103E0">
        <w:rPr>
          <w:rFonts w:ascii="CMR10" w:hAnsi="CMR10" w:cs="CMR10"/>
          <w:sz w:val="20"/>
          <w:szCs w:val="20"/>
          <w:lang w:val="en-GB"/>
        </w:rPr>
        <w:t>the user has to adjust the camera to observe the contact zones of the reference</w:t>
      </w:r>
    </w:p>
    <w:p w14:paraId="735CEC1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paired proteins from a perpendicular viewing direction. </w:t>
      </w:r>
      <w:del w:id="662" w:author="Editor" w:date="2018-01-31T00:01:00Z">
        <w:r w:rsidRPr="003103E0" w:rsidDel="0082342F">
          <w:rPr>
            <w:rFonts w:ascii="CMR10" w:hAnsi="CMR10" w:cs="CMR10"/>
            <w:sz w:val="20"/>
            <w:szCs w:val="20"/>
            <w:lang w:val="en-GB"/>
          </w:rPr>
          <w:delText>Such a</w:delText>
        </w:r>
      </w:del>
      <w:ins w:id="663" w:author="Editor" w:date="2018-01-31T00:01:00Z">
        <w:r w:rsidR="0082342F" w:rsidRPr="003103E0">
          <w:rPr>
            <w:rFonts w:ascii="CMR10" w:hAnsi="CMR10" w:cs="CMR10"/>
            <w:sz w:val="20"/>
            <w:szCs w:val="20"/>
            <w:lang w:val="en-GB"/>
          </w:rPr>
          <w:t>This</w:t>
        </w:r>
      </w:ins>
      <w:r w:rsidRPr="003103E0">
        <w:rPr>
          <w:rFonts w:ascii="CMR10" w:hAnsi="CMR10" w:cs="CMR10"/>
          <w:sz w:val="20"/>
          <w:szCs w:val="20"/>
          <w:lang w:val="en-GB"/>
        </w:rPr>
        <w:t xml:space="preserve"> manipulation</w:t>
      </w:r>
    </w:p>
    <w:p w14:paraId="4ED994E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does not enable </w:t>
      </w:r>
      <w:del w:id="664" w:author="Editor" w:date="2018-01-31T00:02:00Z">
        <w:r w:rsidRPr="003103E0" w:rsidDel="0082342F">
          <w:rPr>
            <w:rFonts w:ascii="CMR10" w:hAnsi="CMR10" w:cs="CMR10"/>
            <w:sz w:val="20"/>
            <w:szCs w:val="20"/>
            <w:lang w:val="en-GB"/>
          </w:rPr>
          <w:delText xml:space="preserve">to </w:delText>
        </w:r>
      </w:del>
      <w:ins w:id="665" w:author="Editor" w:date="2018-01-31T00:01:00Z">
        <w:r w:rsidR="0082342F" w:rsidRPr="003103E0">
          <w:rPr>
            <w:rFonts w:ascii="CMR10" w:hAnsi="CMR10" w:cs="CMR10"/>
            <w:sz w:val="20"/>
            <w:szCs w:val="20"/>
            <w:lang w:val="en-GB"/>
          </w:rPr>
          <w:t xml:space="preserve">the user to </w:t>
        </w:r>
      </w:ins>
      <w:r w:rsidRPr="003103E0">
        <w:rPr>
          <w:rFonts w:ascii="CMR10" w:hAnsi="CMR10" w:cs="CMR10"/>
          <w:sz w:val="20"/>
          <w:szCs w:val="20"/>
          <w:lang w:val="en-GB"/>
        </w:rPr>
        <w:t>see both contact zones simultaneously. This problem is solved</w:t>
      </w:r>
    </w:p>
    <w:p w14:paraId="0C3175F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by the proposed Open-Book view, </w:t>
      </w:r>
      <w:ins w:id="666" w:author="Editor" w:date="2018-01-31T00:02:00Z">
        <w:r w:rsidR="0082342F" w:rsidRPr="003103E0">
          <w:rPr>
            <w:rFonts w:ascii="CMR10" w:hAnsi="CMR10" w:cs="CMR10"/>
            <w:sz w:val="20"/>
            <w:szCs w:val="20"/>
            <w:lang w:val="en-GB"/>
          </w:rPr>
          <w:t xml:space="preserve">which is </w:t>
        </w:r>
      </w:ins>
      <w:r w:rsidRPr="003103E0">
        <w:rPr>
          <w:rFonts w:ascii="CMR10" w:hAnsi="CMR10" w:cs="CMR10"/>
          <w:sz w:val="20"/>
          <w:szCs w:val="20"/>
          <w:lang w:val="en-GB"/>
        </w:rPr>
        <w:t>presented in the following section.</w:t>
      </w:r>
    </w:p>
    <w:p w14:paraId="6086A891"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Open-Book View</w:t>
      </w:r>
    </w:p>
    <w:p w14:paraId="28FDB2D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Exploded view does not allow one to observe both parts of a given contact</w:t>
      </w:r>
    </w:p>
    <w:p w14:paraId="27C2DF16"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R10" w:hAnsi="CMR10" w:cs="CMR10"/>
          <w:sz w:val="20"/>
          <w:szCs w:val="20"/>
          <w:lang w:val="en-GB"/>
        </w:rPr>
        <w:t xml:space="preserve">zone simultaneously. The proposed Open-Book view is designed </w:t>
      </w:r>
      <w:ins w:id="667" w:author="Editor" w:date="2018-01-31T00:03:00Z">
        <w:r w:rsidR="0082342F" w:rsidRPr="003103E0">
          <w:rPr>
            <w:rFonts w:ascii="CMR10" w:hAnsi="CMR10" w:cs="CMR10"/>
            <w:sz w:val="20"/>
            <w:szCs w:val="20"/>
            <w:lang w:val="en-GB"/>
          </w:rPr>
          <w:t xml:space="preserve">to </w:t>
        </w:r>
      </w:ins>
      <w:r w:rsidRPr="003103E0">
        <w:rPr>
          <w:rFonts w:ascii="CMR10" w:hAnsi="CMR10" w:cs="CMR10"/>
          <w:sz w:val="20"/>
          <w:szCs w:val="20"/>
          <w:lang w:val="en-GB"/>
        </w:rPr>
        <w:t>speci</w:t>
      </w:r>
      <w:del w:id="668" w:author="Editor" w:date="2018-01-31T00:03:00Z">
        <w:r w:rsidRPr="003103E0" w:rsidDel="0082342F">
          <w:rPr>
            <w:rFonts w:ascii="CMR10" w:hAnsi="CMR10" w:cs="CMR10"/>
            <w:sz w:val="20"/>
            <w:szCs w:val="20"/>
            <w:lang w:val="en-GB"/>
          </w:rPr>
          <w:delText>_</w:delText>
        </w:r>
      </w:del>
      <w:ins w:id="669" w:author="Editor" w:date="2018-01-31T00:03:00Z">
        <w:r w:rsidR="0082342F" w:rsidRPr="003103E0">
          <w:rPr>
            <w:rFonts w:ascii="CMR10" w:hAnsi="CMR10" w:cs="CMR10"/>
            <w:sz w:val="20"/>
            <w:szCs w:val="20"/>
            <w:lang w:val="en-GB"/>
          </w:rPr>
          <w:t>fi</w:t>
        </w:r>
      </w:ins>
      <w:r w:rsidRPr="003103E0">
        <w:rPr>
          <w:rFonts w:ascii="CMR10" w:hAnsi="CMR10" w:cs="CMR10"/>
          <w:sz w:val="20"/>
          <w:szCs w:val="20"/>
          <w:lang w:val="en-GB"/>
        </w:rPr>
        <w:t xml:space="preserve">cally </w:t>
      </w:r>
      <w:del w:id="670" w:author="Editor" w:date="2018-01-31T00:03:00Z">
        <w:r w:rsidRPr="003103E0" w:rsidDel="0082342F">
          <w:rPr>
            <w:rFonts w:ascii="CMR10" w:hAnsi="CMR10" w:cs="CMR10"/>
            <w:sz w:val="20"/>
            <w:szCs w:val="20"/>
            <w:lang w:val="en-GB"/>
          </w:rPr>
          <w:delText>to an</w:delText>
        </w:r>
      </w:del>
      <w:r w:rsidRPr="003103E0">
        <w:rPr>
          <w:rFonts w:ascii="CMSS8" w:hAnsi="CMSS8" w:cs="CMSS8"/>
          <w:sz w:val="16"/>
          <w:szCs w:val="16"/>
          <w:lang w:val="en-GB"/>
        </w:rPr>
        <w:t>Furmanov</w:t>
      </w:r>
    </w:p>
    <w:p w14:paraId="79F527EE"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_a </w:t>
      </w:r>
      <w:r w:rsidRPr="003103E0">
        <w:rPr>
          <w:rFonts w:ascii="CMSSI8" w:hAnsi="CMSSI8" w:cs="CMSSI8"/>
          <w:sz w:val="16"/>
          <w:szCs w:val="16"/>
          <w:lang w:val="en-GB"/>
        </w:rPr>
        <w:t xml:space="preserve">et al. </w:t>
      </w:r>
      <w:r w:rsidRPr="003103E0">
        <w:rPr>
          <w:rFonts w:ascii="CMSS8" w:hAnsi="CMSS8" w:cs="CMSS8"/>
          <w:sz w:val="16"/>
          <w:szCs w:val="16"/>
          <w:lang w:val="en-GB"/>
        </w:rPr>
        <w:t>Page 8 of 26</w:t>
      </w:r>
    </w:p>
    <w:p w14:paraId="4D09C69A" w14:textId="77777777" w:rsidR="00875898" w:rsidRPr="003103E0" w:rsidRDefault="0082342F" w:rsidP="00875898">
      <w:pPr>
        <w:autoSpaceDE w:val="0"/>
        <w:autoSpaceDN w:val="0"/>
        <w:adjustRightInd w:val="0"/>
        <w:spacing w:after="0" w:line="240" w:lineRule="auto"/>
        <w:rPr>
          <w:rFonts w:ascii="CMR10" w:hAnsi="CMR10" w:cs="CMR10"/>
          <w:sz w:val="20"/>
          <w:szCs w:val="20"/>
          <w:lang w:val="en-GB"/>
        </w:rPr>
      </w:pPr>
      <w:ins w:id="671" w:author="Editor" w:date="2018-01-31T00:03:00Z">
        <w:r w:rsidRPr="003103E0">
          <w:rPr>
            <w:rFonts w:ascii="CMR10" w:hAnsi="CMR10" w:cs="CMR10"/>
            <w:sz w:val="20"/>
            <w:szCs w:val="20"/>
            <w:lang w:val="en-GB"/>
          </w:rPr>
          <w:t>an</w:t>
        </w:r>
      </w:ins>
      <w:r w:rsidR="00875898" w:rsidRPr="003103E0">
        <w:rPr>
          <w:rFonts w:ascii="CMR10" w:hAnsi="CMR10" w:cs="CMR10"/>
          <w:sz w:val="20"/>
          <w:szCs w:val="20"/>
          <w:lang w:val="en-GB"/>
        </w:rPr>
        <w:t>swer questions similar to Q5, which</w:t>
      </w:r>
      <w:del w:id="672" w:author="Quality Control Editor" w:date="2018-01-31T06:28:00Z">
        <w:r w:rsidR="00875898" w:rsidRPr="003103E0" w:rsidDel="003103E0">
          <w:rPr>
            <w:rFonts w:ascii="CMR10" w:hAnsi="CMR10" w:cs="CMR10"/>
            <w:sz w:val="20"/>
            <w:szCs w:val="20"/>
            <w:lang w:val="en-GB"/>
          </w:rPr>
          <w:delText xml:space="preserve"> deals with</w:delText>
        </w:r>
      </w:del>
      <w:ins w:id="673" w:author="Quality Control Editor" w:date="2018-01-31T06:28:00Z">
        <w:r w:rsidR="003103E0">
          <w:rPr>
            <w:rFonts w:ascii="CMR10" w:hAnsi="CMR10" w:cs="CMR10"/>
            <w:sz w:val="20"/>
            <w:szCs w:val="20"/>
            <w:lang w:val="en-GB"/>
          </w:rPr>
          <w:t xml:space="preserve"> addresses</w:t>
        </w:r>
      </w:ins>
      <w:r w:rsidR="00875898" w:rsidRPr="003103E0">
        <w:rPr>
          <w:rFonts w:ascii="CMR10" w:hAnsi="CMR10" w:cs="CMR10"/>
          <w:sz w:val="20"/>
          <w:szCs w:val="20"/>
          <w:lang w:val="en-GB"/>
        </w:rPr>
        <w:t xml:space="preserve"> a detailed exploration of one selected</w:t>
      </w:r>
    </w:p>
    <w:p w14:paraId="0B14E69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contact zone </w:t>
      </w:r>
      <w:del w:id="674" w:author="Editor" w:date="2018-01-31T00:03:00Z">
        <w:r w:rsidRPr="003103E0" w:rsidDel="0082342F">
          <w:rPr>
            <w:rFonts w:ascii="CMR10" w:hAnsi="CMR10" w:cs="CMR10"/>
            <w:sz w:val="20"/>
            <w:szCs w:val="20"/>
            <w:lang w:val="en-GB"/>
          </w:rPr>
          <w:delText xml:space="preserve">of </w:delText>
        </w:r>
      </w:del>
      <w:ins w:id="675" w:author="Editor" w:date="2018-01-31T00:03:00Z">
        <w:r w:rsidR="0082342F" w:rsidRPr="003103E0">
          <w:rPr>
            <w:rFonts w:ascii="CMR10" w:hAnsi="CMR10" w:cs="CMR10"/>
            <w:sz w:val="20"/>
            <w:szCs w:val="20"/>
            <w:lang w:val="en-GB"/>
          </w:rPr>
          <w:t xml:space="preserve">in </w:t>
        </w:r>
      </w:ins>
      <w:r w:rsidRPr="003103E0">
        <w:rPr>
          <w:rFonts w:ascii="CMR10" w:hAnsi="CMR10" w:cs="CMR10"/>
          <w:sz w:val="20"/>
          <w:szCs w:val="20"/>
          <w:lang w:val="en-GB"/>
        </w:rPr>
        <w:t xml:space="preserve">the complex </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This involves the presentation of the information</w:t>
      </w:r>
    </w:p>
    <w:p w14:paraId="3BDE6D1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about di</w:t>
      </w:r>
      <w:del w:id="676" w:author="Editor" w:date="2018-01-31T00:03:00Z">
        <w:r w:rsidRPr="003103E0" w:rsidDel="0082342F">
          <w:rPr>
            <w:rFonts w:ascii="CMR10" w:hAnsi="CMR10" w:cs="CMR10"/>
            <w:sz w:val="20"/>
            <w:szCs w:val="20"/>
            <w:lang w:val="en-GB"/>
          </w:rPr>
          <w:delText>_</w:delText>
        </w:r>
      </w:del>
      <w:ins w:id="677" w:author="Editor" w:date="2018-01-31T00:03:00Z">
        <w:r w:rsidR="0082342F" w:rsidRPr="003103E0">
          <w:rPr>
            <w:rFonts w:ascii="CMR10" w:hAnsi="CMR10" w:cs="CMR10"/>
            <w:sz w:val="20"/>
            <w:szCs w:val="20"/>
            <w:lang w:val="en-GB"/>
          </w:rPr>
          <w:t>ff</w:t>
        </w:r>
      </w:ins>
      <w:r w:rsidRPr="003103E0">
        <w:rPr>
          <w:rFonts w:ascii="CMR10" w:hAnsi="CMR10" w:cs="CMR10"/>
          <w:sz w:val="20"/>
          <w:szCs w:val="20"/>
          <w:lang w:val="en-GB"/>
        </w:rPr>
        <w:t>erent properties of individual amino acids forming the contact</w:t>
      </w:r>
    </w:p>
    <w:p w14:paraId="5F0B12F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zone and their pairing.</w:t>
      </w:r>
    </w:p>
    <w:p w14:paraId="46E2ABB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Open-Book view is activated if the user selects one of the con</w:t>
      </w:r>
      <w:del w:id="678" w:author="Editor" w:date="2018-01-31T00:03:00Z">
        <w:r w:rsidRPr="003103E0" w:rsidDel="0082342F">
          <w:rPr>
            <w:rFonts w:ascii="CMR10" w:hAnsi="CMR10" w:cs="CMR10"/>
            <w:sz w:val="20"/>
            <w:szCs w:val="20"/>
            <w:lang w:val="en-GB"/>
          </w:rPr>
          <w:delText>_</w:delText>
        </w:r>
      </w:del>
      <w:ins w:id="679" w:author="Editor" w:date="2018-01-31T00:03:00Z">
        <w:r w:rsidR="0082342F" w:rsidRPr="003103E0">
          <w:rPr>
            <w:rFonts w:ascii="CMR10" w:hAnsi="CMR10" w:cs="CMR10"/>
            <w:sz w:val="20"/>
            <w:szCs w:val="20"/>
            <w:lang w:val="en-GB"/>
          </w:rPr>
          <w:t>fi</w:t>
        </w:r>
      </w:ins>
      <w:r w:rsidRPr="003103E0">
        <w:rPr>
          <w:rFonts w:ascii="CMR10" w:hAnsi="CMR10" w:cs="CMR10"/>
          <w:sz w:val="20"/>
          <w:szCs w:val="20"/>
          <w:lang w:val="en-GB"/>
        </w:rPr>
        <w:t>gurations from</w:t>
      </w:r>
    </w:p>
    <w:p w14:paraId="00E2C1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Exploded view. The selection is performed by clicking on the connection tube</w:t>
      </w:r>
    </w:p>
    <w:p w14:paraId="1636AC9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680" w:author="Editor" w:date="2018-01-31T00:04:00Z">
        <w:r w:rsidRPr="003103E0" w:rsidDel="0082342F">
          <w:rPr>
            <w:rFonts w:ascii="CMR10" w:hAnsi="CMR10" w:cs="CMR10"/>
            <w:sz w:val="20"/>
            <w:szCs w:val="20"/>
            <w:lang w:val="en-GB"/>
          </w:rPr>
          <w:delText xml:space="preserve">of </w:delText>
        </w:r>
      </w:del>
      <w:ins w:id="681" w:author="Editor" w:date="2018-01-31T00:04:00Z">
        <w:r w:rsidR="0082342F" w:rsidRPr="003103E0">
          <w:rPr>
            <w:rFonts w:ascii="CMR10" w:hAnsi="CMR10" w:cs="CMR10"/>
            <w:sz w:val="20"/>
            <w:szCs w:val="20"/>
            <w:lang w:val="en-GB"/>
          </w:rPr>
          <w:t xml:space="preserve">from </w:t>
        </w:r>
      </w:ins>
      <w:r w:rsidRPr="003103E0">
        <w:rPr>
          <w:rFonts w:ascii="CMR10" w:hAnsi="CMR10" w:cs="CMR10"/>
          <w:sz w:val="20"/>
          <w:szCs w:val="20"/>
          <w:lang w:val="en-GB"/>
        </w:rPr>
        <w:t>the desired con</w:t>
      </w:r>
      <w:del w:id="682" w:author="Editor" w:date="2018-01-31T00:04:00Z">
        <w:r w:rsidRPr="003103E0" w:rsidDel="0082342F">
          <w:rPr>
            <w:rFonts w:ascii="CMR10" w:hAnsi="CMR10" w:cs="CMR10"/>
            <w:sz w:val="20"/>
            <w:szCs w:val="20"/>
            <w:lang w:val="en-GB"/>
          </w:rPr>
          <w:delText>_</w:delText>
        </w:r>
      </w:del>
      <w:ins w:id="683" w:author="Editor" w:date="2018-01-31T00:04:00Z">
        <w:r w:rsidR="0082342F" w:rsidRPr="003103E0">
          <w:rPr>
            <w:rFonts w:ascii="CMR10" w:hAnsi="CMR10" w:cs="CMR10"/>
            <w:sz w:val="20"/>
            <w:szCs w:val="20"/>
            <w:lang w:val="en-GB"/>
          </w:rPr>
          <w:t>fi</w:t>
        </w:r>
      </w:ins>
      <w:r w:rsidRPr="003103E0">
        <w:rPr>
          <w:rFonts w:ascii="CMR10" w:hAnsi="CMR10" w:cs="CMR10"/>
          <w:sz w:val="20"/>
          <w:szCs w:val="20"/>
          <w:lang w:val="en-GB"/>
        </w:rPr>
        <w:t xml:space="preserve">guration </w:t>
      </w:r>
      <w:r w:rsidRPr="003103E0">
        <w:rPr>
          <w:rFonts w:ascii="CMMI10" w:hAnsi="CMMI10" w:cs="CMMI10"/>
          <w:sz w:val="20"/>
          <w:szCs w:val="20"/>
          <w:lang w:val="en-GB"/>
        </w:rPr>
        <w:t>CONF</w:t>
      </w:r>
      <w:r w:rsidRPr="003103E0">
        <w:rPr>
          <w:rFonts w:ascii="CMMI7" w:hAnsi="CMMI7" w:cs="CMMI7"/>
          <w:sz w:val="14"/>
          <w:szCs w:val="14"/>
          <w:lang w:val="en-GB"/>
        </w:rPr>
        <w:t>i</w:t>
      </w:r>
      <w:r w:rsidRPr="003103E0">
        <w:rPr>
          <w:rFonts w:ascii="CMR10" w:hAnsi="CMR10" w:cs="CMR10"/>
          <w:sz w:val="20"/>
          <w:szCs w:val="20"/>
          <w:lang w:val="en-GB"/>
        </w:rPr>
        <w:t>(</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in the Exploded view. The other</w:t>
      </w:r>
    </w:p>
    <w:p w14:paraId="4A88E51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684" w:author="Editor" w:date="2018-01-31T00:04:00Z">
        <w:r w:rsidRPr="003103E0" w:rsidDel="0082342F">
          <w:rPr>
            <w:rFonts w:ascii="CMR10" w:hAnsi="CMR10" w:cs="CMR10"/>
            <w:sz w:val="20"/>
            <w:szCs w:val="20"/>
            <w:lang w:val="en-GB"/>
          </w:rPr>
          <w:delText>_</w:delText>
        </w:r>
      </w:del>
      <w:ins w:id="685" w:author="Editor" w:date="2018-01-31T00:04:00Z">
        <w:r w:rsidR="0082342F" w:rsidRPr="003103E0">
          <w:rPr>
            <w:rFonts w:ascii="CMR10" w:hAnsi="CMR10" w:cs="CMR10"/>
            <w:sz w:val="20"/>
            <w:szCs w:val="20"/>
            <w:lang w:val="en-GB"/>
          </w:rPr>
          <w:t>fi</w:t>
        </w:r>
      </w:ins>
      <w:r w:rsidRPr="003103E0">
        <w:rPr>
          <w:rFonts w:ascii="CMR10" w:hAnsi="CMR10" w:cs="CMR10"/>
          <w:sz w:val="20"/>
          <w:szCs w:val="20"/>
          <w:lang w:val="en-GB"/>
        </w:rPr>
        <w:t>gurations are automatically hidden, the selected con</w:t>
      </w:r>
      <w:del w:id="686" w:author="Editor" w:date="2018-01-31T00:04:00Z">
        <w:r w:rsidRPr="003103E0" w:rsidDel="0082342F">
          <w:rPr>
            <w:rFonts w:ascii="CMR10" w:hAnsi="CMR10" w:cs="CMR10"/>
            <w:sz w:val="20"/>
            <w:szCs w:val="20"/>
            <w:lang w:val="en-GB"/>
          </w:rPr>
          <w:delText>_</w:delText>
        </w:r>
      </w:del>
      <w:ins w:id="687" w:author="Editor" w:date="2018-01-31T00:04:00Z">
        <w:r w:rsidR="0082342F" w:rsidRPr="003103E0">
          <w:rPr>
            <w:rFonts w:ascii="CMR10" w:hAnsi="CMR10" w:cs="CMR10"/>
            <w:sz w:val="20"/>
            <w:szCs w:val="20"/>
            <w:lang w:val="en-GB"/>
          </w:rPr>
          <w:t>fi</w:t>
        </w:r>
      </w:ins>
      <w:r w:rsidRPr="003103E0">
        <w:rPr>
          <w:rFonts w:ascii="CMR10" w:hAnsi="CMR10" w:cs="CMR10"/>
          <w:sz w:val="20"/>
          <w:szCs w:val="20"/>
          <w:lang w:val="en-GB"/>
        </w:rPr>
        <w:t>guration returns to its</w:t>
      </w:r>
    </w:p>
    <w:p w14:paraId="00CA8C5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initial position (before applying the Exploded view), and an animated transition </w:t>
      </w:r>
      <w:del w:id="688" w:author="Editor" w:date="2018-01-31T00:04:00Z">
        <w:r w:rsidRPr="003103E0" w:rsidDel="0082342F">
          <w:rPr>
            <w:rFonts w:ascii="CMR10" w:hAnsi="CMR10" w:cs="CMR10"/>
            <w:sz w:val="20"/>
            <w:szCs w:val="20"/>
            <w:lang w:val="en-GB"/>
          </w:rPr>
          <w:delText>of</w:delText>
        </w:r>
      </w:del>
      <w:ins w:id="689" w:author="Editor" w:date="2018-01-31T00:04:00Z">
        <w:r w:rsidR="0082342F" w:rsidRPr="003103E0">
          <w:rPr>
            <w:rFonts w:ascii="CMR10" w:hAnsi="CMR10" w:cs="CMR10"/>
            <w:sz w:val="20"/>
            <w:szCs w:val="20"/>
            <w:lang w:val="en-GB"/>
          </w:rPr>
          <w:t>for</w:t>
        </w:r>
      </w:ins>
    </w:p>
    <w:p w14:paraId="757614D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opening of </w:t>
      </w:r>
      <w:del w:id="690" w:author="Editor" w:date="2018-01-31T00:04:00Z">
        <w:r w:rsidRPr="003103E0" w:rsidDel="0082342F">
          <w:rPr>
            <w:rFonts w:ascii="CMR10" w:hAnsi="CMR10" w:cs="CMR10"/>
            <w:sz w:val="20"/>
            <w:szCs w:val="20"/>
            <w:lang w:val="en-GB"/>
          </w:rPr>
          <w:delText xml:space="preserve">the </w:delText>
        </w:r>
      </w:del>
      <w:r w:rsidRPr="003103E0">
        <w:rPr>
          <w:rFonts w:ascii="CMMI10" w:hAnsi="CMMI10" w:cs="CMMI10"/>
          <w:sz w:val="20"/>
          <w:szCs w:val="20"/>
          <w:lang w:val="en-GB"/>
        </w:rPr>
        <w:t>CONF</w:t>
      </w:r>
      <w:r w:rsidRPr="003103E0">
        <w:rPr>
          <w:rFonts w:ascii="CMMI7" w:hAnsi="CMMI7" w:cs="CMMI7"/>
          <w:sz w:val="14"/>
          <w:szCs w:val="14"/>
          <w:lang w:val="en-GB"/>
        </w:rPr>
        <w:t>i</w:t>
      </w:r>
      <w:r w:rsidRPr="003103E0">
        <w:rPr>
          <w:rFonts w:ascii="CMR10" w:hAnsi="CMR10" w:cs="CMR10"/>
          <w:sz w:val="20"/>
          <w:szCs w:val="20"/>
          <w:lang w:val="en-GB"/>
        </w:rPr>
        <w:t>(</w:t>
      </w:r>
      <w:r w:rsidRPr="003103E0">
        <w:rPr>
          <w:rFonts w:ascii="CMMI10" w:hAnsi="CMMI10" w:cs="CMMI10"/>
          <w:sz w:val="20"/>
          <w:szCs w:val="20"/>
          <w:lang w:val="en-GB"/>
        </w:rPr>
        <w:t>C</w:t>
      </w:r>
      <w:r w:rsidRPr="003103E0">
        <w:rPr>
          <w:rFonts w:ascii="CMR10" w:hAnsi="CMR10" w:cs="CMR10"/>
          <w:sz w:val="20"/>
          <w:szCs w:val="20"/>
          <w:lang w:val="en-GB"/>
        </w:rPr>
        <w:t>(</w:t>
      </w:r>
      <w:r w:rsidRPr="003103E0">
        <w:rPr>
          <w:rFonts w:ascii="CMMI10" w:hAnsi="CMMI10" w:cs="CMMI10"/>
          <w:sz w:val="20"/>
          <w:szCs w:val="20"/>
          <w:lang w:val="en-GB"/>
        </w:rPr>
        <w:t>P</w:t>
      </w:r>
      <w:r w:rsidRPr="003103E0">
        <w:rPr>
          <w:rFonts w:ascii="CMR7" w:hAnsi="CMR7" w:cs="CMR7"/>
          <w:sz w:val="14"/>
          <w:szCs w:val="14"/>
          <w:lang w:val="en-GB"/>
        </w:rPr>
        <w:t>1</w:t>
      </w:r>
      <w:r w:rsidRPr="003103E0">
        <w:rPr>
          <w:rFonts w:ascii="CMMI10" w:hAnsi="CMMI10" w:cs="CMMI10"/>
          <w:sz w:val="20"/>
          <w:szCs w:val="20"/>
          <w:lang w:val="en-GB"/>
        </w:rPr>
        <w:t>; P</w:t>
      </w:r>
      <w:r w:rsidRPr="003103E0">
        <w:rPr>
          <w:rFonts w:ascii="CMR7" w:hAnsi="CMR7" w:cs="CMR7"/>
          <w:sz w:val="14"/>
          <w:szCs w:val="14"/>
          <w:lang w:val="en-GB"/>
        </w:rPr>
        <w:t>2</w:t>
      </w:r>
      <w:r w:rsidRPr="003103E0">
        <w:rPr>
          <w:rFonts w:ascii="CMR10" w:hAnsi="CMR10" w:cs="CMR10"/>
          <w:sz w:val="20"/>
          <w:szCs w:val="20"/>
          <w:lang w:val="en-GB"/>
        </w:rPr>
        <w:t>)) is launched. When animating the opening,</w:t>
      </w:r>
    </w:p>
    <w:p w14:paraId="4E0A109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reference and paired proteins are rotated and translated so that they are positioned</w:t>
      </w:r>
    </w:p>
    <w:p w14:paraId="732A39F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next to each other and the contact zones are facing towards the observer</w:t>
      </w:r>
    </w:p>
    <w:p w14:paraId="35FE371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(see Figure 6).</w:t>
      </w:r>
    </w:p>
    <w:p w14:paraId="7493FAC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algorithm performing the opening computes the vectors de</w:t>
      </w:r>
      <w:del w:id="691" w:author="Editor" w:date="2018-01-31T00:05:00Z">
        <w:r w:rsidRPr="003103E0" w:rsidDel="0082342F">
          <w:rPr>
            <w:rFonts w:ascii="CMR10" w:hAnsi="CMR10" w:cs="CMR10"/>
            <w:sz w:val="20"/>
            <w:szCs w:val="20"/>
            <w:lang w:val="en-GB"/>
          </w:rPr>
          <w:delText>_</w:delText>
        </w:r>
      </w:del>
      <w:ins w:id="692" w:author="Editor" w:date="2018-01-31T00:05:00Z">
        <w:r w:rsidR="0082342F" w:rsidRPr="003103E0">
          <w:rPr>
            <w:rFonts w:ascii="CMR10" w:hAnsi="CMR10" w:cs="CMR10"/>
            <w:sz w:val="20"/>
            <w:szCs w:val="20"/>
            <w:lang w:val="en-GB"/>
          </w:rPr>
          <w:t>fi</w:t>
        </w:r>
      </w:ins>
      <w:r w:rsidRPr="003103E0">
        <w:rPr>
          <w:rFonts w:ascii="CMR10" w:hAnsi="CMR10" w:cs="CMR10"/>
          <w:sz w:val="20"/>
          <w:szCs w:val="20"/>
          <w:lang w:val="en-GB"/>
        </w:rPr>
        <w:t>ning the orientation</w:t>
      </w:r>
    </w:p>
    <w:p w14:paraId="6C081EB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 contact zones (their normal vectors). From the normal vectors and</w:t>
      </w:r>
    </w:p>
    <w:p w14:paraId="0E9074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camera position, we compute the rotation angle, which is then applied to the</w:t>
      </w:r>
    </w:p>
    <w:p w14:paraId="56DDE092" w14:textId="77777777" w:rsidR="00875898" w:rsidRPr="003103E0" w:rsidDel="0082342F" w:rsidRDefault="00875898" w:rsidP="00875898">
      <w:pPr>
        <w:autoSpaceDE w:val="0"/>
        <w:autoSpaceDN w:val="0"/>
        <w:adjustRightInd w:val="0"/>
        <w:spacing w:after="0" w:line="240" w:lineRule="auto"/>
        <w:rPr>
          <w:del w:id="693" w:author="Editor" w:date="2018-01-31T00:05:00Z"/>
          <w:rFonts w:ascii="CMR10" w:hAnsi="CMR10" w:cs="CMR10"/>
          <w:sz w:val="20"/>
          <w:szCs w:val="20"/>
          <w:lang w:val="en-GB"/>
        </w:rPr>
      </w:pPr>
      <w:r w:rsidRPr="003103E0">
        <w:rPr>
          <w:rFonts w:ascii="CMR10" w:hAnsi="CMR10" w:cs="CMR10"/>
          <w:sz w:val="20"/>
          <w:szCs w:val="20"/>
          <w:lang w:val="en-GB"/>
        </w:rPr>
        <w:t xml:space="preserve">reference and </w:t>
      </w:r>
      <w:del w:id="694" w:author="Editor" w:date="2018-01-31T00:05:00Z">
        <w:r w:rsidRPr="003103E0" w:rsidDel="0082342F">
          <w:rPr>
            <w:rFonts w:ascii="CMR10" w:hAnsi="CMR10" w:cs="CMR10"/>
            <w:sz w:val="20"/>
            <w:szCs w:val="20"/>
            <w:lang w:val="en-GB"/>
          </w:rPr>
          <w:delText xml:space="preserve">the </w:delText>
        </w:r>
      </w:del>
      <w:r w:rsidRPr="003103E0">
        <w:rPr>
          <w:rFonts w:ascii="CMR10" w:hAnsi="CMR10" w:cs="CMR10"/>
          <w:sz w:val="20"/>
          <w:szCs w:val="20"/>
          <w:lang w:val="en-GB"/>
        </w:rPr>
        <w:t>paired protein</w:t>
      </w:r>
      <w:ins w:id="695" w:author="Editor" w:date="2018-01-31T00:05:00Z">
        <w:r w:rsidR="0082342F" w:rsidRPr="003103E0">
          <w:rPr>
            <w:rFonts w:ascii="CMR10" w:hAnsi="CMR10" w:cs="CMR10"/>
            <w:sz w:val="20"/>
            <w:szCs w:val="20"/>
            <w:lang w:val="en-GB"/>
          </w:rPr>
          <w:t>s</w:t>
        </w:r>
      </w:ins>
      <w:r w:rsidRPr="003103E0">
        <w:rPr>
          <w:rFonts w:ascii="CMR10" w:hAnsi="CMR10" w:cs="CMR10"/>
          <w:sz w:val="20"/>
          <w:szCs w:val="20"/>
          <w:lang w:val="en-GB"/>
        </w:rPr>
        <w:t xml:space="preserve">. To maintain the information about the </w:t>
      </w:r>
      <w:del w:id="696" w:author="Editor" w:date="2018-01-31T00:05:00Z">
        <w:r w:rsidRPr="003103E0" w:rsidDel="0082342F">
          <w:rPr>
            <w:rFonts w:ascii="CMR10" w:hAnsi="CMR10" w:cs="CMR10"/>
            <w:sz w:val="20"/>
            <w:szCs w:val="20"/>
            <w:lang w:val="en-GB"/>
          </w:rPr>
          <w:delText>pairing of</w:delText>
        </w:r>
      </w:del>
    </w:p>
    <w:p w14:paraId="18FD23C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amino </w:t>
      </w:r>
      <w:del w:id="697" w:author="Editor" w:date="2018-01-31T00:05:00Z">
        <w:r w:rsidRPr="003103E0" w:rsidDel="0082342F">
          <w:rPr>
            <w:rFonts w:ascii="CMR10" w:hAnsi="CMR10" w:cs="CMR10"/>
            <w:sz w:val="20"/>
            <w:szCs w:val="20"/>
            <w:lang w:val="en-GB"/>
          </w:rPr>
          <w:delText>acids</w:delText>
        </w:r>
      </w:del>
      <w:ins w:id="698" w:author="Editor" w:date="2018-01-31T00:05:00Z">
        <w:r w:rsidR="0082342F" w:rsidRPr="003103E0">
          <w:rPr>
            <w:rFonts w:ascii="CMR10" w:hAnsi="CMR10" w:cs="CMR10"/>
            <w:sz w:val="20"/>
            <w:szCs w:val="20"/>
            <w:lang w:val="en-GB"/>
          </w:rPr>
          <w:t>acid pairings</w:t>
        </w:r>
      </w:ins>
      <w:r w:rsidRPr="003103E0">
        <w:rPr>
          <w:rFonts w:ascii="CMR10" w:hAnsi="CMR10" w:cs="CMR10"/>
          <w:sz w:val="20"/>
          <w:szCs w:val="20"/>
          <w:lang w:val="en-GB"/>
        </w:rPr>
        <w:t xml:space="preserve">, the user can </w:t>
      </w:r>
      <w:ins w:id="699" w:author="Editor" w:date="2018-01-31T00:05:00Z">
        <w:r w:rsidR="0082342F" w:rsidRPr="003103E0">
          <w:rPr>
            <w:rFonts w:ascii="CMR10" w:hAnsi="CMR10" w:cs="CMR10"/>
            <w:sz w:val="20"/>
            <w:szCs w:val="20"/>
            <w:lang w:val="en-GB"/>
          </w:rPr>
          <w:t xml:space="preserve">also </w:t>
        </w:r>
      </w:ins>
      <w:r w:rsidRPr="003103E0">
        <w:rPr>
          <w:rFonts w:ascii="CMR10" w:hAnsi="CMR10" w:cs="CMR10"/>
          <w:sz w:val="20"/>
          <w:szCs w:val="20"/>
          <w:lang w:val="en-GB"/>
        </w:rPr>
        <w:t xml:space="preserve">visualize </w:t>
      </w:r>
      <w:del w:id="700" w:author="Editor" w:date="2018-01-31T00:05:00Z">
        <w:r w:rsidRPr="003103E0" w:rsidDel="0082342F">
          <w:rPr>
            <w:rFonts w:ascii="CMR10" w:hAnsi="CMR10" w:cs="CMR10"/>
            <w:sz w:val="20"/>
            <w:szCs w:val="20"/>
            <w:lang w:val="en-GB"/>
          </w:rPr>
          <w:delText xml:space="preserve">also </w:delText>
        </w:r>
      </w:del>
      <w:r w:rsidRPr="003103E0">
        <w:rPr>
          <w:rFonts w:ascii="CMR10" w:hAnsi="CMR10" w:cs="CMR10"/>
          <w:sz w:val="20"/>
          <w:szCs w:val="20"/>
          <w:lang w:val="en-GB"/>
        </w:rPr>
        <w:t>individual connections between these pairs</w:t>
      </w:r>
    </w:p>
    <w:p w14:paraId="42530C0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701" w:author="Editor" w:date="2018-01-31T00:05:00Z">
        <w:r w:rsidRPr="003103E0" w:rsidDel="0082342F">
          <w:rPr>
            <w:rFonts w:ascii="CMR10" w:hAnsi="CMR10" w:cs="CMR10"/>
            <w:sz w:val="20"/>
            <w:szCs w:val="20"/>
            <w:lang w:val="en-GB"/>
          </w:rPr>
          <w:delText xml:space="preserve">by </w:delText>
        </w:r>
      </w:del>
      <w:ins w:id="702" w:author="Editor" w:date="2018-01-31T00:05:00Z">
        <w:r w:rsidR="0082342F" w:rsidRPr="003103E0">
          <w:rPr>
            <w:rFonts w:ascii="CMR10" w:hAnsi="CMR10" w:cs="CMR10"/>
            <w:sz w:val="20"/>
            <w:szCs w:val="20"/>
            <w:lang w:val="en-GB"/>
          </w:rPr>
          <w:t xml:space="preserve">through </w:t>
        </w:r>
      </w:ins>
      <w:r w:rsidRPr="003103E0">
        <w:rPr>
          <w:rFonts w:ascii="CMR10" w:hAnsi="CMR10" w:cs="CMR10"/>
          <w:sz w:val="20"/>
          <w:szCs w:val="20"/>
          <w:lang w:val="en-GB"/>
        </w:rPr>
        <w:t>simple lines.</w:t>
      </w:r>
    </w:p>
    <w:p w14:paraId="0700FD8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contact zones represented by their surfaces can be colo</w:t>
      </w:r>
      <w:ins w:id="703" w:author="Editor" w:date="2018-01-31T00:06:00Z">
        <w:r w:rsidR="0082342F" w:rsidRPr="003103E0">
          <w:rPr>
            <w:rFonts w:ascii="CMR10" w:hAnsi="CMR10" w:cs="CMR10"/>
            <w:sz w:val="20"/>
            <w:szCs w:val="20"/>
            <w:lang w:val="en-GB"/>
          </w:rPr>
          <w:t>u</w:t>
        </w:r>
      </w:ins>
      <w:r w:rsidRPr="003103E0">
        <w:rPr>
          <w:rFonts w:ascii="CMR10" w:hAnsi="CMR10" w:cs="CMR10"/>
          <w:sz w:val="20"/>
          <w:szCs w:val="20"/>
          <w:lang w:val="en-GB"/>
        </w:rPr>
        <w:t>r-coded according to</w:t>
      </w:r>
    </w:p>
    <w:p w14:paraId="4C0AD22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multiple criteria. The colo</w:t>
      </w:r>
      <w:ins w:id="704" w:author="Editor" w:date="2018-01-31T00:06:00Z">
        <w:r w:rsidR="0082342F" w:rsidRPr="003103E0">
          <w:rPr>
            <w:rFonts w:ascii="CMR10" w:hAnsi="CMR10" w:cs="CMR10"/>
            <w:sz w:val="20"/>
            <w:szCs w:val="20"/>
            <w:lang w:val="en-GB"/>
          </w:rPr>
          <w:t>u</w:t>
        </w:r>
      </w:ins>
      <w:r w:rsidRPr="003103E0">
        <w:rPr>
          <w:rFonts w:ascii="CMR10" w:hAnsi="CMR10" w:cs="CMR10"/>
          <w:sz w:val="20"/>
          <w:szCs w:val="20"/>
          <w:lang w:val="en-GB"/>
        </w:rPr>
        <w:t xml:space="preserve">r can encode the distance between the amino acids or </w:t>
      </w:r>
      <w:del w:id="705" w:author="Editor" w:date="2018-01-31T00:06:00Z">
        <w:r w:rsidRPr="003103E0" w:rsidDel="0082342F">
          <w:rPr>
            <w:rFonts w:ascii="CMR10" w:hAnsi="CMR10" w:cs="CMR10"/>
            <w:sz w:val="20"/>
            <w:szCs w:val="20"/>
            <w:lang w:val="en-GB"/>
          </w:rPr>
          <w:delText>it</w:delText>
        </w:r>
      </w:del>
    </w:p>
    <w:p w14:paraId="562BE44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represents di</w:t>
      </w:r>
      <w:del w:id="706" w:author="Editor" w:date="2018-01-31T00:06:00Z">
        <w:r w:rsidRPr="003103E0" w:rsidDel="0082342F">
          <w:rPr>
            <w:rFonts w:ascii="CMR10" w:hAnsi="CMR10" w:cs="CMR10"/>
            <w:sz w:val="20"/>
            <w:szCs w:val="20"/>
            <w:lang w:val="en-GB"/>
          </w:rPr>
          <w:delText>_</w:delText>
        </w:r>
      </w:del>
      <w:ins w:id="707" w:author="Editor" w:date="2018-01-31T00:06:00Z">
        <w:r w:rsidR="0082342F" w:rsidRPr="003103E0">
          <w:rPr>
            <w:rFonts w:ascii="CMR10" w:hAnsi="CMR10" w:cs="CMR10"/>
            <w:sz w:val="20"/>
            <w:szCs w:val="20"/>
            <w:lang w:val="en-GB"/>
          </w:rPr>
          <w:t>ff</w:t>
        </w:r>
      </w:ins>
      <w:r w:rsidRPr="003103E0">
        <w:rPr>
          <w:rFonts w:ascii="CMR10" w:hAnsi="CMR10" w:cs="CMR10"/>
          <w:sz w:val="20"/>
          <w:szCs w:val="20"/>
          <w:lang w:val="en-GB"/>
        </w:rPr>
        <w:t>erent physico-chemical properties of the amino acids or their atoms,</w:t>
      </w:r>
    </w:p>
    <w:p w14:paraId="6CE22D2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such as hydrophobicity or partial charges. The colo</w:t>
      </w:r>
      <w:ins w:id="708" w:author="Editor" w:date="2018-01-31T00:06:00Z">
        <w:r w:rsidR="0082342F" w:rsidRPr="003103E0">
          <w:rPr>
            <w:rFonts w:ascii="CMR10" w:hAnsi="CMR10" w:cs="CMR10"/>
            <w:sz w:val="20"/>
            <w:szCs w:val="20"/>
            <w:lang w:val="en-GB"/>
          </w:rPr>
          <w:t>u</w:t>
        </w:r>
      </w:ins>
      <w:r w:rsidRPr="003103E0">
        <w:rPr>
          <w:rFonts w:ascii="CMR10" w:hAnsi="CMR10" w:cs="CMR10"/>
          <w:sz w:val="20"/>
          <w:szCs w:val="20"/>
          <w:lang w:val="en-GB"/>
        </w:rPr>
        <w:t>ring scheme used in the Matrix</w:t>
      </w:r>
    </w:p>
    <w:p w14:paraId="3BEBCA9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view represents </w:t>
      </w:r>
      <w:ins w:id="709" w:author="Editor" w:date="2018-01-31T00:06:00Z">
        <w:r w:rsidR="0082342F" w:rsidRPr="003103E0">
          <w:rPr>
            <w:rFonts w:ascii="CMR10" w:hAnsi="CMR10" w:cs="CMR10"/>
            <w:sz w:val="20"/>
            <w:szCs w:val="20"/>
            <w:lang w:val="en-GB"/>
          </w:rPr>
          <w:t xml:space="preserve">the </w:t>
        </w:r>
      </w:ins>
      <w:del w:id="710" w:author="Editor" w:date="2018-01-31T00:06:00Z">
        <w:r w:rsidRPr="003103E0" w:rsidDel="0082342F">
          <w:rPr>
            <w:rFonts w:ascii="CMR10" w:hAnsi="CMR10" w:cs="CMR10"/>
            <w:sz w:val="20"/>
            <w:szCs w:val="20"/>
            <w:lang w:val="en-GB"/>
          </w:rPr>
          <w:delText xml:space="preserve">so </w:delText>
        </w:r>
      </w:del>
      <w:ins w:id="711" w:author="Editor" w:date="2018-01-31T00:06:00Z">
        <w:r w:rsidR="0082342F" w:rsidRPr="003103E0">
          <w:rPr>
            <w:rFonts w:ascii="CMR10" w:hAnsi="CMR10" w:cs="CMR10"/>
            <w:sz w:val="20"/>
            <w:szCs w:val="20"/>
            <w:lang w:val="en-GB"/>
          </w:rPr>
          <w:t>so-</w:t>
        </w:r>
      </w:ins>
      <w:r w:rsidRPr="003103E0">
        <w:rPr>
          <w:rFonts w:ascii="CMR10" w:hAnsi="CMR10" w:cs="CMR10"/>
          <w:sz w:val="20"/>
          <w:szCs w:val="20"/>
          <w:lang w:val="en-GB"/>
        </w:rPr>
        <w:t>called conservation of the amino acids in all con</w:t>
      </w:r>
      <w:del w:id="712" w:author="Editor" w:date="2018-01-31T00:06:00Z">
        <w:r w:rsidRPr="003103E0" w:rsidDel="0082342F">
          <w:rPr>
            <w:rFonts w:ascii="CMR10" w:hAnsi="CMR10" w:cs="CMR10"/>
            <w:sz w:val="20"/>
            <w:szCs w:val="20"/>
            <w:lang w:val="en-GB"/>
          </w:rPr>
          <w:delText>_</w:delText>
        </w:r>
      </w:del>
      <w:ins w:id="713" w:author="Editor" w:date="2018-01-31T00:06:00Z">
        <w:r w:rsidR="0082342F" w:rsidRPr="003103E0">
          <w:rPr>
            <w:rFonts w:ascii="CMR10" w:hAnsi="CMR10" w:cs="CMR10"/>
            <w:sz w:val="20"/>
            <w:szCs w:val="20"/>
            <w:lang w:val="en-GB"/>
          </w:rPr>
          <w:t>fi</w:t>
        </w:r>
      </w:ins>
      <w:r w:rsidRPr="003103E0">
        <w:rPr>
          <w:rFonts w:ascii="CMR10" w:hAnsi="CMR10" w:cs="CMR10"/>
          <w:sz w:val="20"/>
          <w:szCs w:val="20"/>
          <w:lang w:val="en-GB"/>
        </w:rPr>
        <w:t>gurations. It</w:t>
      </w:r>
    </w:p>
    <w:p w14:paraId="5FC832B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can </w:t>
      </w:r>
      <w:ins w:id="714" w:author="Editor" w:date="2018-01-31T00:06:00Z">
        <w:r w:rsidR="0082342F" w:rsidRPr="003103E0">
          <w:rPr>
            <w:rFonts w:ascii="CMR10" w:hAnsi="CMR10" w:cs="CMR10"/>
            <w:sz w:val="20"/>
            <w:szCs w:val="20"/>
            <w:lang w:val="en-GB"/>
          </w:rPr>
          <w:t xml:space="preserve">also </w:t>
        </w:r>
      </w:ins>
      <w:r w:rsidRPr="003103E0">
        <w:rPr>
          <w:rFonts w:ascii="CMR10" w:hAnsi="CMR10" w:cs="CMR10"/>
          <w:sz w:val="20"/>
          <w:szCs w:val="20"/>
          <w:lang w:val="en-GB"/>
        </w:rPr>
        <w:t xml:space="preserve">be used </w:t>
      </w:r>
      <w:del w:id="715" w:author="Editor" w:date="2018-01-31T00:06:00Z">
        <w:r w:rsidRPr="003103E0" w:rsidDel="0082342F">
          <w:rPr>
            <w:rFonts w:ascii="CMR10" w:hAnsi="CMR10" w:cs="CMR10"/>
            <w:sz w:val="20"/>
            <w:szCs w:val="20"/>
            <w:lang w:val="en-GB"/>
          </w:rPr>
          <w:delText xml:space="preserve">for </w:delText>
        </w:r>
      </w:del>
      <w:ins w:id="716" w:author="Editor" w:date="2018-01-31T00:06:00Z">
        <w:r w:rsidR="0082342F" w:rsidRPr="003103E0">
          <w:rPr>
            <w:rFonts w:ascii="CMR10" w:hAnsi="CMR10" w:cs="CMR10"/>
            <w:sz w:val="20"/>
            <w:szCs w:val="20"/>
            <w:lang w:val="en-GB"/>
          </w:rPr>
          <w:t xml:space="preserve">to </w:t>
        </w:r>
      </w:ins>
      <w:del w:id="717" w:author="Editor" w:date="2018-01-31T00:06:00Z">
        <w:r w:rsidRPr="003103E0" w:rsidDel="0082342F">
          <w:rPr>
            <w:rFonts w:ascii="CMR10" w:hAnsi="CMR10" w:cs="CMR10"/>
            <w:sz w:val="20"/>
            <w:szCs w:val="20"/>
            <w:lang w:val="en-GB"/>
          </w:rPr>
          <w:delText xml:space="preserve">coloring </w:delText>
        </w:r>
      </w:del>
      <w:ins w:id="718" w:author="Editor" w:date="2018-01-31T00:06:00Z">
        <w:r w:rsidR="0082342F" w:rsidRPr="003103E0">
          <w:rPr>
            <w:rFonts w:ascii="CMR10" w:hAnsi="CMR10" w:cs="CMR10"/>
            <w:sz w:val="20"/>
            <w:szCs w:val="20"/>
            <w:lang w:val="en-GB"/>
          </w:rPr>
          <w:t xml:space="preserve">colour </w:t>
        </w:r>
      </w:ins>
      <w:r w:rsidRPr="003103E0">
        <w:rPr>
          <w:rFonts w:ascii="CMR10" w:hAnsi="CMR10" w:cs="CMR10"/>
          <w:sz w:val="20"/>
          <w:szCs w:val="20"/>
          <w:lang w:val="en-GB"/>
        </w:rPr>
        <w:t>the contact zone</w:t>
      </w:r>
      <w:del w:id="719" w:author="Editor" w:date="2018-01-31T00:06:00Z">
        <w:r w:rsidRPr="003103E0" w:rsidDel="0082342F">
          <w:rPr>
            <w:rFonts w:ascii="CMR10" w:hAnsi="CMR10" w:cs="CMR10"/>
            <w:sz w:val="20"/>
            <w:szCs w:val="20"/>
            <w:lang w:val="en-GB"/>
          </w:rPr>
          <w:delText xml:space="preserve"> as well</w:delText>
        </w:r>
      </w:del>
      <w:r w:rsidRPr="003103E0">
        <w:rPr>
          <w:rFonts w:ascii="CMR10" w:hAnsi="CMR10" w:cs="CMR10"/>
          <w:sz w:val="20"/>
          <w:szCs w:val="20"/>
          <w:lang w:val="en-GB"/>
        </w:rPr>
        <w:t>. The surfaces can be augmented</w:t>
      </w:r>
    </w:p>
    <w:p w14:paraId="1E4E55D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with labels to inform the users about the type and </w:t>
      </w:r>
      <w:del w:id="720" w:author="Editor" w:date="2018-01-31T00:07:00Z">
        <w:r w:rsidRPr="003103E0" w:rsidDel="0082342F">
          <w:rPr>
            <w:rFonts w:ascii="CMR10" w:hAnsi="CMR10" w:cs="CMR10"/>
            <w:sz w:val="20"/>
            <w:szCs w:val="20"/>
            <w:lang w:val="en-GB"/>
          </w:rPr>
          <w:delText xml:space="preserve">the </w:delText>
        </w:r>
      </w:del>
      <w:del w:id="721" w:author="Editor" w:date="2018-01-31T04:36:00Z">
        <w:r w:rsidRPr="003103E0" w:rsidDel="00A15F89">
          <w:rPr>
            <w:rFonts w:ascii="CMR10" w:hAnsi="CMR10" w:cs="CMR10"/>
            <w:sz w:val="20"/>
            <w:szCs w:val="20"/>
            <w:lang w:val="en-GB"/>
          </w:rPr>
          <w:delText>identi</w:delText>
        </w:r>
      </w:del>
      <w:del w:id="722" w:author="Editor" w:date="2018-01-31T00:07:00Z">
        <w:r w:rsidRPr="003103E0" w:rsidDel="0082342F">
          <w:rPr>
            <w:rFonts w:ascii="CMR10" w:hAnsi="CMR10" w:cs="CMR10"/>
            <w:sz w:val="20"/>
            <w:szCs w:val="20"/>
            <w:lang w:val="en-GB"/>
          </w:rPr>
          <w:delText>_</w:delText>
        </w:r>
      </w:del>
      <w:del w:id="723" w:author="Editor" w:date="2018-01-31T04:36:00Z">
        <w:r w:rsidRPr="003103E0" w:rsidDel="00A15F89">
          <w:rPr>
            <w:rFonts w:ascii="CMR10" w:hAnsi="CMR10" w:cs="CMR10"/>
            <w:sz w:val="20"/>
            <w:szCs w:val="20"/>
            <w:lang w:val="en-GB"/>
          </w:rPr>
          <w:delText>er</w:delText>
        </w:r>
      </w:del>
      <w:ins w:id="724" w:author="Editor" w:date="2018-01-31T04:36:00Z">
        <w:r w:rsidR="00A15F89" w:rsidRPr="003103E0">
          <w:rPr>
            <w:rFonts w:ascii="CMR10" w:hAnsi="CMR10" w:cs="CMR10"/>
            <w:sz w:val="20"/>
            <w:szCs w:val="20"/>
            <w:lang w:val="en-GB"/>
          </w:rPr>
          <w:t>identifier</w:t>
        </w:r>
      </w:ins>
      <w:r w:rsidRPr="003103E0">
        <w:rPr>
          <w:rFonts w:ascii="CMR10" w:hAnsi="CMR10" w:cs="CMR10"/>
          <w:sz w:val="20"/>
          <w:szCs w:val="20"/>
          <w:lang w:val="en-GB"/>
        </w:rPr>
        <w:t xml:space="preserve"> of individual amino</w:t>
      </w:r>
    </w:p>
    <w:p w14:paraId="3E41191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acids.</w:t>
      </w:r>
    </w:p>
    <w:p w14:paraId="626D43D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both the Exploded view and the Open-Book view, a protein can </w:t>
      </w:r>
      <w:ins w:id="725" w:author="Editor" w:date="2018-01-31T00:07:00Z">
        <w:r w:rsidR="0082342F" w:rsidRPr="003103E0">
          <w:rPr>
            <w:rFonts w:ascii="CMR10" w:hAnsi="CMR10" w:cs="CMR10"/>
            <w:sz w:val="20"/>
            <w:szCs w:val="20"/>
            <w:lang w:val="en-GB"/>
          </w:rPr>
          <w:t xml:space="preserve">also </w:t>
        </w:r>
      </w:ins>
      <w:r w:rsidRPr="003103E0">
        <w:rPr>
          <w:rFonts w:ascii="CMR10" w:hAnsi="CMR10" w:cs="CMR10"/>
          <w:sz w:val="20"/>
          <w:szCs w:val="20"/>
          <w:lang w:val="en-GB"/>
        </w:rPr>
        <w:t>be represented</w:t>
      </w:r>
    </w:p>
    <w:p w14:paraId="14D0E5A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726" w:author="Editor" w:date="2018-01-31T00:07:00Z">
        <w:r w:rsidRPr="003103E0" w:rsidDel="0082342F">
          <w:rPr>
            <w:rFonts w:ascii="CMR10" w:hAnsi="CMR10" w:cs="CMR10"/>
            <w:sz w:val="20"/>
            <w:szCs w:val="20"/>
            <w:lang w:val="en-GB"/>
          </w:rPr>
          <w:delText xml:space="preserve">also </w:delText>
        </w:r>
      </w:del>
      <w:r w:rsidRPr="003103E0">
        <w:rPr>
          <w:rFonts w:ascii="CMR10" w:hAnsi="CMR10" w:cs="CMR10"/>
          <w:sz w:val="20"/>
          <w:szCs w:val="20"/>
          <w:lang w:val="en-GB"/>
        </w:rPr>
        <w:t xml:space="preserve">by other </w:t>
      </w:r>
      <w:del w:id="727" w:author="Editor" w:date="2018-01-31T00:07:00Z">
        <w:r w:rsidRPr="003103E0" w:rsidDel="0082342F">
          <w:rPr>
            <w:rFonts w:ascii="CMR10" w:hAnsi="CMR10" w:cs="CMR10"/>
            <w:sz w:val="20"/>
            <w:szCs w:val="20"/>
            <w:lang w:val="en-GB"/>
          </w:rPr>
          <w:delText xml:space="preserve">traditionally </w:delText>
        </w:r>
      </w:del>
      <w:ins w:id="728" w:author="Editor" w:date="2018-01-31T00:07:00Z">
        <w:r w:rsidR="0082342F" w:rsidRPr="003103E0">
          <w:rPr>
            <w:rFonts w:ascii="CMR10" w:hAnsi="CMR10" w:cs="CMR10"/>
            <w:sz w:val="20"/>
            <w:szCs w:val="20"/>
            <w:lang w:val="en-GB"/>
          </w:rPr>
          <w:t>traditional</w:t>
        </w:r>
        <w:del w:id="729" w:author="Quality Control Editor" w:date="2018-01-31T06:28:00Z">
          <w:r w:rsidR="0082342F" w:rsidRPr="003103E0" w:rsidDel="003103E0">
            <w:rPr>
              <w:rFonts w:ascii="CMR10" w:hAnsi="CMR10" w:cs="CMR10"/>
              <w:sz w:val="20"/>
              <w:szCs w:val="20"/>
              <w:lang w:val="en-GB"/>
            </w:rPr>
            <w:delText>ly-</w:delText>
          </w:r>
        </w:del>
      </w:ins>
      <w:ins w:id="730" w:author="Quality Control Editor" w:date="2018-01-31T06:28:00Z">
        <w:r w:rsidR="003103E0">
          <w:rPr>
            <w:rFonts w:ascii="CMR10" w:hAnsi="CMR10" w:cs="CMR10"/>
            <w:sz w:val="20"/>
            <w:szCs w:val="20"/>
            <w:lang w:val="en-GB"/>
          </w:rPr>
          <w:t xml:space="preserve">ly </w:t>
        </w:r>
      </w:ins>
      <w:r w:rsidRPr="003103E0">
        <w:rPr>
          <w:rFonts w:ascii="CMR10" w:hAnsi="CMR10" w:cs="CMR10"/>
          <w:sz w:val="20"/>
          <w:szCs w:val="20"/>
          <w:lang w:val="en-GB"/>
        </w:rPr>
        <w:t>used visualization styles, such as cartoon, spheres,</w:t>
      </w:r>
    </w:p>
    <w:p w14:paraId="2D06066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balls</w:t>
      </w:r>
      <w:ins w:id="731" w:author="Editor" w:date="2018-01-31T04:36:00Z">
        <w:r w:rsidR="00A15F89" w:rsidRPr="003103E0">
          <w:rPr>
            <w:rFonts w:ascii="CMR10" w:hAnsi="CMR10" w:cs="CMR10"/>
            <w:sz w:val="20"/>
            <w:szCs w:val="20"/>
            <w:lang w:val="en-GB"/>
          </w:rPr>
          <w:t xml:space="preserve"> </w:t>
        </w:r>
      </w:ins>
      <w:r w:rsidRPr="003103E0">
        <w:rPr>
          <w:rFonts w:ascii="CMR10" w:hAnsi="CMR10" w:cs="CMR10"/>
          <w:sz w:val="20"/>
          <w:szCs w:val="20"/>
          <w:lang w:val="en-GB"/>
        </w:rPr>
        <w:t>&amp;</w:t>
      </w:r>
      <w:ins w:id="732" w:author="Editor" w:date="2018-01-31T04:36:00Z">
        <w:r w:rsidR="00A15F89" w:rsidRPr="003103E0">
          <w:rPr>
            <w:rFonts w:ascii="CMR10" w:hAnsi="CMR10" w:cs="CMR10"/>
            <w:sz w:val="20"/>
            <w:szCs w:val="20"/>
            <w:lang w:val="en-GB"/>
          </w:rPr>
          <w:t xml:space="preserve"> </w:t>
        </w:r>
      </w:ins>
      <w:r w:rsidRPr="003103E0">
        <w:rPr>
          <w:rFonts w:ascii="CMR10" w:hAnsi="CMR10" w:cs="CMR10"/>
          <w:sz w:val="20"/>
          <w:szCs w:val="20"/>
          <w:lang w:val="en-GB"/>
        </w:rPr>
        <w:t>sticks, sticks, etc. Moreover, these methods can be combined. For example,</w:t>
      </w:r>
    </w:p>
    <w:p w14:paraId="5B2FE6F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proteins can be represented by the cartoon style and the amino acids in the</w:t>
      </w:r>
    </w:p>
    <w:p w14:paraId="57BBA9B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contact zones can be visualized using the sticks representation to see their spatial</w:t>
      </w:r>
    </w:p>
    <w:p w14:paraId="556B404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orientation.</w:t>
      </w:r>
    </w:p>
    <w:p w14:paraId="0E8DB95D" w14:textId="77777777" w:rsidR="00875898" w:rsidRPr="003103E0" w:rsidDel="00747AD9" w:rsidRDefault="00875898" w:rsidP="00875898">
      <w:pPr>
        <w:autoSpaceDE w:val="0"/>
        <w:autoSpaceDN w:val="0"/>
        <w:adjustRightInd w:val="0"/>
        <w:spacing w:after="0" w:line="240" w:lineRule="auto"/>
        <w:rPr>
          <w:del w:id="733" w:author="Editor" w:date="2018-01-31T01:29:00Z"/>
          <w:rFonts w:ascii="CMR10" w:hAnsi="CMR10" w:cs="CMR10"/>
          <w:sz w:val="20"/>
          <w:szCs w:val="20"/>
          <w:lang w:val="en-GB"/>
        </w:rPr>
      </w:pPr>
      <w:r w:rsidRPr="003103E0">
        <w:rPr>
          <w:rFonts w:ascii="CMR10" w:hAnsi="CMR10" w:cs="CMR10"/>
          <w:sz w:val="20"/>
          <w:szCs w:val="20"/>
          <w:lang w:val="en-GB"/>
        </w:rPr>
        <w:t>If the task is to compare individual con</w:t>
      </w:r>
      <w:del w:id="734" w:author="Editor" w:date="2018-01-31T01:29:00Z">
        <w:r w:rsidRPr="003103E0" w:rsidDel="00747AD9">
          <w:rPr>
            <w:rFonts w:ascii="CMR10" w:hAnsi="CMR10" w:cs="CMR10"/>
            <w:sz w:val="20"/>
            <w:szCs w:val="20"/>
            <w:lang w:val="en-GB"/>
          </w:rPr>
          <w:delText>_</w:delText>
        </w:r>
      </w:del>
      <w:ins w:id="735" w:author="Editor" w:date="2018-01-31T01:29:00Z">
        <w:r w:rsidR="00747AD9" w:rsidRPr="003103E0">
          <w:rPr>
            <w:rFonts w:ascii="CMR10" w:hAnsi="CMR10" w:cs="CMR10"/>
            <w:sz w:val="20"/>
            <w:szCs w:val="20"/>
            <w:lang w:val="en-GB"/>
          </w:rPr>
          <w:t>fi</w:t>
        </w:r>
      </w:ins>
      <w:r w:rsidRPr="003103E0">
        <w:rPr>
          <w:rFonts w:ascii="CMR10" w:hAnsi="CMR10" w:cs="CMR10"/>
          <w:sz w:val="20"/>
          <w:szCs w:val="20"/>
          <w:lang w:val="en-GB"/>
        </w:rPr>
        <w:t>gurations with respect to the pairs of</w:t>
      </w:r>
    </w:p>
    <w:p w14:paraId="6E0CE8E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736" w:author="Editor" w:date="2018-01-31T01:29:00Z">
        <w:r w:rsidRPr="003103E0" w:rsidDel="00747AD9">
          <w:rPr>
            <w:rFonts w:ascii="CMR10" w:hAnsi="CMR10" w:cs="CMR10"/>
            <w:sz w:val="20"/>
            <w:szCs w:val="20"/>
            <w:lang w:val="en-GB"/>
          </w:rPr>
          <w:delText>the</w:delText>
        </w:r>
      </w:del>
      <w:r w:rsidRPr="003103E0">
        <w:rPr>
          <w:rFonts w:ascii="CMR10" w:hAnsi="CMR10" w:cs="CMR10"/>
          <w:sz w:val="20"/>
          <w:szCs w:val="20"/>
          <w:lang w:val="en-GB"/>
        </w:rPr>
        <w:t xml:space="preserve"> interacting amino acids, a further drill-down is necessary. Therefore, in the next</w:t>
      </w:r>
    </w:p>
    <w:p w14:paraId="004F774E" w14:textId="77777777" w:rsidR="00875898" w:rsidRPr="003103E0" w:rsidDel="00747AD9" w:rsidRDefault="00875898" w:rsidP="00875898">
      <w:pPr>
        <w:autoSpaceDE w:val="0"/>
        <w:autoSpaceDN w:val="0"/>
        <w:adjustRightInd w:val="0"/>
        <w:spacing w:after="0" w:line="240" w:lineRule="auto"/>
        <w:rPr>
          <w:del w:id="737" w:author="Editor" w:date="2018-01-31T01:29:00Z"/>
          <w:rFonts w:ascii="CMR10" w:hAnsi="CMR10" w:cs="CMR10"/>
          <w:sz w:val="20"/>
          <w:szCs w:val="20"/>
          <w:lang w:val="en-GB"/>
        </w:rPr>
      </w:pPr>
      <w:r w:rsidRPr="003103E0">
        <w:rPr>
          <w:rFonts w:ascii="CMR10" w:hAnsi="CMR10" w:cs="CMR10"/>
          <w:sz w:val="20"/>
          <w:szCs w:val="20"/>
          <w:lang w:val="en-GB"/>
        </w:rPr>
        <w:t>section, we propose another abstract</w:t>
      </w:r>
      <w:del w:id="738" w:author="Editor" w:date="2018-01-31T01:29:00Z">
        <w:r w:rsidRPr="003103E0" w:rsidDel="00747AD9">
          <w:rPr>
            <w:rFonts w:ascii="CMR10" w:hAnsi="CMR10" w:cs="CMR10"/>
            <w:sz w:val="20"/>
            <w:szCs w:val="20"/>
            <w:lang w:val="en-GB"/>
          </w:rPr>
          <w:delText>ed</w:delText>
        </w:r>
      </w:del>
      <w:r w:rsidRPr="003103E0">
        <w:rPr>
          <w:rFonts w:ascii="CMR10" w:hAnsi="CMR10" w:cs="CMR10"/>
          <w:sz w:val="20"/>
          <w:szCs w:val="20"/>
          <w:lang w:val="en-GB"/>
        </w:rPr>
        <w:t xml:space="preserve"> view supporting mainly the comparison of</w:t>
      </w:r>
    </w:p>
    <w:p w14:paraId="03A0A43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739" w:author="Editor" w:date="2018-01-31T01:29:00Z">
        <w:r w:rsidRPr="003103E0" w:rsidDel="00747AD9">
          <w:rPr>
            <w:rFonts w:ascii="CMR10" w:hAnsi="CMR10" w:cs="CMR10"/>
            <w:sz w:val="20"/>
            <w:szCs w:val="20"/>
            <w:lang w:val="en-GB"/>
          </w:rPr>
          <w:delText>the</w:delText>
        </w:r>
      </w:del>
      <w:r w:rsidRPr="003103E0">
        <w:rPr>
          <w:rFonts w:ascii="CMR10" w:hAnsi="CMR10" w:cs="CMR10"/>
          <w:sz w:val="20"/>
          <w:szCs w:val="20"/>
          <w:lang w:val="en-GB"/>
        </w:rPr>
        <w:t xml:space="preserve"> paired amino acids in individual contact zones </w:t>
      </w:r>
      <w:del w:id="740" w:author="Editor" w:date="2018-01-31T01:30:00Z">
        <w:r w:rsidRPr="003103E0" w:rsidDel="00747AD9">
          <w:rPr>
            <w:rFonts w:ascii="CMR10" w:hAnsi="CMR10" w:cs="CMR10"/>
            <w:sz w:val="20"/>
            <w:szCs w:val="20"/>
            <w:lang w:val="en-GB"/>
          </w:rPr>
          <w:delText xml:space="preserve">of </w:delText>
        </w:r>
      </w:del>
      <w:ins w:id="741" w:author="Editor" w:date="2018-01-31T01:30:00Z">
        <w:r w:rsidR="00747AD9" w:rsidRPr="003103E0">
          <w:rPr>
            <w:rFonts w:ascii="CMR10" w:hAnsi="CMR10" w:cs="CMR10"/>
            <w:sz w:val="20"/>
            <w:szCs w:val="20"/>
            <w:lang w:val="en-GB"/>
          </w:rPr>
          <w:t xml:space="preserve">from </w:t>
        </w:r>
      </w:ins>
      <w:r w:rsidRPr="003103E0">
        <w:rPr>
          <w:rFonts w:ascii="CMR10" w:hAnsi="CMR10" w:cs="CMR10"/>
          <w:sz w:val="20"/>
          <w:szCs w:val="20"/>
          <w:lang w:val="en-GB"/>
        </w:rPr>
        <w:t>selected con</w:t>
      </w:r>
      <w:del w:id="742" w:author="Editor" w:date="2018-01-31T01:30:00Z">
        <w:r w:rsidRPr="003103E0" w:rsidDel="00747AD9">
          <w:rPr>
            <w:rFonts w:ascii="CMR10" w:hAnsi="CMR10" w:cs="CMR10"/>
            <w:sz w:val="20"/>
            <w:szCs w:val="20"/>
            <w:lang w:val="en-GB"/>
          </w:rPr>
          <w:delText>_</w:delText>
        </w:r>
      </w:del>
      <w:ins w:id="743" w:author="Editor" w:date="2018-01-31T01:30:00Z">
        <w:r w:rsidR="00747AD9" w:rsidRPr="003103E0">
          <w:rPr>
            <w:rFonts w:ascii="CMR10" w:hAnsi="CMR10" w:cs="CMR10"/>
            <w:sz w:val="20"/>
            <w:szCs w:val="20"/>
            <w:lang w:val="en-GB"/>
          </w:rPr>
          <w:t>fi</w:t>
        </w:r>
      </w:ins>
      <w:r w:rsidRPr="003103E0">
        <w:rPr>
          <w:rFonts w:ascii="CMR10" w:hAnsi="CMR10" w:cs="CMR10"/>
          <w:sz w:val="20"/>
          <w:szCs w:val="20"/>
          <w:lang w:val="en-GB"/>
        </w:rPr>
        <w:t>gurations.</w:t>
      </w:r>
    </w:p>
    <w:p w14:paraId="44C859E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Contact-Zone List-View</w:t>
      </w:r>
    </w:p>
    <w:p w14:paraId="552EA4A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Contact-Zone list-view helps to answer questions related to the comparison of</w:t>
      </w:r>
    </w:p>
    <w:p w14:paraId="7970C17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contact zones </w:t>
      </w:r>
      <w:ins w:id="744" w:author="Editor" w:date="2018-01-31T01:30:00Z">
        <w:r w:rsidR="00747AD9" w:rsidRPr="003103E0">
          <w:rPr>
            <w:rFonts w:ascii="CMR10" w:hAnsi="CMR10" w:cs="CMR10"/>
            <w:sz w:val="20"/>
            <w:szCs w:val="20"/>
            <w:lang w:val="en-GB"/>
          </w:rPr>
          <w:t>at</w:t>
        </w:r>
      </w:ins>
      <w:del w:id="745" w:author="Editor" w:date="2018-01-31T01:30:00Z">
        <w:r w:rsidRPr="003103E0" w:rsidDel="00747AD9">
          <w:rPr>
            <w:rFonts w:ascii="CMR10" w:hAnsi="CMR10" w:cs="CMR10"/>
            <w:sz w:val="20"/>
            <w:szCs w:val="20"/>
            <w:lang w:val="en-GB"/>
          </w:rPr>
          <w:delText>on</w:delText>
        </w:r>
      </w:del>
      <w:r w:rsidRPr="003103E0">
        <w:rPr>
          <w:rFonts w:ascii="CMR10" w:hAnsi="CMR10" w:cs="CMR10"/>
          <w:sz w:val="20"/>
          <w:szCs w:val="20"/>
          <w:lang w:val="en-GB"/>
        </w:rPr>
        <w:t xml:space="preserve"> the level of </w:t>
      </w:r>
      <w:ins w:id="746" w:author="Editor" w:date="2018-01-31T01:30:00Z">
        <w:r w:rsidR="00747AD9" w:rsidRPr="003103E0">
          <w:rPr>
            <w:rFonts w:ascii="CMR10" w:hAnsi="CMR10" w:cs="CMR10"/>
            <w:sz w:val="20"/>
            <w:szCs w:val="20"/>
            <w:lang w:val="en-GB"/>
          </w:rPr>
          <w:t xml:space="preserve">the </w:t>
        </w:r>
      </w:ins>
      <w:r w:rsidRPr="003103E0">
        <w:rPr>
          <w:rFonts w:ascii="CMR10" w:hAnsi="CMR10" w:cs="CMR10"/>
          <w:sz w:val="20"/>
          <w:szCs w:val="20"/>
          <w:lang w:val="en-GB"/>
        </w:rPr>
        <w:t>individual amino acids, such as in Q6. The list</w:t>
      </w:r>
    </w:p>
    <w:p w14:paraId="75BBB22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for one con</w:t>
      </w:r>
      <w:del w:id="747" w:author="Editor" w:date="2018-01-31T01:30:00Z">
        <w:r w:rsidRPr="003103E0" w:rsidDel="00747AD9">
          <w:rPr>
            <w:rFonts w:ascii="CMR10" w:hAnsi="CMR10" w:cs="CMR10"/>
            <w:sz w:val="20"/>
            <w:szCs w:val="20"/>
            <w:lang w:val="en-GB"/>
          </w:rPr>
          <w:delText>_</w:delText>
        </w:r>
      </w:del>
      <w:ins w:id="748" w:author="Editor" w:date="2018-01-31T01:30:00Z">
        <w:r w:rsidR="00747AD9" w:rsidRPr="003103E0">
          <w:rPr>
            <w:rFonts w:ascii="CMR10" w:hAnsi="CMR10" w:cs="CMR10"/>
            <w:sz w:val="20"/>
            <w:szCs w:val="20"/>
            <w:lang w:val="en-GB"/>
          </w:rPr>
          <w:t>fi</w:t>
        </w:r>
      </w:ins>
      <w:r w:rsidRPr="003103E0">
        <w:rPr>
          <w:rFonts w:ascii="CMR10" w:hAnsi="CMR10" w:cs="CMR10"/>
          <w:sz w:val="20"/>
          <w:szCs w:val="20"/>
          <w:lang w:val="en-GB"/>
        </w:rPr>
        <w:t>guration consists of two sets of amino acids in the contact zones, each</w:t>
      </w:r>
    </w:p>
    <w:p w14:paraId="3CAF333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set coming from one interacting protein (see Figure 7). The left part of the view</w:t>
      </w:r>
    </w:p>
    <w:p w14:paraId="284C170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contains all amino acids coming by default from the reference protein, </w:t>
      </w:r>
      <w:ins w:id="749" w:author="Editor" w:date="2018-01-31T01:30:00Z">
        <w:r w:rsidR="00747AD9" w:rsidRPr="003103E0">
          <w:rPr>
            <w:rFonts w:ascii="CMR10" w:hAnsi="CMR10" w:cs="CMR10"/>
            <w:sz w:val="20"/>
            <w:szCs w:val="20"/>
            <w:lang w:val="en-GB"/>
          </w:rPr>
          <w:t xml:space="preserve">while </w:t>
        </w:r>
      </w:ins>
      <w:r w:rsidRPr="003103E0">
        <w:rPr>
          <w:rFonts w:ascii="CMR10" w:hAnsi="CMR10" w:cs="CMR10"/>
          <w:sz w:val="20"/>
          <w:szCs w:val="20"/>
          <w:lang w:val="en-GB"/>
        </w:rPr>
        <w:t>the right</w:t>
      </w:r>
    </w:p>
    <w:p w14:paraId="0A1D1A4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part is formed by their interaction counterparts in the paired protein. However, the</w:t>
      </w:r>
    </w:p>
    <w:p w14:paraId="1986C7E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order of proteins in the list-view can be changed. The order depends on the current</w:t>
      </w:r>
    </w:p>
    <w:p w14:paraId="62AEB64A"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9 of 26</w:t>
      </w:r>
    </w:p>
    <w:p w14:paraId="63940D85" w14:textId="77777777" w:rsidR="00875898" w:rsidRPr="003103E0" w:rsidRDefault="00747AD9"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w:t>
      </w:r>
      <w:r w:rsidR="00875898" w:rsidRPr="003103E0">
        <w:rPr>
          <w:rFonts w:ascii="CMR10" w:hAnsi="CMR10" w:cs="CMR10"/>
          <w:sz w:val="20"/>
          <w:szCs w:val="20"/>
          <w:lang w:val="en-GB"/>
        </w:rPr>
        <w:t>ask</w:t>
      </w:r>
      <w:ins w:id="750" w:author="Editor" w:date="2018-01-31T01:31:00Z">
        <w:r w:rsidRPr="003103E0">
          <w:rPr>
            <w:rFonts w:ascii="CMR10" w:hAnsi="CMR10" w:cs="CMR10"/>
            <w:sz w:val="20"/>
            <w:szCs w:val="20"/>
            <w:lang w:val="en-GB"/>
          </w:rPr>
          <w:t>;</w:t>
        </w:r>
      </w:ins>
      <w:del w:id="751" w:author="Editor" w:date="2018-01-31T01:31:00Z">
        <w:r w:rsidR="00875898" w:rsidRPr="003103E0" w:rsidDel="00747AD9">
          <w:rPr>
            <w:rFonts w:ascii="CMR10" w:hAnsi="CMR10" w:cs="CMR10"/>
            <w:sz w:val="20"/>
            <w:szCs w:val="20"/>
            <w:lang w:val="en-GB"/>
          </w:rPr>
          <w:delText>,</w:delText>
        </w:r>
      </w:del>
      <w:r w:rsidR="00875898" w:rsidRPr="003103E0">
        <w:rPr>
          <w:rFonts w:ascii="CMR10" w:hAnsi="CMR10" w:cs="CMR10"/>
          <w:sz w:val="20"/>
          <w:szCs w:val="20"/>
          <w:lang w:val="en-GB"/>
        </w:rPr>
        <w:t xml:space="preserve"> i.e., if we want to compare the constitution of contact zones </w:t>
      </w:r>
      <w:del w:id="752" w:author="Editor" w:date="2018-01-31T01:31:00Z">
        <w:r w:rsidR="00875898" w:rsidRPr="003103E0" w:rsidDel="00747AD9">
          <w:rPr>
            <w:rFonts w:ascii="CMR10" w:hAnsi="CMR10" w:cs="CMR10"/>
            <w:sz w:val="20"/>
            <w:szCs w:val="20"/>
            <w:lang w:val="en-GB"/>
          </w:rPr>
          <w:delText>o</w:delText>
        </w:r>
      </w:del>
      <w:ins w:id="753" w:author="Editor" w:date="2018-01-31T01:31:00Z">
        <w:r w:rsidRPr="003103E0">
          <w:rPr>
            <w:rFonts w:ascii="CMR10" w:hAnsi="CMR10" w:cs="CMR10"/>
            <w:sz w:val="20"/>
            <w:szCs w:val="20"/>
            <w:lang w:val="en-GB"/>
          </w:rPr>
          <w:t>from</w:t>
        </w:r>
      </w:ins>
      <w:del w:id="754" w:author="Editor" w:date="2018-01-31T01:31:00Z">
        <w:r w:rsidR="00875898" w:rsidRPr="003103E0" w:rsidDel="00747AD9">
          <w:rPr>
            <w:rFonts w:ascii="CMR10" w:hAnsi="CMR10" w:cs="CMR10"/>
            <w:sz w:val="20"/>
            <w:szCs w:val="20"/>
            <w:lang w:val="en-GB"/>
          </w:rPr>
          <w:delText>f</w:delText>
        </w:r>
      </w:del>
      <w:r w:rsidR="00875898" w:rsidRPr="003103E0">
        <w:rPr>
          <w:rFonts w:ascii="CMR10" w:hAnsi="CMR10" w:cs="CMR10"/>
          <w:sz w:val="20"/>
          <w:szCs w:val="20"/>
          <w:lang w:val="en-GB"/>
        </w:rPr>
        <w:t xml:space="preserve"> the reference</w:t>
      </w:r>
    </w:p>
    <w:p w14:paraId="41D7A2F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or the paired protein in the given </w:t>
      </w:r>
      <w:del w:id="755" w:author="Editor" w:date="2018-01-31T04:36:00Z">
        <w:r w:rsidRPr="003103E0" w:rsidDel="00A15F89">
          <w:rPr>
            <w:rFonts w:ascii="CMR10" w:hAnsi="CMR10" w:cs="CMR10"/>
            <w:sz w:val="20"/>
            <w:szCs w:val="20"/>
            <w:lang w:val="en-GB"/>
          </w:rPr>
          <w:delText>con</w:delText>
        </w:r>
      </w:del>
      <w:del w:id="756" w:author="Editor" w:date="2018-01-31T01:31:00Z">
        <w:r w:rsidRPr="003103E0" w:rsidDel="00747AD9">
          <w:rPr>
            <w:rFonts w:ascii="CMR10" w:hAnsi="CMR10" w:cs="CMR10"/>
            <w:sz w:val="20"/>
            <w:szCs w:val="20"/>
            <w:lang w:val="en-GB"/>
          </w:rPr>
          <w:delText>_</w:delText>
        </w:r>
      </w:del>
      <w:del w:id="757" w:author="Editor" w:date="2018-01-31T04:36:00Z">
        <w:r w:rsidRPr="003103E0" w:rsidDel="00A15F89">
          <w:rPr>
            <w:rFonts w:ascii="CMR10" w:hAnsi="CMR10" w:cs="CMR10"/>
            <w:sz w:val="20"/>
            <w:szCs w:val="20"/>
            <w:lang w:val="en-GB"/>
          </w:rPr>
          <w:delText>gurations</w:delText>
        </w:r>
      </w:del>
      <w:ins w:id="758" w:author="Editor" w:date="2018-01-31T04:36:00Z">
        <w:r w:rsidR="00A15F89" w:rsidRPr="003103E0">
          <w:rPr>
            <w:rFonts w:ascii="CMR10" w:hAnsi="CMR10" w:cs="CMR10"/>
            <w:sz w:val="20"/>
            <w:szCs w:val="20"/>
            <w:lang w:val="en-GB"/>
          </w:rPr>
          <w:t>configurations</w:t>
        </w:r>
      </w:ins>
      <w:r w:rsidRPr="003103E0">
        <w:rPr>
          <w:rFonts w:ascii="CMR10" w:hAnsi="CMR10" w:cs="CMR10"/>
          <w:sz w:val="20"/>
          <w:szCs w:val="20"/>
          <w:lang w:val="en-GB"/>
        </w:rPr>
        <w:t>. The view contains all possible</w:t>
      </w:r>
    </w:p>
    <w:p w14:paraId="089312E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connections (w</w:t>
      </w:r>
      <w:del w:id="759" w:author="Editor" w:date="2018-01-31T01:31:00Z">
        <w:r w:rsidRPr="003103E0" w:rsidDel="00747AD9">
          <w:rPr>
            <w:rFonts w:ascii="CMR10" w:hAnsi="CMR10" w:cs="CMR10"/>
            <w:sz w:val="20"/>
            <w:szCs w:val="20"/>
            <w:lang w:val="en-GB"/>
          </w:rPr>
          <w:delText>.r.t</w:delText>
        </w:r>
      </w:del>
      <w:ins w:id="760" w:author="Editor" w:date="2018-01-31T01:31:00Z">
        <w:r w:rsidR="00747AD9" w:rsidRPr="003103E0">
          <w:rPr>
            <w:rFonts w:ascii="CMR10" w:hAnsi="CMR10" w:cs="CMR10"/>
            <w:sz w:val="20"/>
            <w:szCs w:val="20"/>
            <w:lang w:val="en-GB"/>
          </w:rPr>
          <w:t>ith respect to</w:t>
        </w:r>
      </w:ins>
      <w:del w:id="761" w:author="Editor" w:date="2018-01-31T01:31:00Z">
        <w:r w:rsidRPr="003103E0" w:rsidDel="00747AD9">
          <w:rPr>
            <w:rFonts w:ascii="CMR10" w:hAnsi="CMR10" w:cs="CMR10"/>
            <w:sz w:val="20"/>
            <w:szCs w:val="20"/>
            <w:lang w:val="en-GB"/>
          </w:rPr>
          <w:delText>.</w:delText>
        </w:r>
      </w:del>
      <w:r w:rsidRPr="003103E0">
        <w:rPr>
          <w:rFonts w:ascii="CMR10" w:hAnsi="CMR10" w:cs="CMR10"/>
          <w:sz w:val="20"/>
          <w:szCs w:val="20"/>
          <w:lang w:val="en-GB"/>
        </w:rPr>
        <w:t xml:space="preserve"> the distance) between the amino acids from both contact zones.</w:t>
      </w:r>
    </w:p>
    <w:p w14:paraId="0D4809F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To avoid </w:t>
      </w:r>
      <w:ins w:id="762" w:author="Editor" w:date="2018-01-31T01:31:00Z">
        <w:r w:rsidR="00747AD9" w:rsidRPr="003103E0">
          <w:rPr>
            <w:rFonts w:ascii="CMR10" w:hAnsi="CMR10" w:cs="CMR10"/>
            <w:sz w:val="20"/>
            <w:szCs w:val="20"/>
            <w:lang w:val="en-GB"/>
          </w:rPr>
          <w:t xml:space="preserve">the </w:t>
        </w:r>
      </w:ins>
      <w:r w:rsidRPr="003103E0">
        <w:rPr>
          <w:rFonts w:ascii="CMR10" w:hAnsi="CMR10" w:cs="CMR10"/>
          <w:sz w:val="20"/>
          <w:szCs w:val="20"/>
          <w:lang w:val="en-GB"/>
        </w:rPr>
        <w:t>intersection</w:t>
      </w:r>
      <w:del w:id="763" w:author="Editor" w:date="2018-01-31T01:31:00Z">
        <w:r w:rsidRPr="003103E0" w:rsidDel="00747AD9">
          <w:rPr>
            <w:rFonts w:ascii="CMR10" w:hAnsi="CMR10" w:cs="CMR10"/>
            <w:sz w:val="20"/>
            <w:szCs w:val="20"/>
            <w:lang w:val="en-GB"/>
          </w:rPr>
          <w:delText>s</w:delText>
        </w:r>
      </w:del>
      <w:r w:rsidRPr="003103E0">
        <w:rPr>
          <w:rFonts w:ascii="CMR10" w:hAnsi="CMR10" w:cs="CMR10"/>
          <w:sz w:val="20"/>
          <w:szCs w:val="20"/>
          <w:lang w:val="en-GB"/>
        </w:rPr>
        <w:t xml:space="preserve"> of lines representing the connections, some amino acids on</w:t>
      </w:r>
    </w:p>
    <w:p w14:paraId="1FB34CD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right side are repeated {</w:t>
      </w:r>
      <w:del w:id="764" w:author="Editor" w:date="2018-01-31T01:32:00Z">
        <w:r w:rsidRPr="003103E0" w:rsidDel="00747AD9">
          <w:rPr>
            <w:rFonts w:ascii="CMR10" w:hAnsi="CMR10" w:cs="CMR10"/>
            <w:sz w:val="20"/>
            <w:szCs w:val="20"/>
            <w:lang w:val="en-GB"/>
          </w:rPr>
          <w:delText xml:space="preserve"> </w:delText>
        </w:r>
      </w:del>
      <w:r w:rsidRPr="003103E0">
        <w:rPr>
          <w:rFonts w:ascii="CMR10" w:hAnsi="CMR10" w:cs="CMR10"/>
          <w:sz w:val="20"/>
          <w:szCs w:val="20"/>
          <w:lang w:val="en-GB"/>
        </w:rPr>
        <w:t xml:space="preserve">one </w:t>
      </w:r>
      <w:del w:id="765" w:author="Editor" w:date="2018-01-31T01:32:00Z">
        <w:r w:rsidRPr="003103E0" w:rsidDel="00747AD9">
          <w:rPr>
            <w:rFonts w:ascii="CMR10" w:hAnsi="CMR10" w:cs="CMR10"/>
            <w:sz w:val="20"/>
            <w:szCs w:val="20"/>
            <w:lang w:val="en-GB"/>
          </w:rPr>
          <w:delText>instance</w:delText>
        </w:r>
      </w:del>
      <w:ins w:id="766" w:author="Editor" w:date="2018-01-31T01:32:00Z">
        <w:r w:rsidR="00747AD9" w:rsidRPr="003103E0">
          <w:rPr>
            <w:rFonts w:ascii="CMR10" w:hAnsi="CMR10" w:cs="CMR10"/>
            <w:sz w:val="20"/>
            <w:szCs w:val="20"/>
            <w:lang w:val="en-GB"/>
          </w:rPr>
          <w:t>example,</w:t>
        </w:r>
      </w:ins>
      <w:r w:rsidRPr="003103E0">
        <w:rPr>
          <w:rFonts w:ascii="CMR10" w:hAnsi="CMR10" w:cs="CMR10"/>
          <w:sz w:val="20"/>
          <w:szCs w:val="20"/>
          <w:lang w:val="en-GB"/>
        </w:rPr>
        <w:t xml:space="preserve"> for each reference protein amino acid</w:t>
      </w:r>
    </w:p>
    <w:p w14:paraId="3C9743C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within a user-de</w:t>
      </w:r>
      <w:del w:id="767" w:author="Editor" w:date="2018-01-31T01:32:00Z">
        <w:r w:rsidRPr="003103E0" w:rsidDel="00747AD9">
          <w:rPr>
            <w:rFonts w:ascii="CMR10" w:hAnsi="CMR10" w:cs="CMR10"/>
            <w:sz w:val="20"/>
            <w:szCs w:val="20"/>
            <w:lang w:val="en-GB"/>
          </w:rPr>
          <w:delText>_</w:delText>
        </w:r>
      </w:del>
      <w:ins w:id="768" w:author="Editor" w:date="2018-01-31T01:32:00Z">
        <w:r w:rsidR="00747AD9" w:rsidRPr="003103E0">
          <w:rPr>
            <w:rFonts w:ascii="CMR10" w:hAnsi="CMR10" w:cs="CMR10"/>
            <w:sz w:val="20"/>
            <w:szCs w:val="20"/>
            <w:lang w:val="en-GB"/>
          </w:rPr>
          <w:t>fi</w:t>
        </w:r>
      </w:ins>
      <w:r w:rsidRPr="003103E0">
        <w:rPr>
          <w:rFonts w:ascii="CMR10" w:hAnsi="CMR10" w:cs="CMR10"/>
          <w:sz w:val="20"/>
          <w:szCs w:val="20"/>
          <w:lang w:val="en-GB"/>
        </w:rPr>
        <w:t>ned distance</w:t>
      </w:r>
      <w:ins w:id="769" w:author="Editor" w:date="2018-01-31T01:32:00Z">
        <w:r w:rsidR="00747AD9" w:rsidRPr="003103E0">
          <w:rPr>
            <w:rFonts w:ascii="CMR10" w:hAnsi="CMR10" w:cs="CMR10"/>
            <w:sz w:val="20"/>
            <w:szCs w:val="20"/>
            <w:lang w:val="en-GB"/>
          </w:rPr>
          <w:t>}</w:t>
        </w:r>
      </w:ins>
      <w:r w:rsidRPr="003103E0">
        <w:rPr>
          <w:rFonts w:ascii="CMR10" w:hAnsi="CMR10" w:cs="CMR10"/>
          <w:sz w:val="20"/>
          <w:szCs w:val="20"/>
          <w:lang w:val="en-GB"/>
        </w:rPr>
        <w:t>. This solution was adopted because without these</w:t>
      </w:r>
    </w:p>
    <w:p w14:paraId="120FC5D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repetitions</w:t>
      </w:r>
      <w:ins w:id="770" w:author="Editor" w:date="2018-01-31T01:32:00Z">
        <w:r w:rsidR="00747AD9" w:rsidRPr="003103E0">
          <w:rPr>
            <w:rFonts w:ascii="CMR10" w:hAnsi="CMR10" w:cs="CMR10"/>
            <w:sz w:val="20"/>
            <w:szCs w:val="20"/>
            <w:lang w:val="en-GB"/>
          </w:rPr>
          <w:t>,</w:t>
        </w:r>
      </w:ins>
      <w:r w:rsidRPr="003103E0">
        <w:rPr>
          <w:rFonts w:ascii="CMR10" w:hAnsi="CMR10" w:cs="CMR10"/>
          <w:sz w:val="20"/>
          <w:szCs w:val="20"/>
          <w:lang w:val="en-GB"/>
        </w:rPr>
        <w:t xml:space="preserve"> there would be many line intersections, which substantially decreases</w:t>
      </w:r>
    </w:p>
    <w:p w14:paraId="0225AAD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readability of the representation (see Figure 2b).</w:t>
      </w:r>
    </w:p>
    <w:p w14:paraId="7A16C20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For each </w:t>
      </w:r>
      <w:del w:id="771" w:author="Editor" w:date="2018-01-31T04:36:00Z">
        <w:r w:rsidRPr="003103E0" w:rsidDel="00A15F89">
          <w:rPr>
            <w:rFonts w:ascii="CMR10" w:hAnsi="CMR10" w:cs="CMR10"/>
            <w:sz w:val="20"/>
            <w:szCs w:val="20"/>
            <w:lang w:val="en-GB"/>
          </w:rPr>
          <w:delText>co</w:delText>
        </w:r>
      </w:del>
      <w:del w:id="772" w:author="Editor" w:date="2018-01-31T01:32:00Z">
        <w:r w:rsidRPr="003103E0" w:rsidDel="00747AD9">
          <w:rPr>
            <w:rFonts w:ascii="CMR10" w:hAnsi="CMR10" w:cs="CMR10"/>
            <w:sz w:val="20"/>
            <w:szCs w:val="20"/>
            <w:lang w:val="en-GB"/>
          </w:rPr>
          <w:delText>n_</w:delText>
        </w:r>
      </w:del>
      <w:del w:id="773" w:author="Editor" w:date="2018-01-31T04:36:00Z">
        <w:r w:rsidRPr="003103E0" w:rsidDel="00A15F89">
          <w:rPr>
            <w:rFonts w:ascii="CMR10" w:hAnsi="CMR10" w:cs="CMR10"/>
            <w:sz w:val="20"/>
            <w:szCs w:val="20"/>
            <w:lang w:val="en-GB"/>
          </w:rPr>
          <w:delText>guration</w:delText>
        </w:r>
      </w:del>
      <w:ins w:id="774" w:author="Editor" w:date="2018-01-31T04:36:00Z">
        <w:r w:rsidR="00A15F89" w:rsidRPr="003103E0">
          <w:rPr>
            <w:rFonts w:ascii="CMR10" w:hAnsi="CMR10" w:cs="CMR10"/>
            <w:sz w:val="20"/>
            <w:szCs w:val="20"/>
            <w:lang w:val="en-GB"/>
          </w:rPr>
          <w:t>configuration</w:t>
        </w:r>
      </w:ins>
      <w:r w:rsidRPr="003103E0">
        <w:rPr>
          <w:rFonts w:ascii="CMR10" w:hAnsi="CMR10" w:cs="CMR10"/>
          <w:sz w:val="20"/>
          <w:szCs w:val="20"/>
          <w:lang w:val="en-GB"/>
        </w:rPr>
        <w:t xml:space="preserve">, one list-view is created and all </w:t>
      </w:r>
      <w:ins w:id="775" w:author="Editor" w:date="2018-01-31T01:32:00Z">
        <w:r w:rsidR="00747AD9" w:rsidRPr="003103E0">
          <w:rPr>
            <w:rFonts w:ascii="CMR10" w:hAnsi="CMR10" w:cs="CMR10"/>
            <w:sz w:val="20"/>
            <w:szCs w:val="20"/>
            <w:lang w:val="en-GB"/>
          </w:rPr>
          <w:t xml:space="preserve">the </w:t>
        </w:r>
      </w:ins>
      <w:r w:rsidRPr="003103E0">
        <w:rPr>
          <w:rFonts w:ascii="CMR10" w:hAnsi="CMR10" w:cs="CMR10"/>
          <w:sz w:val="20"/>
          <w:szCs w:val="20"/>
          <w:lang w:val="en-GB"/>
        </w:rPr>
        <w:t>list-views are juxtapositioned</w:t>
      </w:r>
    </w:p>
    <w:p w14:paraId="561D956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so the user can see and visually compare the constitution of the contact zones</w:t>
      </w:r>
    </w:p>
    <w:p w14:paraId="47F976B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776" w:author="Editor" w:date="2018-01-31T01:32:00Z">
        <w:r w:rsidRPr="003103E0" w:rsidDel="00747AD9">
          <w:rPr>
            <w:rFonts w:ascii="CMR10" w:hAnsi="CMR10" w:cs="CMR10"/>
            <w:sz w:val="20"/>
            <w:szCs w:val="20"/>
            <w:lang w:val="en-GB"/>
          </w:rPr>
          <w:delText xml:space="preserve">of </w:delText>
        </w:r>
      </w:del>
      <w:ins w:id="777" w:author="Editor" w:date="2018-01-31T01:32:00Z">
        <w:r w:rsidR="00747AD9" w:rsidRPr="003103E0">
          <w:rPr>
            <w:rFonts w:ascii="CMR10" w:hAnsi="CMR10" w:cs="CMR10"/>
            <w:sz w:val="20"/>
            <w:szCs w:val="20"/>
            <w:lang w:val="en-GB"/>
          </w:rPr>
          <w:t xml:space="preserve">from </w:t>
        </w:r>
      </w:ins>
      <w:r w:rsidRPr="003103E0">
        <w:rPr>
          <w:rFonts w:ascii="CMR10" w:hAnsi="CMR10" w:cs="CMR10"/>
          <w:sz w:val="20"/>
          <w:szCs w:val="20"/>
          <w:lang w:val="en-GB"/>
        </w:rPr>
        <w:t>all selected con</w:t>
      </w:r>
      <w:del w:id="778" w:author="Editor" w:date="2018-01-31T01:33:00Z">
        <w:r w:rsidRPr="003103E0" w:rsidDel="00747AD9">
          <w:rPr>
            <w:rFonts w:ascii="CMR10" w:hAnsi="CMR10" w:cs="CMR10"/>
            <w:sz w:val="20"/>
            <w:szCs w:val="20"/>
            <w:lang w:val="en-GB"/>
          </w:rPr>
          <w:delText>_</w:delText>
        </w:r>
      </w:del>
      <w:ins w:id="779" w:author="Editor" w:date="2018-01-31T01:33:00Z">
        <w:r w:rsidR="00747AD9" w:rsidRPr="003103E0">
          <w:rPr>
            <w:rFonts w:ascii="CMR10" w:hAnsi="CMR10" w:cs="CMR10"/>
            <w:sz w:val="20"/>
            <w:szCs w:val="20"/>
            <w:lang w:val="en-GB"/>
          </w:rPr>
          <w:t>fi</w:t>
        </w:r>
      </w:ins>
      <w:r w:rsidRPr="003103E0">
        <w:rPr>
          <w:rFonts w:ascii="CMR10" w:hAnsi="CMR10" w:cs="CMR10"/>
          <w:sz w:val="20"/>
          <w:szCs w:val="20"/>
          <w:lang w:val="en-GB"/>
        </w:rPr>
        <w:t>gurations. The user can modify this representation by changing</w:t>
      </w:r>
    </w:p>
    <w:p w14:paraId="484B62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colo</w:t>
      </w:r>
      <w:ins w:id="780" w:author="Editor" w:date="2018-01-31T01:33:00Z">
        <w:r w:rsidR="00747AD9" w:rsidRPr="003103E0">
          <w:rPr>
            <w:rFonts w:ascii="CMR10" w:hAnsi="CMR10" w:cs="CMR10"/>
            <w:sz w:val="20"/>
            <w:szCs w:val="20"/>
            <w:lang w:val="en-GB"/>
          </w:rPr>
          <w:t>u</w:t>
        </w:r>
      </w:ins>
      <w:r w:rsidRPr="003103E0">
        <w:rPr>
          <w:rFonts w:ascii="CMR10" w:hAnsi="CMR10" w:cs="CMR10"/>
          <w:sz w:val="20"/>
          <w:szCs w:val="20"/>
          <w:lang w:val="en-GB"/>
        </w:rPr>
        <w:t>r, which can encode di</w:t>
      </w:r>
      <w:del w:id="781" w:author="Editor" w:date="2018-01-31T01:33:00Z">
        <w:r w:rsidRPr="003103E0" w:rsidDel="00747AD9">
          <w:rPr>
            <w:rFonts w:ascii="CMR10" w:hAnsi="CMR10" w:cs="CMR10"/>
            <w:sz w:val="20"/>
            <w:szCs w:val="20"/>
            <w:lang w:val="en-GB"/>
          </w:rPr>
          <w:delText>_</w:delText>
        </w:r>
      </w:del>
      <w:ins w:id="782" w:author="Editor" w:date="2018-01-31T01:33:00Z">
        <w:r w:rsidR="00747AD9" w:rsidRPr="003103E0">
          <w:rPr>
            <w:rFonts w:ascii="CMR10" w:hAnsi="CMR10" w:cs="CMR10"/>
            <w:sz w:val="20"/>
            <w:szCs w:val="20"/>
            <w:lang w:val="en-GB"/>
          </w:rPr>
          <w:t>ff</w:t>
        </w:r>
      </w:ins>
      <w:r w:rsidRPr="003103E0">
        <w:rPr>
          <w:rFonts w:ascii="CMR10" w:hAnsi="CMR10" w:cs="CMR10"/>
          <w:sz w:val="20"/>
          <w:szCs w:val="20"/>
          <w:lang w:val="en-GB"/>
        </w:rPr>
        <w:t xml:space="preserve">erent properties </w:t>
      </w:r>
      <w:del w:id="783" w:author="Editor" w:date="2018-01-31T01:33:00Z">
        <w:r w:rsidRPr="003103E0" w:rsidDel="00747AD9">
          <w:rPr>
            <w:rFonts w:ascii="CMR10" w:hAnsi="CMR10" w:cs="CMR10"/>
            <w:sz w:val="20"/>
            <w:szCs w:val="20"/>
            <w:lang w:val="en-GB"/>
          </w:rPr>
          <w:delText xml:space="preserve">of </w:delText>
        </w:r>
      </w:del>
      <w:ins w:id="784" w:author="Editor" w:date="2018-01-31T01:33:00Z">
        <w:r w:rsidR="00747AD9" w:rsidRPr="003103E0">
          <w:rPr>
            <w:rFonts w:ascii="CMR10" w:hAnsi="CMR10" w:cs="CMR10"/>
            <w:sz w:val="20"/>
            <w:szCs w:val="20"/>
            <w:lang w:val="en-GB"/>
          </w:rPr>
          <w:t xml:space="preserve">for </w:t>
        </w:r>
      </w:ins>
      <w:r w:rsidRPr="003103E0">
        <w:rPr>
          <w:rFonts w:ascii="CMR10" w:hAnsi="CMR10" w:cs="CMR10"/>
          <w:sz w:val="20"/>
          <w:szCs w:val="20"/>
          <w:lang w:val="en-GB"/>
        </w:rPr>
        <w:t>the amino acids mapped onto</w:t>
      </w:r>
    </w:p>
    <w:p w14:paraId="0F025E8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their corresponding rectangles. The properties are the same as those mapped onto</w:t>
      </w:r>
    </w:p>
    <w:p w14:paraId="68F1E08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surface of the contact zone in the Exploded </w:t>
      </w:r>
      <w:del w:id="785" w:author="Editor" w:date="2018-01-31T01:34:00Z">
        <w:r w:rsidRPr="003103E0" w:rsidDel="00747AD9">
          <w:rPr>
            <w:rFonts w:ascii="CMR10" w:hAnsi="CMR10" w:cs="CMR10"/>
            <w:sz w:val="20"/>
            <w:szCs w:val="20"/>
            <w:lang w:val="en-GB"/>
          </w:rPr>
          <w:delText xml:space="preserve">view </w:delText>
        </w:r>
      </w:del>
      <w:r w:rsidRPr="003103E0">
        <w:rPr>
          <w:rFonts w:ascii="CMR10" w:hAnsi="CMR10" w:cs="CMR10"/>
          <w:sz w:val="20"/>
          <w:szCs w:val="20"/>
          <w:lang w:val="en-GB"/>
        </w:rPr>
        <w:t xml:space="preserve">and </w:t>
      </w:r>
      <w:del w:id="786" w:author="Editor" w:date="2018-01-31T01:34:00Z">
        <w:r w:rsidRPr="003103E0" w:rsidDel="00747AD9">
          <w:rPr>
            <w:rFonts w:ascii="CMR10" w:hAnsi="CMR10" w:cs="CMR10"/>
            <w:sz w:val="20"/>
            <w:szCs w:val="20"/>
            <w:lang w:val="en-GB"/>
          </w:rPr>
          <w:delText xml:space="preserve">the </w:delText>
        </w:r>
      </w:del>
      <w:r w:rsidRPr="003103E0">
        <w:rPr>
          <w:rFonts w:ascii="CMR10" w:hAnsi="CMR10" w:cs="CMR10"/>
          <w:sz w:val="20"/>
          <w:szCs w:val="20"/>
          <w:lang w:val="en-GB"/>
        </w:rPr>
        <w:t>Open-Book view</w:t>
      </w:r>
      <w:ins w:id="787" w:author="Editor" w:date="2018-01-31T01:34:00Z">
        <w:r w:rsidR="00747AD9" w:rsidRPr="003103E0">
          <w:rPr>
            <w:rFonts w:ascii="CMR10" w:hAnsi="CMR10" w:cs="CMR10"/>
            <w:sz w:val="20"/>
            <w:szCs w:val="20"/>
            <w:lang w:val="en-GB"/>
          </w:rPr>
          <w:t>s</w:t>
        </w:r>
      </w:ins>
      <w:r w:rsidRPr="003103E0">
        <w:rPr>
          <w:rFonts w:ascii="CMR10" w:hAnsi="CMR10" w:cs="CMR10"/>
          <w:sz w:val="20"/>
          <w:szCs w:val="20"/>
          <w:lang w:val="en-GB"/>
        </w:rPr>
        <w:t>. The</w:t>
      </w:r>
    </w:p>
    <w:p w14:paraId="224043D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left part of the list can then be sorted according to these properties (see Figure 8).</w:t>
      </w:r>
    </w:p>
    <w:p w14:paraId="16772E9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Moreover, by clicking on individual rectangles representing the amino acids, the</w:t>
      </w:r>
    </w:p>
    <w:p w14:paraId="7542A25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corresponding amino acids are selected in the 3D view as well.</w:t>
      </w:r>
    </w:p>
    <w:p w14:paraId="185A640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principle steps for building the Contact-Zone list-view are the following. For</w:t>
      </w:r>
    </w:p>
    <w:p w14:paraId="5EBD4A8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all con</w:t>
      </w:r>
      <w:del w:id="788" w:author="Editor" w:date="2018-01-31T01:34:00Z">
        <w:r w:rsidRPr="003103E0" w:rsidDel="00747AD9">
          <w:rPr>
            <w:rFonts w:ascii="CMR10" w:hAnsi="CMR10" w:cs="CMR10"/>
            <w:sz w:val="20"/>
            <w:szCs w:val="20"/>
            <w:lang w:val="en-GB"/>
          </w:rPr>
          <w:delText>_</w:delText>
        </w:r>
      </w:del>
      <w:ins w:id="789" w:author="Editor" w:date="2018-01-31T01:34:00Z">
        <w:r w:rsidR="00747AD9" w:rsidRPr="003103E0">
          <w:rPr>
            <w:rFonts w:ascii="CMR10" w:hAnsi="CMR10" w:cs="CMR10"/>
            <w:sz w:val="20"/>
            <w:szCs w:val="20"/>
            <w:lang w:val="en-GB"/>
          </w:rPr>
          <w:t>fi</w:t>
        </w:r>
      </w:ins>
      <w:r w:rsidRPr="003103E0">
        <w:rPr>
          <w:rFonts w:ascii="CMR10" w:hAnsi="CMR10" w:cs="CMR10"/>
          <w:sz w:val="20"/>
          <w:szCs w:val="20"/>
          <w:lang w:val="en-GB"/>
        </w:rPr>
        <w:t xml:space="preserve">gurations, which should be visualized in the Contact-Zone list-view, we </w:t>
      </w:r>
      <w:del w:id="790" w:author="Editor" w:date="2018-01-31T01:34:00Z">
        <w:r w:rsidRPr="003103E0" w:rsidDel="00747AD9">
          <w:rPr>
            <w:rFonts w:ascii="CMR10" w:hAnsi="CMR10" w:cs="CMR10"/>
            <w:sz w:val="20"/>
            <w:szCs w:val="20"/>
            <w:lang w:val="en-GB"/>
          </w:rPr>
          <w:delText>_</w:delText>
        </w:r>
      </w:del>
      <w:ins w:id="791" w:author="Editor" w:date="2018-01-31T01:34:00Z">
        <w:r w:rsidR="00747AD9" w:rsidRPr="003103E0">
          <w:rPr>
            <w:rFonts w:ascii="CMR10" w:hAnsi="CMR10" w:cs="CMR10"/>
            <w:sz w:val="20"/>
            <w:szCs w:val="20"/>
            <w:lang w:val="en-GB"/>
          </w:rPr>
          <w:t>fi</w:t>
        </w:r>
      </w:ins>
      <w:r w:rsidRPr="003103E0">
        <w:rPr>
          <w:rFonts w:ascii="CMR10" w:hAnsi="CMR10" w:cs="CMR10"/>
          <w:sz w:val="20"/>
          <w:szCs w:val="20"/>
          <w:lang w:val="en-GB"/>
        </w:rPr>
        <w:t>nd</w:t>
      </w:r>
    </w:p>
    <w:p w14:paraId="1EE0BD9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interacting pairs of amino acids in their contact zones. Then, the list of amino</w:t>
      </w:r>
    </w:p>
    <w:p w14:paraId="2ED510B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acids present in all reference proteins </w:t>
      </w:r>
      <w:del w:id="792" w:author="Editor" w:date="2018-01-31T01:34:00Z">
        <w:r w:rsidRPr="003103E0" w:rsidDel="00747AD9">
          <w:rPr>
            <w:rFonts w:ascii="CMR10" w:hAnsi="CMR10" w:cs="CMR10"/>
            <w:sz w:val="20"/>
            <w:szCs w:val="20"/>
            <w:lang w:val="en-GB"/>
          </w:rPr>
          <w:delText xml:space="preserve">of </w:delText>
        </w:r>
      </w:del>
      <w:ins w:id="793" w:author="Editor" w:date="2018-01-31T01:34:00Z">
        <w:r w:rsidR="00747AD9" w:rsidRPr="003103E0">
          <w:rPr>
            <w:rFonts w:ascii="CMR10" w:hAnsi="CMR10" w:cs="CMR10"/>
            <w:sz w:val="20"/>
            <w:szCs w:val="20"/>
            <w:lang w:val="en-GB"/>
          </w:rPr>
          <w:t xml:space="preserve">from </w:t>
        </w:r>
      </w:ins>
      <w:r w:rsidRPr="003103E0">
        <w:rPr>
          <w:rFonts w:ascii="CMR10" w:hAnsi="CMR10" w:cs="CMR10"/>
          <w:sz w:val="20"/>
          <w:szCs w:val="20"/>
          <w:lang w:val="en-GB"/>
        </w:rPr>
        <w:t>the selected con</w:t>
      </w:r>
      <w:del w:id="794" w:author="Editor" w:date="2018-01-31T01:34:00Z">
        <w:r w:rsidRPr="003103E0" w:rsidDel="00747AD9">
          <w:rPr>
            <w:rFonts w:ascii="CMR10" w:hAnsi="CMR10" w:cs="CMR10"/>
            <w:sz w:val="20"/>
            <w:szCs w:val="20"/>
            <w:lang w:val="en-GB"/>
          </w:rPr>
          <w:delText>_</w:delText>
        </w:r>
      </w:del>
      <w:ins w:id="795" w:author="Editor" w:date="2018-01-31T01:34:00Z">
        <w:r w:rsidR="00747AD9" w:rsidRPr="003103E0">
          <w:rPr>
            <w:rFonts w:ascii="CMR10" w:hAnsi="CMR10" w:cs="CMR10"/>
            <w:sz w:val="20"/>
            <w:szCs w:val="20"/>
            <w:lang w:val="en-GB"/>
          </w:rPr>
          <w:t>fi</w:t>
        </w:r>
      </w:ins>
      <w:r w:rsidRPr="003103E0">
        <w:rPr>
          <w:rFonts w:ascii="CMR10" w:hAnsi="CMR10" w:cs="CMR10"/>
          <w:sz w:val="20"/>
          <w:szCs w:val="20"/>
          <w:lang w:val="en-GB"/>
        </w:rPr>
        <w:t>gurations is created. Now,</w:t>
      </w:r>
    </w:p>
    <w:p w14:paraId="3EEECFF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for each con</w:t>
      </w:r>
      <w:del w:id="796" w:author="Editor" w:date="2018-01-31T01:35:00Z">
        <w:r w:rsidRPr="003103E0" w:rsidDel="00747AD9">
          <w:rPr>
            <w:rFonts w:ascii="CMR10" w:hAnsi="CMR10" w:cs="CMR10"/>
            <w:sz w:val="20"/>
            <w:szCs w:val="20"/>
            <w:lang w:val="en-GB"/>
          </w:rPr>
          <w:delText>_</w:delText>
        </w:r>
      </w:del>
      <w:ins w:id="797" w:author="Editor" w:date="2018-01-31T01:35:00Z">
        <w:r w:rsidR="00747AD9" w:rsidRPr="003103E0">
          <w:rPr>
            <w:rFonts w:ascii="CMR10" w:hAnsi="CMR10" w:cs="CMR10"/>
            <w:sz w:val="20"/>
            <w:szCs w:val="20"/>
            <w:lang w:val="en-GB"/>
          </w:rPr>
          <w:t>fi</w:t>
        </w:r>
      </w:ins>
      <w:r w:rsidRPr="003103E0">
        <w:rPr>
          <w:rFonts w:ascii="CMR10" w:hAnsi="CMR10" w:cs="CMR10"/>
          <w:sz w:val="20"/>
          <w:szCs w:val="20"/>
          <w:lang w:val="en-GB"/>
        </w:rPr>
        <w:t>guration, we take the interacting amino acids from the paired proteins,</w:t>
      </w:r>
    </w:p>
    <w:p w14:paraId="6AACF2E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sort them according to a selected criterion (e.g., hydrophobicity), and add them to</w:t>
      </w:r>
    </w:p>
    <w:p w14:paraId="07EF35E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Contact-Zone list-view. The amino acids in the left part of the Contact-Zone list</w:t>
      </w:r>
      <w:ins w:id="798" w:author="Editor" w:date="2018-01-31T04:37:00Z">
        <w:r w:rsidR="00A15F89" w:rsidRPr="003103E0">
          <w:rPr>
            <w:rFonts w:ascii="CMR10" w:hAnsi="CMR10" w:cs="CMR10"/>
            <w:sz w:val="20"/>
            <w:szCs w:val="20"/>
            <w:lang w:val="en-GB"/>
          </w:rPr>
          <w:t>-</w:t>
        </w:r>
      </w:ins>
      <w:r w:rsidRPr="003103E0">
        <w:rPr>
          <w:rFonts w:ascii="CMR10" w:hAnsi="CMR10" w:cs="CMR10"/>
          <w:sz w:val="20"/>
          <w:szCs w:val="20"/>
          <w:lang w:val="en-GB"/>
        </w:rPr>
        <w:t>view</w:t>
      </w:r>
    </w:p>
    <w:p w14:paraId="7EF48CC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are always sorted in the same way for all depicted con</w:t>
      </w:r>
      <w:del w:id="799" w:author="Editor" w:date="2018-01-31T01:35:00Z">
        <w:r w:rsidRPr="003103E0" w:rsidDel="00747AD9">
          <w:rPr>
            <w:rFonts w:ascii="CMR10" w:hAnsi="CMR10" w:cs="CMR10"/>
            <w:sz w:val="20"/>
            <w:szCs w:val="20"/>
            <w:lang w:val="en-GB"/>
          </w:rPr>
          <w:delText>_</w:delText>
        </w:r>
      </w:del>
      <w:ins w:id="800" w:author="Editor" w:date="2018-01-31T01:35:00Z">
        <w:r w:rsidR="00747AD9" w:rsidRPr="003103E0">
          <w:rPr>
            <w:rFonts w:ascii="CMR10" w:hAnsi="CMR10" w:cs="CMR10"/>
            <w:sz w:val="20"/>
            <w:szCs w:val="20"/>
            <w:lang w:val="en-GB"/>
          </w:rPr>
          <w:t>fi</w:t>
        </w:r>
      </w:ins>
      <w:r w:rsidRPr="003103E0">
        <w:rPr>
          <w:rFonts w:ascii="CMR10" w:hAnsi="CMR10" w:cs="CMR10"/>
          <w:sz w:val="20"/>
          <w:szCs w:val="20"/>
          <w:lang w:val="en-GB"/>
        </w:rPr>
        <w:t>gurations. Similar</w:t>
      </w:r>
      <w:del w:id="801" w:author="Editor" w:date="2018-01-31T01:35:00Z">
        <w:r w:rsidRPr="003103E0" w:rsidDel="00747AD9">
          <w:rPr>
            <w:rFonts w:ascii="CMR10" w:hAnsi="CMR10" w:cs="CMR10"/>
            <w:sz w:val="20"/>
            <w:szCs w:val="20"/>
            <w:lang w:val="en-GB"/>
          </w:rPr>
          <w:delText>ly</w:delText>
        </w:r>
      </w:del>
    </w:p>
    <w:p w14:paraId="06CA8E2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the Matrix view, the user can select a primary con</w:t>
      </w:r>
      <w:del w:id="802" w:author="Editor" w:date="2018-01-31T01:35:00Z">
        <w:r w:rsidRPr="003103E0" w:rsidDel="00747AD9">
          <w:rPr>
            <w:rFonts w:ascii="CMR10" w:hAnsi="CMR10" w:cs="CMR10"/>
            <w:sz w:val="20"/>
            <w:szCs w:val="20"/>
            <w:lang w:val="en-GB"/>
          </w:rPr>
          <w:delText>_</w:delText>
        </w:r>
      </w:del>
      <w:ins w:id="803" w:author="Editor" w:date="2018-01-31T01:35:00Z">
        <w:r w:rsidR="00747AD9" w:rsidRPr="003103E0">
          <w:rPr>
            <w:rFonts w:ascii="CMR10" w:hAnsi="CMR10" w:cs="CMR10"/>
            <w:sz w:val="20"/>
            <w:szCs w:val="20"/>
            <w:lang w:val="en-GB"/>
          </w:rPr>
          <w:t>fi</w:t>
        </w:r>
      </w:ins>
      <w:r w:rsidRPr="003103E0">
        <w:rPr>
          <w:rFonts w:ascii="CMR10" w:hAnsi="CMR10" w:cs="CMR10"/>
          <w:sz w:val="20"/>
          <w:szCs w:val="20"/>
          <w:lang w:val="en-GB"/>
        </w:rPr>
        <w:t>guration to which all the</w:t>
      </w:r>
    </w:p>
    <w:p w14:paraId="23BC6DC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remaining con</w:t>
      </w:r>
      <w:del w:id="804" w:author="Editor" w:date="2018-01-31T01:35:00Z">
        <w:r w:rsidRPr="003103E0" w:rsidDel="00747AD9">
          <w:rPr>
            <w:rFonts w:ascii="CMR10" w:hAnsi="CMR10" w:cs="CMR10"/>
            <w:sz w:val="20"/>
            <w:szCs w:val="20"/>
            <w:lang w:val="en-GB"/>
          </w:rPr>
          <w:delText>_</w:delText>
        </w:r>
      </w:del>
      <w:ins w:id="805" w:author="Editor" w:date="2018-01-31T01:35:00Z">
        <w:r w:rsidR="00747AD9" w:rsidRPr="003103E0">
          <w:rPr>
            <w:rFonts w:ascii="CMR10" w:hAnsi="CMR10" w:cs="CMR10"/>
            <w:sz w:val="20"/>
            <w:szCs w:val="20"/>
            <w:lang w:val="en-GB"/>
          </w:rPr>
          <w:t>fi</w:t>
        </w:r>
      </w:ins>
      <w:r w:rsidRPr="003103E0">
        <w:rPr>
          <w:rFonts w:ascii="CMR10" w:hAnsi="CMR10" w:cs="CMR10"/>
          <w:sz w:val="20"/>
          <w:szCs w:val="20"/>
          <w:lang w:val="en-GB"/>
        </w:rPr>
        <w:t>gurations are compared (see Figure 7b)</w:t>
      </w:r>
      <w:del w:id="806" w:author="Editor" w:date="2018-01-31T01:36:00Z">
        <w:r w:rsidRPr="003103E0" w:rsidDel="00747AD9">
          <w:rPr>
            <w:rFonts w:ascii="CMR10" w:hAnsi="CMR10" w:cs="CMR10"/>
            <w:sz w:val="20"/>
            <w:szCs w:val="20"/>
            <w:lang w:val="en-GB"/>
          </w:rPr>
          <w:delText>,</w:delText>
        </w:r>
      </w:del>
      <w:r w:rsidRPr="003103E0">
        <w:rPr>
          <w:rFonts w:ascii="CMR10" w:hAnsi="CMR10" w:cs="CMR10"/>
          <w:sz w:val="20"/>
          <w:szCs w:val="20"/>
          <w:lang w:val="en-GB"/>
        </w:rPr>
        <w:t xml:space="preserve"> using the proposed ranking</w:t>
      </w:r>
    </w:p>
    <w:p w14:paraId="0ECC053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score algorithm, </w:t>
      </w:r>
      <w:ins w:id="807" w:author="Editor" w:date="2018-01-31T01:36:00Z">
        <w:r w:rsidR="00747AD9" w:rsidRPr="003103E0">
          <w:rPr>
            <w:rFonts w:ascii="CMR10" w:hAnsi="CMR10" w:cs="CMR10"/>
            <w:sz w:val="20"/>
            <w:szCs w:val="20"/>
            <w:lang w:val="en-GB"/>
          </w:rPr>
          <w:t xml:space="preserve">which is </w:t>
        </w:r>
      </w:ins>
      <w:r w:rsidRPr="003103E0">
        <w:rPr>
          <w:rFonts w:ascii="CMR10" w:hAnsi="CMR10" w:cs="CMR10"/>
          <w:sz w:val="20"/>
          <w:szCs w:val="20"/>
          <w:lang w:val="en-GB"/>
        </w:rPr>
        <w:t xml:space="preserve">described in </w:t>
      </w:r>
      <w:del w:id="808" w:author="Editor" w:date="2018-01-31T01:36:00Z">
        <w:r w:rsidRPr="003103E0" w:rsidDel="00747AD9">
          <w:rPr>
            <w:rFonts w:ascii="CMR10" w:hAnsi="CMR10" w:cs="CMR10"/>
            <w:sz w:val="20"/>
            <w:szCs w:val="20"/>
            <w:lang w:val="en-GB"/>
          </w:rPr>
          <w:delText xml:space="preserve">Section </w:delText>
        </w:r>
      </w:del>
      <w:ins w:id="809" w:author="Editor" w:date="2018-01-31T01:36:00Z">
        <w:r w:rsidR="00747AD9" w:rsidRPr="003103E0">
          <w:rPr>
            <w:rFonts w:ascii="CMR10" w:hAnsi="CMR10" w:cs="CMR10"/>
            <w:sz w:val="20"/>
            <w:szCs w:val="20"/>
            <w:lang w:val="en-GB"/>
          </w:rPr>
          <w:t xml:space="preserve">the </w:t>
        </w:r>
      </w:ins>
      <w:r w:rsidRPr="003103E0">
        <w:rPr>
          <w:rFonts w:ascii="CMR10" w:hAnsi="CMR10" w:cs="CMR10"/>
          <w:sz w:val="20"/>
          <w:szCs w:val="20"/>
          <w:lang w:val="en-GB"/>
        </w:rPr>
        <w:t>Matrix View</w:t>
      </w:r>
      <w:ins w:id="810" w:author="Editor" w:date="2018-01-31T01:36:00Z">
        <w:r w:rsidR="00747AD9" w:rsidRPr="003103E0">
          <w:rPr>
            <w:rFonts w:ascii="CMR10" w:hAnsi="CMR10" w:cs="CMR10"/>
            <w:sz w:val="20"/>
            <w:szCs w:val="20"/>
            <w:lang w:val="en-GB"/>
          </w:rPr>
          <w:t xml:space="preserve"> section</w:t>
        </w:r>
      </w:ins>
      <w:r w:rsidRPr="003103E0">
        <w:rPr>
          <w:rFonts w:ascii="CMR10" w:hAnsi="CMR10" w:cs="CMR10"/>
          <w:sz w:val="20"/>
          <w:szCs w:val="20"/>
          <w:lang w:val="en-GB"/>
        </w:rPr>
        <w:t>. The Contact-Zone list plots the</w:t>
      </w:r>
    </w:p>
    <w:p w14:paraId="43F1095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811" w:author="Editor" w:date="2018-01-31T01:36:00Z">
        <w:r w:rsidRPr="003103E0" w:rsidDel="00747AD9">
          <w:rPr>
            <w:rFonts w:ascii="CMR10" w:hAnsi="CMR10" w:cs="CMR10"/>
            <w:sz w:val="20"/>
            <w:szCs w:val="20"/>
            <w:lang w:val="en-GB"/>
          </w:rPr>
          <w:delText>_</w:delText>
        </w:r>
      </w:del>
      <w:ins w:id="812" w:author="Editor" w:date="2018-01-31T01:36:00Z">
        <w:r w:rsidR="00747AD9" w:rsidRPr="003103E0">
          <w:rPr>
            <w:rFonts w:ascii="CMR10" w:hAnsi="CMR10" w:cs="CMR10"/>
            <w:sz w:val="20"/>
            <w:szCs w:val="20"/>
            <w:lang w:val="en-GB"/>
          </w:rPr>
          <w:t>fi</w:t>
        </w:r>
      </w:ins>
      <w:r w:rsidRPr="003103E0">
        <w:rPr>
          <w:rFonts w:ascii="CMR10" w:hAnsi="CMR10" w:cs="CMR10"/>
          <w:sz w:val="20"/>
          <w:szCs w:val="20"/>
          <w:lang w:val="en-GB"/>
        </w:rPr>
        <w:t>gurations ordered from left to right by the similarity score from the most similar</w:t>
      </w:r>
    </w:p>
    <w:p w14:paraId="110019D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the least similar</w:t>
      </w:r>
      <w:del w:id="813" w:author="Editor" w:date="2018-01-31T01:36:00Z">
        <w:r w:rsidRPr="003103E0" w:rsidDel="00747AD9">
          <w:rPr>
            <w:rFonts w:ascii="CMR10" w:hAnsi="CMR10" w:cs="CMR10"/>
            <w:sz w:val="20"/>
            <w:szCs w:val="20"/>
            <w:lang w:val="en-GB"/>
          </w:rPr>
          <w:delText xml:space="preserve"> ones</w:delText>
        </w:r>
      </w:del>
      <w:r w:rsidRPr="003103E0">
        <w:rPr>
          <w:rFonts w:ascii="CMR10" w:hAnsi="CMR10" w:cs="CMR10"/>
          <w:sz w:val="20"/>
          <w:szCs w:val="20"/>
          <w:lang w:val="en-GB"/>
        </w:rPr>
        <w:t>. The Contact-Zone list-view of the primary con</w:t>
      </w:r>
      <w:del w:id="814" w:author="Editor" w:date="2018-01-31T01:36:00Z">
        <w:r w:rsidRPr="003103E0" w:rsidDel="00747AD9">
          <w:rPr>
            <w:rFonts w:ascii="CMR10" w:hAnsi="CMR10" w:cs="CMR10"/>
            <w:sz w:val="20"/>
            <w:szCs w:val="20"/>
            <w:lang w:val="en-GB"/>
          </w:rPr>
          <w:delText>_</w:delText>
        </w:r>
      </w:del>
      <w:ins w:id="815" w:author="Editor" w:date="2018-01-31T01:36:00Z">
        <w:r w:rsidR="00747AD9" w:rsidRPr="003103E0">
          <w:rPr>
            <w:rFonts w:ascii="CMR10" w:hAnsi="CMR10" w:cs="CMR10"/>
            <w:sz w:val="20"/>
            <w:szCs w:val="20"/>
            <w:lang w:val="en-GB"/>
          </w:rPr>
          <w:t>fi</w:t>
        </w:r>
      </w:ins>
      <w:r w:rsidRPr="003103E0">
        <w:rPr>
          <w:rFonts w:ascii="CMR10" w:hAnsi="CMR10" w:cs="CMR10"/>
          <w:sz w:val="20"/>
          <w:szCs w:val="20"/>
          <w:lang w:val="en-GB"/>
        </w:rPr>
        <w:t>guration</w:t>
      </w:r>
    </w:p>
    <w:p w14:paraId="4BEBE84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is always displayed as the </w:t>
      </w:r>
      <w:del w:id="816" w:author="Editor" w:date="2018-01-31T01:36:00Z">
        <w:r w:rsidRPr="003103E0" w:rsidDel="00747AD9">
          <w:rPr>
            <w:rFonts w:ascii="CMR10" w:hAnsi="CMR10" w:cs="CMR10"/>
            <w:sz w:val="20"/>
            <w:szCs w:val="20"/>
            <w:lang w:val="en-GB"/>
          </w:rPr>
          <w:delText>_</w:delText>
        </w:r>
      </w:del>
      <w:ins w:id="817" w:author="Editor" w:date="2018-01-31T01:36:00Z">
        <w:r w:rsidR="00747AD9" w:rsidRPr="003103E0">
          <w:rPr>
            <w:rFonts w:ascii="CMR10" w:hAnsi="CMR10" w:cs="CMR10"/>
            <w:sz w:val="20"/>
            <w:szCs w:val="20"/>
            <w:lang w:val="en-GB"/>
          </w:rPr>
          <w:t>fi</w:t>
        </w:r>
      </w:ins>
      <w:r w:rsidRPr="003103E0">
        <w:rPr>
          <w:rFonts w:ascii="CMR10" w:hAnsi="CMR10" w:cs="CMR10"/>
          <w:sz w:val="20"/>
          <w:szCs w:val="20"/>
          <w:lang w:val="en-GB"/>
        </w:rPr>
        <w:t>rst one from the left side of the view.</w:t>
      </w:r>
    </w:p>
    <w:p w14:paraId="343BCFB4" w14:textId="77777777" w:rsidR="00875898" w:rsidRPr="003103E0" w:rsidRDefault="00875898" w:rsidP="00875898">
      <w:pPr>
        <w:autoSpaceDE w:val="0"/>
        <w:autoSpaceDN w:val="0"/>
        <w:adjustRightInd w:val="0"/>
        <w:spacing w:after="0" w:line="240" w:lineRule="auto"/>
        <w:rPr>
          <w:rFonts w:ascii="CMTI10" w:hAnsi="CMTI10" w:cs="CMTI10"/>
          <w:sz w:val="20"/>
          <w:szCs w:val="20"/>
          <w:lang w:val="en-GB"/>
        </w:rPr>
      </w:pPr>
      <w:r w:rsidRPr="003103E0">
        <w:rPr>
          <w:rFonts w:ascii="CMR10" w:hAnsi="CMR10" w:cs="CMR10"/>
          <w:sz w:val="20"/>
          <w:szCs w:val="20"/>
          <w:lang w:val="en-GB"/>
        </w:rPr>
        <w:t>The user can select between two visualization modes {</w:t>
      </w:r>
      <w:del w:id="818" w:author="Editor" w:date="2018-01-31T01:37:00Z">
        <w:r w:rsidRPr="003103E0" w:rsidDel="00747AD9">
          <w:rPr>
            <w:rFonts w:ascii="CMR10" w:hAnsi="CMR10" w:cs="CMR10"/>
            <w:sz w:val="20"/>
            <w:szCs w:val="20"/>
            <w:lang w:val="en-GB"/>
          </w:rPr>
          <w:delText xml:space="preserve"> </w:delText>
        </w:r>
      </w:del>
      <w:r w:rsidRPr="003103E0">
        <w:rPr>
          <w:rFonts w:ascii="CMR10" w:hAnsi="CMR10" w:cs="CMR10"/>
          <w:sz w:val="20"/>
          <w:szCs w:val="20"/>
          <w:lang w:val="en-GB"/>
        </w:rPr>
        <w:t xml:space="preserve">the </w:t>
      </w:r>
      <w:r w:rsidRPr="003103E0">
        <w:rPr>
          <w:rFonts w:ascii="CMTI10" w:hAnsi="CMTI10" w:cs="CMTI10"/>
          <w:sz w:val="20"/>
          <w:szCs w:val="20"/>
          <w:lang w:val="en-GB"/>
        </w:rPr>
        <w:t xml:space="preserve">compare </w:t>
      </w:r>
      <w:r w:rsidRPr="003103E0">
        <w:rPr>
          <w:rFonts w:ascii="CMR10" w:hAnsi="CMR10" w:cs="CMR10"/>
          <w:sz w:val="20"/>
          <w:szCs w:val="20"/>
          <w:lang w:val="en-GB"/>
        </w:rPr>
        <w:t xml:space="preserve">and the </w:t>
      </w:r>
      <w:r w:rsidRPr="003103E0">
        <w:rPr>
          <w:rFonts w:ascii="CMTI10" w:hAnsi="CMTI10" w:cs="CMTI10"/>
          <w:sz w:val="20"/>
          <w:szCs w:val="20"/>
          <w:lang w:val="en-GB"/>
        </w:rPr>
        <w:t>com-</w:t>
      </w:r>
    </w:p>
    <w:p w14:paraId="759BFE4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TI10" w:hAnsi="CMTI10" w:cs="CMTI10"/>
          <w:sz w:val="20"/>
          <w:szCs w:val="20"/>
          <w:lang w:val="en-GB"/>
        </w:rPr>
        <w:t xml:space="preserve">pact </w:t>
      </w:r>
      <w:r w:rsidRPr="003103E0">
        <w:rPr>
          <w:rFonts w:ascii="CMR10" w:hAnsi="CMR10" w:cs="CMR10"/>
          <w:sz w:val="20"/>
          <w:szCs w:val="20"/>
          <w:lang w:val="en-GB"/>
        </w:rPr>
        <w:t>list-view</w:t>
      </w:r>
      <w:ins w:id="819" w:author="Editor" w:date="2018-01-31T01:37:00Z">
        <w:r w:rsidR="00747AD9" w:rsidRPr="003103E0">
          <w:rPr>
            <w:rFonts w:ascii="CMR10" w:hAnsi="CMR10" w:cs="CMR10"/>
            <w:sz w:val="20"/>
            <w:szCs w:val="20"/>
            <w:lang w:val="en-GB"/>
          </w:rPr>
          <w:t>}</w:t>
        </w:r>
      </w:ins>
      <w:r w:rsidRPr="003103E0">
        <w:rPr>
          <w:rFonts w:ascii="CMR10" w:hAnsi="CMR10" w:cs="CMR10"/>
          <w:sz w:val="20"/>
          <w:szCs w:val="20"/>
          <w:lang w:val="en-GB"/>
        </w:rPr>
        <w:t xml:space="preserve">. In </w:t>
      </w:r>
      <w:del w:id="820" w:author="Editor" w:date="2018-01-31T01:37:00Z">
        <w:r w:rsidRPr="003103E0" w:rsidDel="00747AD9">
          <w:rPr>
            <w:rFonts w:ascii="CMR10" w:hAnsi="CMR10" w:cs="CMR10"/>
            <w:sz w:val="20"/>
            <w:szCs w:val="20"/>
            <w:lang w:val="en-GB"/>
          </w:rPr>
          <w:delText xml:space="preserve">the </w:delText>
        </w:r>
      </w:del>
      <w:r w:rsidRPr="003103E0">
        <w:rPr>
          <w:rFonts w:ascii="CMTI10" w:hAnsi="CMTI10" w:cs="CMTI10"/>
          <w:sz w:val="20"/>
          <w:szCs w:val="20"/>
          <w:lang w:val="en-GB"/>
        </w:rPr>
        <w:t xml:space="preserve">compare </w:t>
      </w:r>
      <w:r w:rsidRPr="003103E0">
        <w:rPr>
          <w:rFonts w:ascii="CMR10" w:hAnsi="CMR10" w:cs="CMR10"/>
          <w:sz w:val="20"/>
          <w:szCs w:val="20"/>
          <w:lang w:val="en-GB"/>
        </w:rPr>
        <w:t xml:space="preserve">mode, the amino acids </w:t>
      </w:r>
      <w:del w:id="821" w:author="Editor" w:date="2018-01-31T01:37:00Z">
        <w:r w:rsidRPr="003103E0" w:rsidDel="00747AD9">
          <w:rPr>
            <w:rFonts w:ascii="CMR10" w:hAnsi="CMR10" w:cs="CMR10"/>
            <w:sz w:val="20"/>
            <w:szCs w:val="20"/>
            <w:lang w:val="en-GB"/>
          </w:rPr>
          <w:delText xml:space="preserve">from </w:delText>
        </w:r>
      </w:del>
      <w:ins w:id="822" w:author="Editor" w:date="2018-01-31T01:37:00Z">
        <w:r w:rsidR="00747AD9" w:rsidRPr="003103E0">
          <w:rPr>
            <w:rFonts w:ascii="CMR10" w:hAnsi="CMR10" w:cs="CMR10"/>
            <w:sz w:val="20"/>
            <w:szCs w:val="20"/>
            <w:lang w:val="en-GB"/>
          </w:rPr>
          <w:t xml:space="preserve">in </w:t>
        </w:r>
      </w:ins>
      <w:r w:rsidRPr="003103E0">
        <w:rPr>
          <w:rFonts w:ascii="CMR10" w:hAnsi="CMR10" w:cs="CMR10"/>
          <w:sz w:val="20"/>
          <w:szCs w:val="20"/>
          <w:lang w:val="en-GB"/>
        </w:rPr>
        <w:t xml:space="preserve">the contact zone </w:t>
      </w:r>
      <w:del w:id="823" w:author="Editor" w:date="2018-01-31T01:37:00Z">
        <w:r w:rsidRPr="003103E0" w:rsidDel="00747AD9">
          <w:rPr>
            <w:rFonts w:ascii="CMR10" w:hAnsi="CMR10" w:cs="CMR10"/>
            <w:sz w:val="20"/>
            <w:szCs w:val="20"/>
            <w:lang w:val="en-GB"/>
          </w:rPr>
          <w:delText xml:space="preserve">of </w:delText>
        </w:r>
      </w:del>
      <w:ins w:id="824" w:author="Editor" w:date="2018-01-31T01:38:00Z">
        <w:r w:rsidR="00747AD9" w:rsidRPr="003103E0">
          <w:rPr>
            <w:rFonts w:ascii="CMR10" w:hAnsi="CMR10" w:cs="CMR10"/>
            <w:sz w:val="20"/>
            <w:szCs w:val="20"/>
            <w:lang w:val="en-GB"/>
          </w:rPr>
          <w:t xml:space="preserve">in </w:t>
        </w:r>
      </w:ins>
      <w:r w:rsidRPr="003103E0">
        <w:rPr>
          <w:rFonts w:ascii="CMR10" w:hAnsi="CMR10" w:cs="CMR10"/>
          <w:sz w:val="20"/>
          <w:szCs w:val="20"/>
          <w:lang w:val="en-GB"/>
        </w:rPr>
        <w:t>the</w:t>
      </w:r>
    </w:p>
    <w:p w14:paraId="7C7724D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primary con</w:t>
      </w:r>
      <w:del w:id="825" w:author="Editor" w:date="2018-01-31T01:37:00Z">
        <w:r w:rsidRPr="003103E0" w:rsidDel="00747AD9">
          <w:rPr>
            <w:rFonts w:ascii="CMR10" w:hAnsi="CMR10" w:cs="CMR10"/>
            <w:sz w:val="20"/>
            <w:szCs w:val="20"/>
            <w:lang w:val="en-GB"/>
          </w:rPr>
          <w:delText>_</w:delText>
        </w:r>
      </w:del>
      <w:ins w:id="826" w:author="Editor" w:date="2018-01-31T01:37:00Z">
        <w:r w:rsidR="00747AD9" w:rsidRPr="003103E0">
          <w:rPr>
            <w:rFonts w:ascii="CMR10" w:hAnsi="CMR10" w:cs="CMR10"/>
            <w:sz w:val="20"/>
            <w:szCs w:val="20"/>
            <w:lang w:val="en-GB"/>
          </w:rPr>
          <w:t>fi</w:t>
        </w:r>
      </w:ins>
      <w:r w:rsidRPr="003103E0">
        <w:rPr>
          <w:rFonts w:ascii="CMR10" w:hAnsi="CMR10" w:cs="CMR10"/>
          <w:sz w:val="20"/>
          <w:szCs w:val="20"/>
          <w:lang w:val="en-GB"/>
        </w:rPr>
        <w:t xml:space="preserve">guration that are not present in the contact zone </w:t>
      </w:r>
      <w:del w:id="827" w:author="Editor" w:date="2018-01-31T01:37:00Z">
        <w:r w:rsidRPr="003103E0" w:rsidDel="00747AD9">
          <w:rPr>
            <w:rFonts w:ascii="CMR10" w:hAnsi="CMR10" w:cs="CMR10"/>
            <w:sz w:val="20"/>
            <w:szCs w:val="20"/>
            <w:lang w:val="en-GB"/>
          </w:rPr>
          <w:delText xml:space="preserve">of </w:delText>
        </w:r>
      </w:del>
      <w:ins w:id="828" w:author="Editor" w:date="2018-01-31T01:37:00Z">
        <w:r w:rsidR="00747AD9" w:rsidRPr="003103E0">
          <w:rPr>
            <w:rFonts w:ascii="CMR10" w:hAnsi="CMR10" w:cs="CMR10"/>
            <w:sz w:val="20"/>
            <w:szCs w:val="20"/>
            <w:lang w:val="en-GB"/>
          </w:rPr>
          <w:t>fr</w:t>
        </w:r>
      </w:ins>
      <w:ins w:id="829" w:author="Editor" w:date="2018-01-31T01:38:00Z">
        <w:r w:rsidR="00747AD9" w:rsidRPr="003103E0">
          <w:rPr>
            <w:rFonts w:ascii="CMR10" w:hAnsi="CMR10" w:cs="CMR10"/>
            <w:sz w:val="20"/>
            <w:szCs w:val="20"/>
            <w:lang w:val="en-GB"/>
          </w:rPr>
          <w:t>om</w:t>
        </w:r>
      </w:ins>
      <w:ins w:id="830" w:author="Editor" w:date="2018-01-31T01:37:00Z">
        <w:r w:rsidR="00747AD9" w:rsidRPr="003103E0">
          <w:rPr>
            <w:rFonts w:ascii="CMR10" w:hAnsi="CMR10" w:cs="CMR10"/>
            <w:sz w:val="20"/>
            <w:szCs w:val="20"/>
            <w:lang w:val="en-GB"/>
          </w:rPr>
          <w:t xml:space="preserve"> </w:t>
        </w:r>
      </w:ins>
      <w:r w:rsidRPr="003103E0">
        <w:rPr>
          <w:rFonts w:ascii="CMR10" w:hAnsi="CMR10" w:cs="CMR10"/>
          <w:sz w:val="20"/>
          <w:szCs w:val="20"/>
          <w:lang w:val="en-GB"/>
        </w:rPr>
        <w:t>any other con</w:t>
      </w:r>
      <w:del w:id="831" w:author="Editor" w:date="2018-01-31T01:37:00Z">
        <w:r w:rsidRPr="003103E0" w:rsidDel="00747AD9">
          <w:rPr>
            <w:rFonts w:ascii="CMR10" w:hAnsi="CMR10" w:cs="CMR10"/>
            <w:sz w:val="20"/>
            <w:szCs w:val="20"/>
            <w:lang w:val="en-GB"/>
          </w:rPr>
          <w:delText>_</w:delText>
        </w:r>
      </w:del>
      <w:ins w:id="832" w:author="Editor" w:date="2018-01-31T01:37:00Z">
        <w:r w:rsidR="00747AD9" w:rsidRPr="003103E0">
          <w:rPr>
            <w:rFonts w:ascii="CMR10" w:hAnsi="CMR10" w:cs="CMR10"/>
            <w:sz w:val="20"/>
            <w:szCs w:val="20"/>
            <w:lang w:val="en-GB"/>
          </w:rPr>
          <w:t>fi</w:t>
        </w:r>
      </w:ins>
      <w:r w:rsidRPr="003103E0">
        <w:rPr>
          <w:rFonts w:ascii="CMR10" w:hAnsi="CMR10" w:cs="CMR10"/>
          <w:sz w:val="20"/>
          <w:szCs w:val="20"/>
          <w:lang w:val="en-GB"/>
        </w:rPr>
        <w:t>guration</w:t>
      </w:r>
      <w:del w:id="833" w:author="Editor" w:date="2018-01-31T01:38:00Z">
        <w:r w:rsidRPr="003103E0" w:rsidDel="00747AD9">
          <w:rPr>
            <w:rFonts w:ascii="CMR10" w:hAnsi="CMR10" w:cs="CMR10"/>
            <w:sz w:val="20"/>
            <w:szCs w:val="20"/>
            <w:lang w:val="en-GB"/>
          </w:rPr>
          <w:delText>,</w:delText>
        </w:r>
      </w:del>
    </w:p>
    <w:p w14:paraId="01CC27C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are depicted as white rectangles with labels giving the names of the missing</w:t>
      </w:r>
    </w:p>
    <w:p w14:paraId="101F3D5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amino acids (see Figure 7b). The </w:t>
      </w:r>
      <w:r w:rsidRPr="003103E0">
        <w:rPr>
          <w:rFonts w:ascii="CMTI10" w:hAnsi="CMTI10" w:cs="CMTI10"/>
          <w:sz w:val="20"/>
          <w:szCs w:val="20"/>
          <w:lang w:val="en-GB"/>
        </w:rPr>
        <w:t xml:space="preserve">compact </w:t>
      </w:r>
      <w:r w:rsidRPr="003103E0">
        <w:rPr>
          <w:rFonts w:ascii="CMR10" w:hAnsi="CMR10" w:cs="CMR10"/>
          <w:sz w:val="20"/>
          <w:szCs w:val="20"/>
          <w:lang w:val="en-GB"/>
        </w:rPr>
        <w:t>mode omits these missing amino acids to</w:t>
      </w:r>
    </w:p>
    <w:p w14:paraId="1980D4A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save space. In both modes, the matches </w:t>
      </w:r>
      <w:del w:id="834" w:author="Editor" w:date="2018-01-31T01:38:00Z">
        <w:r w:rsidRPr="003103E0" w:rsidDel="00747AD9">
          <w:rPr>
            <w:rFonts w:ascii="CMR10" w:hAnsi="CMR10" w:cs="CMR10"/>
            <w:sz w:val="20"/>
            <w:szCs w:val="20"/>
            <w:lang w:val="en-GB"/>
          </w:rPr>
          <w:delText xml:space="preserve">to </w:delText>
        </w:r>
      </w:del>
      <w:ins w:id="835" w:author="Editor" w:date="2018-01-31T01:38:00Z">
        <w:r w:rsidR="00747AD9" w:rsidRPr="003103E0">
          <w:rPr>
            <w:rFonts w:ascii="CMR10" w:hAnsi="CMR10" w:cs="CMR10"/>
            <w:sz w:val="20"/>
            <w:szCs w:val="20"/>
            <w:lang w:val="en-GB"/>
          </w:rPr>
          <w:t xml:space="preserve">between </w:t>
        </w:r>
      </w:ins>
      <w:r w:rsidRPr="003103E0">
        <w:rPr>
          <w:rFonts w:ascii="CMR10" w:hAnsi="CMR10" w:cs="CMR10"/>
          <w:sz w:val="20"/>
          <w:szCs w:val="20"/>
          <w:lang w:val="en-GB"/>
        </w:rPr>
        <w:t>amino acids in the primary con</w:t>
      </w:r>
      <w:del w:id="836" w:author="Editor" w:date="2018-01-31T01:38:00Z">
        <w:r w:rsidRPr="003103E0" w:rsidDel="00747AD9">
          <w:rPr>
            <w:rFonts w:ascii="CMR10" w:hAnsi="CMR10" w:cs="CMR10"/>
            <w:sz w:val="20"/>
            <w:szCs w:val="20"/>
            <w:lang w:val="en-GB"/>
          </w:rPr>
          <w:delText>_</w:delText>
        </w:r>
      </w:del>
      <w:ins w:id="837" w:author="Editor" w:date="2018-01-31T01:38:00Z">
        <w:r w:rsidR="00747AD9" w:rsidRPr="003103E0">
          <w:rPr>
            <w:rFonts w:ascii="CMR10" w:hAnsi="CMR10" w:cs="CMR10"/>
            <w:sz w:val="20"/>
            <w:szCs w:val="20"/>
            <w:lang w:val="en-GB"/>
          </w:rPr>
          <w:t>fi</w:t>
        </w:r>
      </w:ins>
      <w:r w:rsidRPr="003103E0">
        <w:rPr>
          <w:rFonts w:ascii="CMR10" w:hAnsi="CMR10" w:cs="CMR10"/>
          <w:sz w:val="20"/>
          <w:szCs w:val="20"/>
          <w:lang w:val="en-GB"/>
        </w:rPr>
        <w:t>guration</w:t>
      </w:r>
    </w:p>
    <w:p w14:paraId="7E69DA6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are highlighted with red bordered rectangles and connecting lines. This way, the</w:t>
      </w:r>
    </w:p>
    <w:p w14:paraId="3DEDCC23" w14:textId="77777777" w:rsidR="00875898" w:rsidRPr="003103E0" w:rsidDel="00747AD9" w:rsidRDefault="00875898" w:rsidP="00875898">
      <w:pPr>
        <w:autoSpaceDE w:val="0"/>
        <w:autoSpaceDN w:val="0"/>
        <w:adjustRightInd w:val="0"/>
        <w:spacing w:after="0" w:line="240" w:lineRule="auto"/>
        <w:rPr>
          <w:del w:id="838" w:author="Editor" w:date="2018-01-31T01:39:00Z"/>
          <w:rFonts w:ascii="CMR10" w:hAnsi="CMR10" w:cs="CMR10"/>
          <w:sz w:val="20"/>
          <w:szCs w:val="20"/>
          <w:lang w:val="en-GB"/>
        </w:rPr>
      </w:pPr>
      <w:r w:rsidRPr="003103E0">
        <w:rPr>
          <w:rFonts w:ascii="CMR10" w:hAnsi="CMR10" w:cs="CMR10"/>
          <w:sz w:val="20"/>
          <w:szCs w:val="20"/>
          <w:lang w:val="en-GB"/>
        </w:rPr>
        <w:t>user can immediately see which amino acids are present in both the primary con</w:t>
      </w:r>
      <w:del w:id="839" w:author="Editor" w:date="2018-01-31T01:39:00Z">
        <w:r w:rsidRPr="003103E0" w:rsidDel="00747AD9">
          <w:rPr>
            <w:rFonts w:ascii="CMR10" w:hAnsi="CMR10" w:cs="CMR10"/>
            <w:sz w:val="20"/>
            <w:szCs w:val="20"/>
            <w:lang w:val="en-GB"/>
          </w:rPr>
          <w:delText>-</w:delText>
        </w:r>
      </w:del>
    </w:p>
    <w:p w14:paraId="66BD1F46" w14:textId="77777777" w:rsidR="00875898" w:rsidRPr="003103E0" w:rsidRDefault="00875898" w:rsidP="00747AD9">
      <w:pPr>
        <w:autoSpaceDE w:val="0"/>
        <w:autoSpaceDN w:val="0"/>
        <w:adjustRightInd w:val="0"/>
        <w:spacing w:after="0" w:line="240" w:lineRule="auto"/>
        <w:rPr>
          <w:rFonts w:ascii="CMR10" w:hAnsi="CMR10" w:cs="CMR10"/>
          <w:sz w:val="20"/>
          <w:szCs w:val="20"/>
          <w:lang w:val="en-GB"/>
        </w:rPr>
      </w:pPr>
      <w:del w:id="840" w:author="Editor" w:date="2018-01-31T01:39:00Z">
        <w:r w:rsidRPr="003103E0" w:rsidDel="00747AD9">
          <w:rPr>
            <w:rFonts w:ascii="CMR10" w:hAnsi="CMR10" w:cs="CMR10"/>
            <w:sz w:val="20"/>
            <w:szCs w:val="20"/>
            <w:lang w:val="en-GB"/>
          </w:rPr>
          <w:delText>_</w:delText>
        </w:r>
      </w:del>
      <w:ins w:id="841" w:author="Editor" w:date="2018-01-31T01:39:00Z">
        <w:r w:rsidR="00747AD9" w:rsidRPr="003103E0">
          <w:rPr>
            <w:rFonts w:ascii="CMR10" w:hAnsi="CMR10" w:cs="CMR10"/>
            <w:sz w:val="20"/>
            <w:szCs w:val="20"/>
            <w:lang w:val="en-GB"/>
          </w:rPr>
          <w:t>fi</w:t>
        </w:r>
      </w:ins>
      <w:r w:rsidRPr="003103E0">
        <w:rPr>
          <w:rFonts w:ascii="CMR10" w:hAnsi="CMR10" w:cs="CMR10"/>
          <w:sz w:val="20"/>
          <w:szCs w:val="20"/>
          <w:lang w:val="en-GB"/>
        </w:rPr>
        <w:t>guration as well as the other con</w:t>
      </w:r>
      <w:del w:id="842" w:author="Editor" w:date="2018-01-31T01:39:00Z">
        <w:r w:rsidRPr="003103E0" w:rsidDel="00747AD9">
          <w:rPr>
            <w:rFonts w:ascii="CMR10" w:hAnsi="CMR10" w:cs="CMR10"/>
            <w:sz w:val="20"/>
            <w:szCs w:val="20"/>
            <w:lang w:val="en-GB"/>
          </w:rPr>
          <w:delText>_</w:delText>
        </w:r>
      </w:del>
      <w:ins w:id="843" w:author="Editor" w:date="2018-01-31T01:39:00Z">
        <w:r w:rsidR="00747AD9" w:rsidRPr="003103E0">
          <w:rPr>
            <w:rFonts w:ascii="CMR10" w:hAnsi="CMR10" w:cs="CMR10"/>
            <w:sz w:val="20"/>
            <w:szCs w:val="20"/>
            <w:lang w:val="en-GB"/>
          </w:rPr>
          <w:t>fi</w:t>
        </w:r>
      </w:ins>
      <w:r w:rsidRPr="003103E0">
        <w:rPr>
          <w:rFonts w:ascii="CMR10" w:hAnsi="CMR10" w:cs="CMR10"/>
          <w:sz w:val="20"/>
          <w:szCs w:val="20"/>
          <w:lang w:val="en-GB"/>
        </w:rPr>
        <w:t>gurations</w:t>
      </w:r>
      <w:del w:id="844" w:author="Editor" w:date="2018-01-31T01:39:00Z">
        <w:r w:rsidRPr="003103E0" w:rsidDel="00747AD9">
          <w:rPr>
            <w:rFonts w:ascii="CMR10" w:hAnsi="CMR10" w:cs="CMR10"/>
            <w:sz w:val="20"/>
            <w:szCs w:val="20"/>
            <w:lang w:val="en-GB"/>
          </w:rPr>
          <w:delText>,</w:delText>
        </w:r>
      </w:del>
      <w:r w:rsidRPr="003103E0">
        <w:rPr>
          <w:rFonts w:ascii="CMR10" w:hAnsi="CMR10" w:cs="CMR10"/>
          <w:sz w:val="20"/>
          <w:szCs w:val="20"/>
          <w:lang w:val="en-GB"/>
        </w:rPr>
        <w:t xml:space="preserve"> and which amino acids are missing.</w:t>
      </w:r>
    </w:p>
    <w:p w14:paraId="0065A1F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guide the visual comparison, we also introduce</w:t>
      </w:r>
      <w:ins w:id="845" w:author="Editor" w:date="2018-01-31T01:39:00Z">
        <w:r w:rsidR="00747AD9" w:rsidRPr="003103E0">
          <w:rPr>
            <w:rFonts w:ascii="CMR10" w:hAnsi="CMR10" w:cs="CMR10"/>
            <w:sz w:val="20"/>
            <w:szCs w:val="20"/>
            <w:lang w:val="en-GB"/>
          </w:rPr>
          <w:t>d</w:t>
        </w:r>
      </w:ins>
      <w:r w:rsidRPr="003103E0">
        <w:rPr>
          <w:rFonts w:ascii="CMR10" w:hAnsi="CMR10" w:cs="CMR10"/>
          <w:sz w:val="20"/>
          <w:szCs w:val="20"/>
          <w:lang w:val="en-GB"/>
        </w:rPr>
        <w:t xml:space="preserve"> interactive highlighting and, if</w:t>
      </w:r>
    </w:p>
    <w:p w14:paraId="56042D6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necessary, zooming to corresponding amino acids in di</w:t>
      </w:r>
      <w:del w:id="846" w:author="Editor" w:date="2018-01-31T01:39:00Z">
        <w:r w:rsidRPr="003103E0" w:rsidDel="00747AD9">
          <w:rPr>
            <w:rFonts w:ascii="CMR10" w:hAnsi="CMR10" w:cs="CMR10"/>
            <w:sz w:val="20"/>
            <w:szCs w:val="20"/>
            <w:lang w:val="en-GB"/>
          </w:rPr>
          <w:delText>_</w:delText>
        </w:r>
      </w:del>
      <w:ins w:id="847" w:author="Editor" w:date="2018-01-31T01:39:00Z">
        <w:r w:rsidR="00747AD9" w:rsidRPr="003103E0">
          <w:rPr>
            <w:rFonts w:ascii="CMR10" w:hAnsi="CMR10" w:cs="CMR10"/>
            <w:sz w:val="20"/>
            <w:szCs w:val="20"/>
            <w:lang w:val="en-GB"/>
          </w:rPr>
          <w:t>ff</w:t>
        </w:r>
      </w:ins>
      <w:r w:rsidRPr="003103E0">
        <w:rPr>
          <w:rFonts w:ascii="CMR10" w:hAnsi="CMR10" w:cs="CMR10"/>
          <w:sz w:val="20"/>
          <w:szCs w:val="20"/>
          <w:lang w:val="en-GB"/>
        </w:rPr>
        <w:t>erent con</w:t>
      </w:r>
      <w:del w:id="848" w:author="Editor" w:date="2018-01-31T01:39:00Z">
        <w:r w:rsidRPr="003103E0" w:rsidDel="00747AD9">
          <w:rPr>
            <w:rFonts w:ascii="CMR10" w:hAnsi="CMR10" w:cs="CMR10"/>
            <w:sz w:val="20"/>
            <w:szCs w:val="20"/>
            <w:lang w:val="en-GB"/>
          </w:rPr>
          <w:delText>_</w:delText>
        </w:r>
      </w:del>
      <w:ins w:id="849" w:author="Editor" w:date="2018-01-31T01:39:00Z">
        <w:r w:rsidR="00747AD9" w:rsidRPr="003103E0">
          <w:rPr>
            <w:rFonts w:ascii="CMR10" w:hAnsi="CMR10" w:cs="CMR10"/>
            <w:sz w:val="20"/>
            <w:szCs w:val="20"/>
            <w:lang w:val="en-GB"/>
          </w:rPr>
          <w:t>fi</w:t>
        </w:r>
      </w:ins>
      <w:r w:rsidRPr="003103E0">
        <w:rPr>
          <w:rFonts w:ascii="CMR10" w:hAnsi="CMR10" w:cs="CMR10"/>
          <w:sz w:val="20"/>
          <w:szCs w:val="20"/>
          <w:lang w:val="en-GB"/>
        </w:rPr>
        <w:t>gurations.</w:t>
      </w:r>
    </w:p>
    <w:p w14:paraId="794F38C9" w14:textId="77777777" w:rsidR="00875898" w:rsidRPr="003103E0" w:rsidRDefault="00875898" w:rsidP="00875898">
      <w:pPr>
        <w:autoSpaceDE w:val="0"/>
        <w:autoSpaceDN w:val="0"/>
        <w:adjustRightInd w:val="0"/>
        <w:spacing w:after="0" w:line="240" w:lineRule="auto"/>
        <w:rPr>
          <w:rFonts w:ascii="CMSSBX10" w:hAnsi="CMSSBX10" w:cs="CMSSBX10"/>
          <w:sz w:val="24"/>
          <w:szCs w:val="24"/>
          <w:lang w:val="en-GB"/>
        </w:rPr>
      </w:pPr>
      <w:r w:rsidRPr="003103E0">
        <w:rPr>
          <w:rFonts w:ascii="CMSSBX10" w:hAnsi="CMSSBX10" w:cs="CMSSBX10"/>
          <w:sz w:val="24"/>
          <w:szCs w:val="24"/>
          <w:lang w:val="en-GB"/>
        </w:rPr>
        <w:t>Results and discussion</w:t>
      </w:r>
    </w:p>
    <w:p w14:paraId="6F427A37" w14:textId="77777777" w:rsidR="00875898" w:rsidRPr="003103E0" w:rsidDel="0070049E" w:rsidRDefault="00875898">
      <w:pPr>
        <w:autoSpaceDE w:val="0"/>
        <w:autoSpaceDN w:val="0"/>
        <w:adjustRightInd w:val="0"/>
        <w:spacing w:after="0" w:line="240" w:lineRule="auto"/>
        <w:rPr>
          <w:del w:id="850" w:author="Editor" w:date="2018-01-31T01:40:00Z"/>
          <w:rFonts w:ascii="CMR10" w:hAnsi="CMR10" w:cs="CMR10"/>
          <w:sz w:val="20"/>
          <w:szCs w:val="20"/>
          <w:lang w:val="en-GB"/>
        </w:rPr>
      </w:pPr>
      <w:r w:rsidRPr="003103E0">
        <w:rPr>
          <w:rFonts w:ascii="CMR10" w:hAnsi="CMR10" w:cs="CMR10"/>
          <w:sz w:val="20"/>
          <w:szCs w:val="20"/>
          <w:lang w:val="en-GB"/>
        </w:rPr>
        <w:t>To demonstrate the usability of our proposed techniques, we selected</w:t>
      </w:r>
      <w:del w:id="851" w:author="Editor" w:date="2018-01-31T01:40:00Z">
        <w:r w:rsidRPr="003103E0" w:rsidDel="0070049E">
          <w:rPr>
            <w:rFonts w:ascii="CMR10" w:hAnsi="CMR10" w:cs="CMR10"/>
            <w:sz w:val="20"/>
            <w:szCs w:val="20"/>
            <w:lang w:val="en-GB"/>
          </w:rPr>
          <w:delText xml:space="preserve"> representatives</w:delText>
        </w:r>
      </w:del>
    </w:p>
    <w:p w14:paraId="64579247" w14:textId="77777777" w:rsidR="00875898" w:rsidRPr="003103E0" w:rsidRDefault="00875898" w:rsidP="0070049E">
      <w:pPr>
        <w:autoSpaceDE w:val="0"/>
        <w:autoSpaceDN w:val="0"/>
        <w:adjustRightInd w:val="0"/>
        <w:spacing w:after="0" w:line="240" w:lineRule="auto"/>
        <w:rPr>
          <w:rFonts w:ascii="CMR10" w:hAnsi="CMR10" w:cs="CMR10"/>
          <w:sz w:val="20"/>
          <w:szCs w:val="20"/>
          <w:lang w:val="en-GB"/>
        </w:rPr>
      </w:pPr>
      <w:del w:id="852" w:author="Editor" w:date="2018-01-31T01:40:00Z">
        <w:r w:rsidRPr="003103E0" w:rsidDel="0070049E">
          <w:rPr>
            <w:rFonts w:ascii="CMR10" w:hAnsi="CMR10" w:cs="CMR10"/>
            <w:sz w:val="20"/>
            <w:szCs w:val="20"/>
            <w:lang w:val="en-GB"/>
          </w:rPr>
          <w:delText>of</w:delText>
        </w:r>
      </w:del>
      <w:r w:rsidRPr="003103E0">
        <w:rPr>
          <w:rFonts w:ascii="CMR10" w:hAnsi="CMR10" w:cs="CMR10"/>
          <w:sz w:val="20"/>
          <w:szCs w:val="20"/>
          <w:lang w:val="en-GB"/>
        </w:rPr>
        <w:t xml:space="preserve"> three </w:t>
      </w:r>
      <w:ins w:id="853" w:author="Editor" w:date="2018-01-31T01:40:00Z">
        <w:r w:rsidR="0070049E" w:rsidRPr="003103E0">
          <w:rPr>
            <w:rFonts w:ascii="CMR10" w:hAnsi="CMR10" w:cs="CMR10"/>
            <w:sz w:val="20"/>
            <w:szCs w:val="20"/>
            <w:lang w:val="en-GB"/>
          </w:rPr>
          <w:t xml:space="preserve">representative </w:t>
        </w:r>
      </w:ins>
      <w:r w:rsidRPr="003103E0">
        <w:rPr>
          <w:rFonts w:ascii="CMR10" w:hAnsi="CMR10" w:cs="CMR10"/>
          <w:sz w:val="20"/>
          <w:szCs w:val="20"/>
          <w:lang w:val="en-GB"/>
        </w:rPr>
        <w:t>basic types of PPI patterns</w:t>
      </w:r>
      <w:del w:id="854" w:author="Editor" w:date="2018-01-31T01:40:00Z">
        <w:r w:rsidRPr="003103E0" w:rsidDel="00FF3F50">
          <w:rPr>
            <w:rFonts w:ascii="CMR10" w:hAnsi="CMR10" w:cs="CMR10"/>
            <w:sz w:val="20"/>
            <w:szCs w:val="20"/>
            <w:lang w:val="en-GB"/>
          </w:rPr>
          <w:delText>,</w:delText>
        </w:r>
      </w:del>
      <w:r w:rsidRPr="003103E0">
        <w:rPr>
          <w:rFonts w:ascii="CMR10" w:hAnsi="CMR10" w:cs="CMR10"/>
          <w:sz w:val="20"/>
          <w:szCs w:val="20"/>
          <w:lang w:val="en-GB"/>
        </w:rPr>
        <w:t xml:space="preserve"> present in </w:t>
      </w:r>
      <w:del w:id="855" w:author="Editor" w:date="2018-01-31T01:40:00Z">
        <w:r w:rsidRPr="003103E0" w:rsidDel="00FF3F50">
          <w:rPr>
            <w:rFonts w:ascii="CMR10" w:hAnsi="CMR10" w:cs="CMR10"/>
            <w:sz w:val="20"/>
            <w:szCs w:val="20"/>
            <w:lang w:val="en-GB"/>
          </w:rPr>
          <w:delText xml:space="preserve">the </w:delText>
        </w:r>
      </w:del>
      <w:commentRangeStart w:id="856"/>
      <w:r w:rsidRPr="003103E0">
        <w:rPr>
          <w:rFonts w:ascii="CMR10" w:hAnsi="CMR10" w:cs="CMR10"/>
          <w:sz w:val="20"/>
          <w:szCs w:val="20"/>
          <w:lang w:val="en-GB"/>
        </w:rPr>
        <w:t>SMC</w:t>
      </w:r>
      <w:commentRangeEnd w:id="856"/>
      <w:r w:rsidR="00FF3F50" w:rsidRPr="003103E0">
        <w:rPr>
          <w:rStyle w:val="CommentReference"/>
          <w:lang w:val="en-GB"/>
        </w:rPr>
        <w:commentReference w:id="856"/>
      </w:r>
      <w:r w:rsidRPr="003103E0">
        <w:rPr>
          <w:rFonts w:ascii="CMR10" w:hAnsi="CMR10" w:cs="CMR10"/>
          <w:sz w:val="20"/>
          <w:szCs w:val="20"/>
          <w:lang w:val="en-GB"/>
        </w:rPr>
        <w:t xml:space="preserve"> complexes [16]. </w:t>
      </w:r>
      <w:del w:id="857" w:author="Editor" w:date="2018-01-31T01:40:00Z">
        <w:r w:rsidRPr="003103E0" w:rsidDel="00FF3F50">
          <w:rPr>
            <w:rFonts w:ascii="CMR10" w:hAnsi="CMR10" w:cs="CMR10"/>
            <w:sz w:val="20"/>
            <w:szCs w:val="20"/>
            <w:lang w:val="en-GB"/>
          </w:rPr>
          <w:delText xml:space="preserve">The </w:delText>
        </w:r>
      </w:del>
      <w:r w:rsidRPr="003103E0">
        <w:rPr>
          <w:rFonts w:ascii="CMR10" w:hAnsi="CMR10" w:cs="CMR10"/>
          <w:sz w:val="20"/>
          <w:szCs w:val="20"/>
          <w:lang w:val="en-GB"/>
        </w:rPr>
        <w:t>SMC</w:t>
      </w:r>
    </w:p>
    <w:p w14:paraId="0E93A934"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10 of 26</w:t>
      </w:r>
    </w:p>
    <w:p w14:paraId="51CEE99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 xml:space="preserve">(Structure Maintenance of Chromosome) complexes are the key players in </w:t>
      </w:r>
      <w:del w:id="858" w:author="Editor" w:date="2018-01-31T01:45: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chromatin</w:t>
      </w:r>
    </w:p>
    <w:p w14:paraId="09E3F41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organization where they ensure the stability and dynamics of chromosomes.</w:t>
      </w:r>
    </w:p>
    <w:p w14:paraId="0917CC9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way the subunits of these complexes interact with each other is key for their</w:t>
      </w:r>
    </w:p>
    <w:p w14:paraId="71111D4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functions [17]. A visual representation of such </w:t>
      </w:r>
      <w:del w:id="859" w:author="Editor" w:date="2018-01-31T01:46:00Z">
        <w:r w:rsidRPr="003103E0" w:rsidDel="00E45DCE">
          <w:rPr>
            <w:rFonts w:ascii="CMR10" w:hAnsi="CMR10" w:cs="CMR10"/>
            <w:sz w:val="20"/>
            <w:szCs w:val="20"/>
            <w:lang w:val="en-GB"/>
          </w:rPr>
          <w:delText xml:space="preserve">an </w:delText>
        </w:r>
      </w:del>
      <w:r w:rsidRPr="003103E0">
        <w:rPr>
          <w:rFonts w:ascii="CMR10" w:hAnsi="CMR10" w:cs="CMR10"/>
          <w:sz w:val="20"/>
          <w:szCs w:val="20"/>
          <w:lang w:val="en-GB"/>
        </w:rPr>
        <w:t>information is highly bene</w:t>
      </w:r>
      <w:del w:id="860" w:author="Editor" w:date="2018-01-31T01:46:00Z">
        <w:r w:rsidRPr="003103E0" w:rsidDel="00E45DCE">
          <w:rPr>
            <w:rFonts w:ascii="CMR10" w:hAnsi="CMR10" w:cs="CMR10"/>
            <w:sz w:val="20"/>
            <w:szCs w:val="20"/>
            <w:lang w:val="en-GB"/>
          </w:rPr>
          <w:delText>_</w:delText>
        </w:r>
      </w:del>
      <w:ins w:id="861" w:author="Editor" w:date="2018-01-31T01:46:00Z">
        <w:r w:rsidR="00E45DCE" w:rsidRPr="003103E0">
          <w:rPr>
            <w:rFonts w:ascii="CMR10" w:hAnsi="CMR10" w:cs="CMR10"/>
            <w:sz w:val="20"/>
            <w:szCs w:val="20"/>
            <w:lang w:val="en-GB"/>
          </w:rPr>
          <w:t>fi</w:t>
        </w:r>
      </w:ins>
      <w:r w:rsidRPr="003103E0">
        <w:rPr>
          <w:rFonts w:ascii="CMR10" w:hAnsi="CMR10" w:cs="CMR10"/>
          <w:sz w:val="20"/>
          <w:szCs w:val="20"/>
          <w:lang w:val="en-GB"/>
        </w:rPr>
        <w:t>cial</w:t>
      </w:r>
    </w:p>
    <w:p w14:paraId="389C941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as it helps to reveal the spatial relationships between the subunits in an intuitive</w:t>
      </w:r>
    </w:p>
    <w:p w14:paraId="69E92C69" w14:textId="77777777" w:rsidR="00875898" w:rsidRPr="003103E0" w:rsidDel="00E45DCE" w:rsidRDefault="00875898" w:rsidP="00875898">
      <w:pPr>
        <w:autoSpaceDE w:val="0"/>
        <w:autoSpaceDN w:val="0"/>
        <w:adjustRightInd w:val="0"/>
        <w:spacing w:after="0" w:line="240" w:lineRule="auto"/>
        <w:rPr>
          <w:del w:id="862" w:author="Editor" w:date="2018-01-31T01:47:00Z"/>
          <w:rFonts w:ascii="CMR10" w:hAnsi="CMR10" w:cs="CMR10"/>
          <w:sz w:val="20"/>
          <w:szCs w:val="20"/>
          <w:lang w:val="en-GB"/>
        </w:rPr>
      </w:pPr>
      <w:r w:rsidRPr="003103E0">
        <w:rPr>
          <w:rFonts w:ascii="CMR10" w:hAnsi="CMR10" w:cs="CMR10"/>
          <w:sz w:val="20"/>
          <w:szCs w:val="20"/>
          <w:lang w:val="en-GB"/>
        </w:rPr>
        <w:t>way. The three basic PPI types are</w:t>
      </w:r>
      <w:del w:id="863" w:author="Editor" w:date="2018-01-31T01:47:00Z">
        <w:r w:rsidRPr="003103E0" w:rsidDel="00E45DCE">
          <w:rPr>
            <w:rFonts w:ascii="CMR10" w:hAnsi="CMR10" w:cs="CMR10"/>
            <w:sz w:val="20"/>
            <w:szCs w:val="20"/>
            <w:lang w:val="en-GB"/>
          </w:rPr>
          <w:delText xml:space="preserve"> the</w:delText>
        </w:r>
      </w:del>
      <w:r w:rsidRPr="003103E0">
        <w:rPr>
          <w:rFonts w:ascii="CMR10" w:hAnsi="CMR10" w:cs="CMR10"/>
          <w:sz w:val="20"/>
          <w:szCs w:val="20"/>
          <w:lang w:val="en-GB"/>
        </w:rPr>
        <w:t xml:space="preserve"> coiled-coil</w:t>
      </w:r>
      <w:del w:id="864" w:author="Editor" w:date="2018-01-31T01:47:00Z">
        <w:r w:rsidRPr="003103E0" w:rsidDel="00E45DCE">
          <w:rPr>
            <w:rFonts w:ascii="CMR10" w:hAnsi="CMR10" w:cs="CMR10"/>
            <w:sz w:val="20"/>
            <w:szCs w:val="20"/>
            <w:lang w:val="en-GB"/>
          </w:rPr>
          <w:delText xml:space="preserve"> interaction</w:delText>
        </w:r>
      </w:del>
      <w:r w:rsidRPr="003103E0">
        <w:rPr>
          <w:rFonts w:ascii="CMR10" w:hAnsi="CMR10" w:cs="CMR10"/>
          <w:sz w:val="20"/>
          <w:szCs w:val="20"/>
          <w:lang w:val="en-GB"/>
        </w:rPr>
        <w:t xml:space="preserve">, </w:t>
      </w:r>
      <w:del w:id="865" w:author="Editor" w:date="2018-01-31T01:47: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pocket-string</w:t>
      </w:r>
    </w:p>
    <w:p w14:paraId="3159A8F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866" w:author="Editor" w:date="2018-01-31T01:47:00Z">
        <w:r w:rsidRPr="003103E0" w:rsidDel="00E45DCE">
          <w:rPr>
            <w:rFonts w:ascii="CMR10" w:hAnsi="CMR10" w:cs="CMR10"/>
            <w:sz w:val="20"/>
            <w:szCs w:val="20"/>
            <w:lang w:val="en-GB"/>
          </w:rPr>
          <w:delText>interaction</w:delText>
        </w:r>
      </w:del>
      <w:r w:rsidRPr="003103E0">
        <w:rPr>
          <w:rFonts w:ascii="CMR10" w:hAnsi="CMR10" w:cs="CMR10"/>
          <w:sz w:val="20"/>
          <w:szCs w:val="20"/>
          <w:lang w:val="en-GB"/>
        </w:rPr>
        <w:t>, and the surface-surface interaction</w:t>
      </w:r>
      <w:ins w:id="867" w:author="Editor" w:date="2018-01-31T01:47:00Z">
        <w:r w:rsidR="00E45DCE" w:rsidRPr="003103E0">
          <w:rPr>
            <w:rFonts w:ascii="CMR10" w:hAnsi="CMR10" w:cs="CMR10"/>
            <w:sz w:val="20"/>
            <w:szCs w:val="20"/>
            <w:lang w:val="en-GB"/>
          </w:rPr>
          <w:t>s</w:t>
        </w:r>
      </w:ins>
      <w:r w:rsidRPr="003103E0">
        <w:rPr>
          <w:rFonts w:ascii="CMR10" w:hAnsi="CMR10" w:cs="CMR10"/>
          <w:sz w:val="20"/>
          <w:szCs w:val="20"/>
          <w:lang w:val="en-GB"/>
        </w:rPr>
        <w:t xml:space="preserve"> [18]. In the following subsections,</w:t>
      </w:r>
    </w:p>
    <w:p w14:paraId="57B4BA8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we demonstrate the usefulness of our proposed visualizations on these three types</w:t>
      </w:r>
    </w:p>
    <w:p w14:paraId="4B64342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interaction</w:t>
      </w:r>
      <w:ins w:id="868" w:author="Editor" w:date="2018-01-31T01:47:00Z">
        <w:r w:rsidR="00E45DCE" w:rsidRPr="003103E0">
          <w:rPr>
            <w:rFonts w:ascii="CMR10" w:hAnsi="CMR10" w:cs="CMR10"/>
            <w:sz w:val="20"/>
            <w:szCs w:val="20"/>
            <w:lang w:val="en-GB"/>
          </w:rPr>
          <w:t>s</w:t>
        </w:r>
      </w:ins>
      <w:r w:rsidRPr="003103E0">
        <w:rPr>
          <w:rFonts w:ascii="CMR10" w:hAnsi="CMR10" w:cs="CMR10"/>
          <w:sz w:val="20"/>
          <w:szCs w:val="20"/>
          <w:lang w:val="en-GB"/>
        </w:rPr>
        <w:t>.</w:t>
      </w:r>
    </w:p>
    <w:p w14:paraId="5E3223C5"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Surface-Surface Interaction</w:t>
      </w:r>
    </w:p>
    <w:p w14:paraId="449327B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most frequent surface-surface interaction type was tested on </w:t>
      </w:r>
      <w:ins w:id="869" w:author="Editor" w:date="2018-01-31T01:47:00Z">
        <w:r w:rsidR="00E45DCE" w:rsidRPr="003103E0">
          <w:rPr>
            <w:rFonts w:ascii="CMR10" w:hAnsi="CMR10" w:cs="CMR10"/>
            <w:sz w:val="20"/>
            <w:szCs w:val="20"/>
            <w:lang w:val="en-GB"/>
          </w:rPr>
          <w:t xml:space="preserve">the </w:t>
        </w:r>
      </w:ins>
      <w:r w:rsidRPr="003103E0">
        <w:rPr>
          <w:rFonts w:ascii="CMR10" w:hAnsi="CMR10" w:cs="CMR10"/>
          <w:sz w:val="20"/>
          <w:szCs w:val="20"/>
          <w:lang w:val="en-GB"/>
        </w:rPr>
        <w:t>NSE1 and NSE3</w:t>
      </w:r>
    </w:p>
    <w:p w14:paraId="5C67679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proteins </w:t>
      </w:r>
      <w:del w:id="870" w:author="Editor" w:date="2018-01-31T01:47:00Z">
        <w:r w:rsidRPr="003103E0" w:rsidDel="00E45DCE">
          <w:rPr>
            <w:rFonts w:ascii="CMR10" w:hAnsi="CMR10" w:cs="CMR10"/>
            <w:sz w:val="20"/>
            <w:szCs w:val="20"/>
            <w:lang w:val="en-GB"/>
          </w:rPr>
          <w:delText xml:space="preserve">of </w:delText>
        </w:r>
      </w:del>
      <w:ins w:id="871" w:author="Editor" w:date="2018-01-31T01:47:00Z">
        <w:r w:rsidR="00E45DCE" w:rsidRPr="003103E0">
          <w:rPr>
            <w:rFonts w:ascii="CMR10" w:hAnsi="CMR10" w:cs="CMR10"/>
            <w:sz w:val="20"/>
            <w:szCs w:val="20"/>
            <w:lang w:val="en-GB"/>
          </w:rPr>
          <w:t xml:space="preserve">in the </w:t>
        </w:r>
      </w:ins>
      <w:r w:rsidRPr="003103E0">
        <w:rPr>
          <w:rFonts w:ascii="CMR10" w:hAnsi="CMR10" w:cs="CMR10"/>
          <w:sz w:val="20"/>
          <w:szCs w:val="20"/>
          <w:lang w:val="en-GB"/>
        </w:rPr>
        <w:t xml:space="preserve">SMC5/6 complex. This interaction has been </w:t>
      </w:r>
      <w:del w:id="872" w:author="Quality Control Editor" w:date="2018-01-31T06:28:00Z">
        <w:r w:rsidRPr="003103E0" w:rsidDel="003103E0">
          <w:rPr>
            <w:rFonts w:ascii="CMR10" w:hAnsi="CMR10" w:cs="CMR10"/>
            <w:sz w:val="20"/>
            <w:szCs w:val="20"/>
            <w:lang w:val="en-GB"/>
          </w:rPr>
          <w:delText>analyze</w:delText>
        </w:r>
      </w:del>
      <w:ins w:id="873" w:author="Quality Control Editor" w:date="2018-01-31T06:28:00Z">
        <w:r w:rsidR="003103E0">
          <w:rPr>
            <w:rFonts w:ascii="CMR10" w:hAnsi="CMR10" w:cs="CMR10"/>
            <w:sz w:val="20"/>
            <w:szCs w:val="20"/>
            <w:lang w:val="en-GB"/>
          </w:rPr>
          <w:t>analyse</w:t>
        </w:r>
      </w:ins>
      <w:r w:rsidRPr="003103E0">
        <w:rPr>
          <w:rFonts w:ascii="CMR10" w:hAnsi="CMR10" w:cs="CMR10"/>
          <w:sz w:val="20"/>
          <w:szCs w:val="20"/>
          <w:lang w:val="en-GB"/>
        </w:rPr>
        <w:t xml:space="preserve">d as it represents </w:t>
      </w:r>
      <w:del w:id="874" w:author="Editor" w:date="2018-01-31T01:47:00Z">
        <w:r w:rsidRPr="003103E0" w:rsidDel="00E45DCE">
          <w:rPr>
            <w:rFonts w:ascii="CMR10" w:hAnsi="CMR10" w:cs="CMR10"/>
            <w:sz w:val="20"/>
            <w:szCs w:val="20"/>
            <w:lang w:val="en-GB"/>
          </w:rPr>
          <w:delText>the</w:delText>
        </w:r>
      </w:del>
      <w:ins w:id="875" w:author="Editor" w:date="2018-01-31T01:47:00Z">
        <w:r w:rsidR="00E45DCE" w:rsidRPr="003103E0">
          <w:rPr>
            <w:rFonts w:ascii="CMR10" w:hAnsi="CMR10" w:cs="CMR10"/>
            <w:sz w:val="20"/>
            <w:szCs w:val="20"/>
            <w:lang w:val="en-GB"/>
          </w:rPr>
          <w:t>a</w:t>
        </w:r>
      </w:ins>
    </w:p>
    <w:p w14:paraId="05FD794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dimer of kite proteins, which are critical for the function of </w:t>
      </w:r>
      <w:del w:id="876" w:author="Editor" w:date="2018-01-31T01:48: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eukaryotic SMC5/6</w:t>
      </w:r>
    </w:p>
    <w:p w14:paraId="68224A7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w:t>
      </w:r>
      <w:del w:id="877" w:author="Editor" w:date="2018-01-31T01:48: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bacterial SMC complexes [19, 16, 20].</w:t>
      </w:r>
    </w:p>
    <w:p w14:paraId="068FC7D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crystal structure of the human NSE1-NSE3 dimer was already examined in</w:t>
      </w:r>
    </w:p>
    <w:p w14:paraId="54F272A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detail and the resulting con</w:t>
      </w:r>
      <w:del w:id="878" w:author="Editor" w:date="2018-01-31T01:48:00Z">
        <w:r w:rsidRPr="003103E0" w:rsidDel="00E45DCE">
          <w:rPr>
            <w:rFonts w:ascii="CMR10" w:hAnsi="CMR10" w:cs="CMR10"/>
            <w:sz w:val="20"/>
            <w:szCs w:val="20"/>
            <w:lang w:val="en-GB"/>
          </w:rPr>
          <w:delText>_</w:delText>
        </w:r>
      </w:del>
      <w:ins w:id="879" w:author="Editor" w:date="2018-01-31T01:48:00Z">
        <w:r w:rsidR="00E45DCE" w:rsidRPr="003103E0">
          <w:rPr>
            <w:rFonts w:ascii="CMR10" w:hAnsi="CMR10" w:cs="CMR10"/>
            <w:sz w:val="20"/>
            <w:szCs w:val="20"/>
            <w:lang w:val="en-GB"/>
          </w:rPr>
          <w:t>fi</w:t>
        </w:r>
      </w:ins>
      <w:r w:rsidRPr="003103E0">
        <w:rPr>
          <w:rFonts w:ascii="CMR10" w:hAnsi="CMR10" w:cs="CMR10"/>
          <w:sz w:val="20"/>
          <w:szCs w:val="20"/>
          <w:lang w:val="en-GB"/>
        </w:rPr>
        <w:t>guration is already published in the PDBsum database</w:t>
      </w:r>
    </w:p>
    <w:p w14:paraId="74261C1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under the PDB identi</w:t>
      </w:r>
      <w:del w:id="880" w:author="Editor" w:date="2018-01-31T01:48:00Z">
        <w:r w:rsidRPr="003103E0" w:rsidDel="00E45DCE">
          <w:rPr>
            <w:rFonts w:ascii="CMR10" w:hAnsi="CMR10" w:cs="CMR10"/>
            <w:sz w:val="20"/>
            <w:szCs w:val="20"/>
            <w:lang w:val="en-GB"/>
          </w:rPr>
          <w:delText>_</w:delText>
        </w:r>
      </w:del>
      <w:ins w:id="881" w:author="Editor" w:date="2018-01-31T01:48:00Z">
        <w:r w:rsidR="00E45DCE" w:rsidRPr="003103E0">
          <w:rPr>
            <w:rFonts w:ascii="CMR10" w:hAnsi="CMR10" w:cs="CMR10"/>
            <w:sz w:val="20"/>
            <w:szCs w:val="20"/>
            <w:lang w:val="en-GB"/>
          </w:rPr>
          <w:t>fi</w:t>
        </w:r>
      </w:ins>
      <w:r w:rsidRPr="003103E0">
        <w:rPr>
          <w:rFonts w:ascii="CMR10" w:hAnsi="CMR10" w:cs="CMR10"/>
          <w:sz w:val="20"/>
          <w:szCs w:val="20"/>
          <w:lang w:val="en-GB"/>
        </w:rPr>
        <w:t xml:space="preserve">er 3NW0. Therefore, it can serve </w:t>
      </w:r>
      <w:del w:id="882" w:author="Editor" w:date="2018-01-31T01:48:00Z">
        <w:r w:rsidRPr="003103E0" w:rsidDel="00E45DCE">
          <w:rPr>
            <w:rFonts w:ascii="CMR10" w:hAnsi="CMR10" w:cs="CMR10"/>
            <w:sz w:val="20"/>
            <w:szCs w:val="20"/>
            <w:lang w:val="en-GB"/>
          </w:rPr>
          <w:delText xml:space="preserve">us </w:delText>
        </w:r>
      </w:del>
      <w:r w:rsidRPr="003103E0">
        <w:rPr>
          <w:rFonts w:ascii="CMR10" w:hAnsi="CMR10" w:cs="CMR10"/>
          <w:sz w:val="20"/>
          <w:szCs w:val="20"/>
          <w:lang w:val="en-GB"/>
        </w:rPr>
        <w:t xml:space="preserve">as a </w:t>
      </w:r>
      <w:del w:id="883" w:author="Editor" w:date="2018-01-31T01:48:00Z">
        <w:r w:rsidRPr="003103E0" w:rsidDel="00E45DCE">
          <w:rPr>
            <w:rFonts w:ascii="CMR10" w:hAnsi="CMR10" w:cs="CMR10"/>
            <w:sz w:val="20"/>
            <w:szCs w:val="20"/>
            <w:lang w:val="en-GB"/>
          </w:rPr>
          <w:delText xml:space="preserve">testing </w:delText>
        </w:r>
      </w:del>
      <w:r w:rsidRPr="003103E0">
        <w:rPr>
          <w:rFonts w:ascii="CMR10" w:hAnsi="CMR10" w:cs="CMR10"/>
          <w:sz w:val="20"/>
          <w:szCs w:val="20"/>
          <w:lang w:val="en-GB"/>
        </w:rPr>
        <w:t>primary</w:t>
      </w:r>
      <w:ins w:id="884" w:author="Editor" w:date="2018-01-31T01:48:00Z">
        <w:r w:rsidR="00E45DCE" w:rsidRPr="003103E0">
          <w:rPr>
            <w:rFonts w:ascii="CMR10" w:hAnsi="CMR10" w:cs="CMR10"/>
            <w:sz w:val="20"/>
            <w:szCs w:val="20"/>
            <w:lang w:val="en-GB"/>
          </w:rPr>
          <w:t xml:space="preserve"> testing</w:t>
        </w:r>
      </w:ins>
    </w:p>
    <w:p w14:paraId="7510252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complex for both </w:t>
      </w:r>
      <w:ins w:id="885" w:author="Editor" w:date="2018-01-31T01:48:00Z">
        <w:r w:rsidR="00E45DCE" w:rsidRPr="003103E0">
          <w:rPr>
            <w:rFonts w:ascii="CMR10" w:hAnsi="CMR10" w:cs="CMR10"/>
            <w:sz w:val="20"/>
            <w:szCs w:val="20"/>
            <w:lang w:val="en-GB"/>
          </w:rPr>
          <w:t xml:space="preserve">the </w:t>
        </w:r>
      </w:ins>
      <w:r w:rsidRPr="003103E0">
        <w:rPr>
          <w:rFonts w:ascii="CMR10" w:hAnsi="CMR10" w:cs="CMR10"/>
          <w:sz w:val="20"/>
          <w:szCs w:val="20"/>
          <w:lang w:val="en-GB"/>
        </w:rPr>
        <w:t>computational tools as well as for our proposed visualizations. To</w:t>
      </w:r>
    </w:p>
    <w:p w14:paraId="076EF73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restrict the set of possible docking con</w:t>
      </w:r>
      <w:del w:id="886" w:author="Editor" w:date="2018-01-31T01:48:00Z">
        <w:r w:rsidRPr="003103E0" w:rsidDel="00E45DCE">
          <w:rPr>
            <w:rFonts w:ascii="CMR10" w:hAnsi="CMR10" w:cs="CMR10"/>
            <w:sz w:val="20"/>
            <w:szCs w:val="20"/>
            <w:lang w:val="en-GB"/>
          </w:rPr>
          <w:delText>_</w:delText>
        </w:r>
      </w:del>
      <w:ins w:id="887" w:author="Editor" w:date="2018-01-31T01:48:00Z">
        <w:r w:rsidR="00E45DCE" w:rsidRPr="003103E0">
          <w:rPr>
            <w:rFonts w:ascii="CMR10" w:hAnsi="CMR10" w:cs="CMR10"/>
            <w:sz w:val="20"/>
            <w:szCs w:val="20"/>
            <w:lang w:val="en-GB"/>
          </w:rPr>
          <w:t>fi</w:t>
        </w:r>
      </w:ins>
      <w:r w:rsidRPr="003103E0">
        <w:rPr>
          <w:rFonts w:ascii="CMR10" w:hAnsi="CMR10" w:cs="CMR10"/>
          <w:sz w:val="20"/>
          <w:szCs w:val="20"/>
          <w:lang w:val="en-GB"/>
        </w:rPr>
        <w:t xml:space="preserve">gurations, we selected the web version </w:t>
      </w:r>
      <w:del w:id="888" w:author="Editor" w:date="2018-01-31T01:49:00Z">
        <w:r w:rsidRPr="003103E0" w:rsidDel="00E45DCE">
          <w:rPr>
            <w:rFonts w:ascii="CMR10" w:hAnsi="CMR10" w:cs="CMR10"/>
            <w:sz w:val="20"/>
            <w:szCs w:val="20"/>
            <w:lang w:val="en-GB"/>
          </w:rPr>
          <w:delText>of</w:delText>
        </w:r>
      </w:del>
      <w:ins w:id="889" w:author="Editor" w:date="2018-01-31T01:49:00Z">
        <w:r w:rsidR="00E45DCE" w:rsidRPr="003103E0">
          <w:rPr>
            <w:rFonts w:ascii="CMR10" w:hAnsi="CMR10" w:cs="CMR10"/>
            <w:sz w:val="20"/>
            <w:szCs w:val="20"/>
            <w:lang w:val="en-GB"/>
          </w:rPr>
          <w:t>from</w:t>
        </w:r>
      </w:ins>
    </w:p>
    <w:p w14:paraId="470E673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HADDOCK tool and a pair of interacting amino acids, i.e., methionine with</w:t>
      </w:r>
    </w:p>
    <w:p w14:paraId="0E9ACDA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ID 23 from the reference protein and leucine with ID 97 from the paired protein</w:t>
      </w:r>
    </w:p>
    <w:p w14:paraId="63D122C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(Figure 2b). This selection was based on </w:t>
      </w:r>
      <w:del w:id="890" w:author="Editor" w:date="2018-01-31T01:49: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 xml:space="preserve">experimental data from </w:t>
      </w:r>
      <w:del w:id="891" w:author="Editor" w:date="2018-01-31T01:49: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previous</w:t>
      </w:r>
    </w:p>
    <w:p w14:paraId="692F868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works [20, 21, 22, 23]. The HADDOCK analysis resulted in 40 possible con</w:t>
      </w:r>
      <w:del w:id="892" w:author="Editor" w:date="2018-01-31T01:49:00Z">
        <w:r w:rsidRPr="003103E0" w:rsidDel="00E45DCE">
          <w:rPr>
            <w:rFonts w:ascii="CMR10" w:hAnsi="CMR10" w:cs="CMR10"/>
            <w:sz w:val="20"/>
            <w:szCs w:val="20"/>
            <w:lang w:val="en-GB"/>
          </w:rPr>
          <w:delText>_</w:delText>
        </w:r>
      </w:del>
      <w:ins w:id="893" w:author="Editor" w:date="2018-01-31T01:49:00Z">
        <w:r w:rsidR="00E45DCE" w:rsidRPr="003103E0">
          <w:rPr>
            <w:rFonts w:ascii="CMR10" w:hAnsi="CMR10" w:cs="CMR10"/>
            <w:sz w:val="20"/>
            <w:szCs w:val="20"/>
            <w:lang w:val="en-GB"/>
          </w:rPr>
          <w:t>fi</w:t>
        </w:r>
      </w:ins>
      <w:r w:rsidRPr="003103E0">
        <w:rPr>
          <w:rFonts w:ascii="CMR10" w:hAnsi="CMR10" w:cs="CMR10"/>
          <w:sz w:val="20"/>
          <w:szCs w:val="20"/>
          <w:lang w:val="en-GB"/>
        </w:rPr>
        <w:t>gurations.</w:t>
      </w:r>
    </w:p>
    <w:p w14:paraId="5F48D44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HADDOCK groups the con</w:t>
      </w:r>
      <w:del w:id="894" w:author="Editor" w:date="2018-01-31T01:49:00Z">
        <w:r w:rsidRPr="003103E0" w:rsidDel="00E45DCE">
          <w:rPr>
            <w:rFonts w:ascii="CMR10" w:hAnsi="CMR10" w:cs="CMR10"/>
            <w:sz w:val="20"/>
            <w:szCs w:val="20"/>
            <w:lang w:val="en-GB"/>
          </w:rPr>
          <w:delText>_</w:delText>
        </w:r>
      </w:del>
      <w:ins w:id="895" w:author="Editor" w:date="2018-01-31T01:49:00Z">
        <w:r w:rsidR="00E45DCE" w:rsidRPr="003103E0">
          <w:rPr>
            <w:rFonts w:ascii="CMR10" w:hAnsi="CMR10" w:cs="CMR10"/>
            <w:sz w:val="20"/>
            <w:szCs w:val="20"/>
            <w:lang w:val="en-GB"/>
          </w:rPr>
          <w:t>fi</w:t>
        </w:r>
      </w:ins>
      <w:r w:rsidRPr="003103E0">
        <w:rPr>
          <w:rFonts w:ascii="CMR10" w:hAnsi="CMR10" w:cs="CMR10"/>
          <w:sz w:val="20"/>
          <w:szCs w:val="20"/>
          <w:lang w:val="en-GB"/>
        </w:rPr>
        <w:t>gurations into clusters</w:t>
      </w:r>
      <w:del w:id="896" w:author="Editor" w:date="2018-01-31T01:49:00Z">
        <w:r w:rsidRPr="003103E0" w:rsidDel="00E45DCE">
          <w:rPr>
            <w:rFonts w:ascii="CMR10" w:hAnsi="CMR10" w:cs="CMR10"/>
            <w:sz w:val="20"/>
            <w:szCs w:val="20"/>
            <w:lang w:val="en-GB"/>
          </w:rPr>
          <w:delText>,</w:delText>
        </w:r>
      </w:del>
      <w:r w:rsidRPr="003103E0">
        <w:rPr>
          <w:rFonts w:ascii="CMR10" w:hAnsi="CMR10" w:cs="CMR10"/>
          <w:sz w:val="20"/>
          <w:szCs w:val="20"/>
          <w:lang w:val="en-GB"/>
        </w:rPr>
        <w:t xml:space="preserve"> according to their</w:t>
      </w:r>
    </w:p>
    <w:p w14:paraId="08040BC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similarity, which is de</w:t>
      </w:r>
      <w:del w:id="897" w:author="Editor" w:date="2018-01-31T01:49:00Z">
        <w:r w:rsidRPr="003103E0" w:rsidDel="00E45DCE">
          <w:rPr>
            <w:rFonts w:ascii="CMR10" w:hAnsi="CMR10" w:cs="CMR10"/>
            <w:sz w:val="20"/>
            <w:szCs w:val="20"/>
            <w:lang w:val="en-GB"/>
          </w:rPr>
          <w:delText>_</w:delText>
        </w:r>
      </w:del>
      <w:ins w:id="898" w:author="Editor" w:date="2018-01-31T01:49:00Z">
        <w:r w:rsidR="00E45DCE" w:rsidRPr="003103E0">
          <w:rPr>
            <w:rFonts w:ascii="CMR10" w:hAnsi="CMR10" w:cs="CMR10"/>
            <w:sz w:val="20"/>
            <w:szCs w:val="20"/>
            <w:lang w:val="en-GB"/>
          </w:rPr>
          <w:t>fi</w:t>
        </w:r>
      </w:ins>
      <w:r w:rsidRPr="003103E0">
        <w:rPr>
          <w:rFonts w:ascii="CMR10" w:hAnsi="CMR10" w:cs="CMR10"/>
          <w:sz w:val="20"/>
          <w:szCs w:val="20"/>
          <w:lang w:val="en-GB"/>
        </w:rPr>
        <w:t>ned internally by the HADDOCK score. In our case, it led</w:t>
      </w:r>
    </w:p>
    <w:p w14:paraId="1E4460F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10 clusters</w:t>
      </w:r>
      <w:del w:id="899" w:author="Editor" w:date="2018-01-31T01:49:00Z">
        <w:r w:rsidRPr="003103E0" w:rsidDel="00E45DCE">
          <w:rPr>
            <w:rFonts w:ascii="CMR10" w:hAnsi="CMR10" w:cs="CMR10"/>
            <w:sz w:val="20"/>
            <w:szCs w:val="20"/>
            <w:lang w:val="en-GB"/>
          </w:rPr>
          <w:delText>,</w:delText>
        </w:r>
      </w:del>
      <w:r w:rsidRPr="003103E0">
        <w:rPr>
          <w:rFonts w:ascii="CMR10" w:hAnsi="CMR10" w:cs="CMR10"/>
          <w:sz w:val="20"/>
          <w:szCs w:val="20"/>
          <w:lang w:val="en-GB"/>
        </w:rPr>
        <w:t xml:space="preserve"> each containing 4 con</w:t>
      </w:r>
      <w:del w:id="900" w:author="Editor" w:date="2018-01-31T01:49:00Z">
        <w:r w:rsidRPr="003103E0" w:rsidDel="00E45DCE">
          <w:rPr>
            <w:rFonts w:ascii="CMR10" w:hAnsi="CMR10" w:cs="CMR10"/>
            <w:sz w:val="20"/>
            <w:szCs w:val="20"/>
            <w:lang w:val="en-GB"/>
          </w:rPr>
          <w:delText>_</w:delText>
        </w:r>
      </w:del>
      <w:ins w:id="901" w:author="Editor" w:date="2018-01-31T01:49:00Z">
        <w:r w:rsidR="00E45DCE" w:rsidRPr="003103E0">
          <w:rPr>
            <w:rFonts w:ascii="CMR10" w:hAnsi="CMR10" w:cs="CMR10"/>
            <w:sz w:val="20"/>
            <w:szCs w:val="20"/>
            <w:lang w:val="en-GB"/>
          </w:rPr>
          <w:t>fi</w:t>
        </w:r>
      </w:ins>
      <w:r w:rsidRPr="003103E0">
        <w:rPr>
          <w:rFonts w:ascii="CMR10" w:hAnsi="CMR10" w:cs="CMR10"/>
          <w:sz w:val="20"/>
          <w:szCs w:val="20"/>
          <w:lang w:val="en-GB"/>
        </w:rPr>
        <w:t>gurations.</w:t>
      </w:r>
    </w:p>
    <w:p w14:paraId="4048490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902" w:author="Editor" w:date="2018-01-31T01:50:00Z">
        <w:r w:rsidRPr="003103E0" w:rsidDel="00E45DCE">
          <w:rPr>
            <w:rFonts w:ascii="CMR10" w:hAnsi="CMR10" w:cs="CMR10"/>
            <w:sz w:val="20"/>
            <w:szCs w:val="20"/>
            <w:lang w:val="en-GB"/>
          </w:rPr>
          <w:delText xml:space="preserve">All </w:delText>
        </w:r>
      </w:del>
      <w:ins w:id="903" w:author="Editor" w:date="2018-01-31T01:50:00Z">
        <w:r w:rsidR="00E45DCE" w:rsidRPr="003103E0">
          <w:rPr>
            <w:rFonts w:ascii="CMR10" w:hAnsi="CMR10" w:cs="CMR10"/>
            <w:sz w:val="20"/>
            <w:szCs w:val="20"/>
            <w:lang w:val="en-GB"/>
          </w:rPr>
          <w:t xml:space="preserve">The </w:t>
        </w:r>
      </w:ins>
      <w:r w:rsidRPr="003103E0">
        <w:rPr>
          <w:rFonts w:ascii="CMR10" w:hAnsi="CMR10" w:cs="CMR10"/>
          <w:sz w:val="20"/>
          <w:szCs w:val="20"/>
          <w:lang w:val="en-GB"/>
        </w:rPr>
        <w:t>computed con</w:t>
      </w:r>
      <w:del w:id="904" w:author="Editor" w:date="2018-01-31T01:50:00Z">
        <w:r w:rsidRPr="003103E0" w:rsidDel="00E45DCE">
          <w:rPr>
            <w:rFonts w:ascii="CMR10" w:hAnsi="CMR10" w:cs="CMR10"/>
            <w:sz w:val="20"/>
            <w:szCs w:val="20"/>
            <w:lang w:val="en-GB"/>
          </w:rPr>
          <w:delText>_</w:delText>
        </w:r>
      </w:del>
      <w:ins w:id="905" w:author="Editor" w:date="2018-01-31T01:50:00Z">
        <w:r w:rsidR="00E45DCE" w:rsidRPr="003103E0">
          <w:rPr>
            <w:rFonts w:ascii="CMR10" w:hAnsi="CMR10" w:cs="CMR10"/>
            <w:sz w:val="20"/>
            <w:szCs w:val="20"/>
            <w:lang w:val="en-GB"/>
          </w:rPr>
          <w:t>fi</w:t>
        </w:r>
      </w:ins>
      <w:r w:rsidRPr="003103E0">
        <w:rPr>
          <w:rFonts w:ascii="CMR10" w:hAnsi="CMR10" w:cs="CMR10"/>
          <w:sz w:val="20"/>
          <w:szCs w:val="20"/>
          <w:lang w:val="en-GB"/>
        </w:rPr>
        <w:t>gurations were loaded into our COZOID visualization system,</w:t>
      </w:r>
    </w:p>
    <w:p w14:paraId="302784D0" w14:textId="77777777" w:rsidR="00875898" w:rsidRPr="003103E0" w:rsidDel="00E45DCE" w:rsidRDefault="00875898" w:rsidP="00875898">
      <w:pPr>
        <w:autoSpaceDE w:val="0"/>
        <w:autoSpaceDN w:val="0"/>
        <w:adjustRightInd w:val="0"/>
        <w:spacing w:after="0" w:line="240" w:lineRule="auto"/>
        <w:rPr>
          <w:del w:id="906" w:author="Editor" w:date="2018-01-31T01:50:00Z"/>
          <w:rFonts w:ascii="CMR10" w:hAnsi="CMR10" w:cs="CMR10"/>
          <w:sz w:val="20"/>
          <w:szCs w:val="20"/>
          <w:lang w:val="en-GB"/>
        </w:rPr>
      </w:pPr>
      <w:r w:rsidRPr="003103E0">
        <w:rPr>
          <w:rFonts w:ascii="CMR10" w:hAnsi="CMR10" w:cs="CMR10"/>
          <w:sz w:val="20"/>
          <w:szCs w:val="20"/>
          <w:lang w:val="en-GB"/>
        </w:rPr>
        <w:t xml:space="preserve">which interactively links all </w:t>
      </w:r>
      <w:ins w:id="907" w:author="Editor" w:date="2018-01-31T01:50:00Z">
        <w:r w:rsidR="00E45DCE" w:rsidRPr="003103E0">
          <w:rPr>
            <w:rFonts w:ascii="CMR10" w:hAnsi="CMR10" w:cs="CMR10"/>
            <w:sz w:val="20"/>
            <w:szCs w:val="20"/>
            <w:lang w:val="en-GB"/>
          </w:rPr>
          <w:t xml:space="preserve">the </w:t>
        </w:r>
      </w:ins>
      <w:r w:rsidRPr="003103E0">
        <w:rPr>
          <w:rFonts w:ascii="CMR10" w:hAnsi="CMR10" w:cs="CMR10"/>
          <w:sz w:val="20"/>
          <w:szCs w:val="20"/>
          <w:lang w:val="en-GB"/>
        </w:rPr>
        <w:t>proposed visualizations. From these con</w:t>
      </w:r>
      <w:del w:id="908" w:author="Editor" w:date="2018-01-31T01:50:00Z">
        <w:r w:rsidRPr="003103E0" w:rsidDel="00E45DCE">
          <w:rPr>
            <w:rFonts w:ascii="CMR10" w:hAnsi="CMR10" w:cs="CMR10"/>
            <w:sz w:val="20"/>
            <w:szCs w:val="20"/>
            <w:lang w:val="en-GB"/>
          </w:rPr>
          <w:delText>_</w:delText>
        </w:r>
      </w:del>
      <w:ins w:id="909" w:author="Editor" w:date="2018-01-31T01:50:00Z">
        <w:r w:rsidR="00E45DCE" w:rsidRPr="003103E0">
          <w:rPr>
            <w:rFonts w:ascii="CMR10" w:hAnsi="CMR10" w:cs="CMR10"/>
            <w:sz w:val="20"/>
            <w:szCs w:val="20"/>
            <w:lang w:val="en-GB"/>
          </w:rPr>
          <w:t>fi</w:t>
        </w:r>
      </w:ins>
      <w:r w:rsidRPr="003103E0">
        <w:rPr>
          <w:rFonts w:ascii="CMR10" w:hAnsi="CMR10" w:cs="CMR10"/>
          <w:sz w:val="20"/>
          <w:szCs w:val="20"/>
          <w:lang w:val="en-GB"/>
        </w:rPr>
        <w:t xml:space="preserve">gurations, </w:t>
      </w:r>
      <w:del w:id="910" w:author="Editor" w:date="2018-01-31T01:50:00Z">
        <w:r w:rsidRPr="003103E0" w:rsidDel="00E45DCE">
          <w:rPr>
            <w:rFonts w:ascii="CMR10" w:hAnsi="CMR10" w:cs="CMR10"/>
            <w:sz w:val="20"/>
            <w:szCs w:val="20"/>
            <w:lang w:val="en-GB"/>
          </w:rPr>
          <w:delText>_rst</w:delText>
        </w:r>
      </w:del>
    </w:p>
    <w:p w14:paraId="771EFA8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Matrix view was computed</w:t>
      </w:r>
      <w:ins w:id="911" w:author="Editor" w:date="2018-01-31T01:50:00Z">
        <w:r w:rsidR="00E45DCE" w:rsidRPr="003103E0">
          <w:rPr>
            <w:rFonts w:ascii="CMR10" w:hAnsi="CMR10" w:cs="CMR10"/>
            <w:sz w:val="20"/>
            <w:szCs w:val="20"/>
            <w:lang w:val="en-GB"/>
          </w:rPr>
          <w:t xml:space="preserve"> first</w:t>
        </w:r>
      </w:ins>
      <w:r w:rsidRPr="003103E0">
        <w:rPr>
          <w:rFonts w:ascii="CMR10" w:hAnsi="CMR10" w:cs="CMR10"/>
          <w:sz w:val="20"/>
          <w:szCs w:val="20"/>
          <w:lang w:val="en-GB"/>
        </w:rPr>
        <w:t>, which contains the frequencies of all</w:t>
      </w:r>
      <w:ins w:id="912" w:author="Editor" w:date="2018-01-31T01:50:00Z">
        <w:r w:rsidR="00E45DCE" w:rsidRPr="003103E0">
          <w:rPr>
            <w:rFonts w:ascii="CMR10" w:hAnsi="CMR10" w:cs="CMR10"/>
            <w:sz w:val="20"/>
            <w:szCs w:val="20"/>
            <w:lang w:val="en-GB"/>
          </w:rPr>
          <w:t xml:space="preserve"> the</w:t>
        </w:r>
      </w:ins>
      <w:r w:rsidRPr="003103E0">
        <w:rPr>
          <w:rFonts w:ascii="CMR10" w:hAnsi="CMR10" w:cs="CMR10"/>
          <w:sz w:val="20"/>
          <w:szCs w:val="20"/>
          <w:lang w:val="en-GB"/>
        </w:rPr>
        <w:t xml:space="preserve"> pairs of amino</w:t>
      </w:r>
    </w:p>
    <w:p w14:paraId="7A7DD42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acids within the interaction distance within these 40 con</w:t>
      </w:r>
      <w:del w:id="913" w:author="Editor" w:date="2018-01-31T01:50:00Z">
        <w:r w:rsidRPr="003103E0" w:rsidDel="00E45DCE">
          <w:rPr>
            <w:rFonts w:ascii="CMR10" w:hAnsi="CMR10" w:cs="CMR10"/>
            <w:sz w:val="20"/>
            <w:szCs w:val="20"/>
            <w:lang w:val="en-GB"/>
          </w:rPr>
          <w:delText>_</w:delText>
        </w:r>
      </w:del>
      <w:ins w:id="914" w:author="Editor" w:date="2018-01-31T01:50:00Z">
        <w:r w:rsidR="00E45DCE" w:rsidRPr="003103E0">
          <w:rPr>
            <w:rFonts w:ascii="CMR10" w:hAnsi="CMR10" w:cs="CMR10"/>
            <w:sz w:val="20"/>
            <w:szCs w:val="20"/>
            <w:lang w:val="en-GB"/>
          </w:rPr>
          <w:t>fi</w:t>
        </w:r>
      </w:ins>
      <w:r w:rsidRPr="003103E0">
        <w:rPr>
          <w:rFonts w:ascii="CMR10" w:hAnsi="CMR10" w:cs="CMR10"/>
          <w:sz w:val="20"/>
          <w:szCs w:val="20"/>
          <w:lang w:val="en-GB"/>
        </w:rPr>
        <w:t>gurations. The matrix</w:t>
      </w:r>
    </w:p>
    <w:p w14:paraId="48409E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identi</w:t>
      </w:r>
      <w:del w:id="915" w:author="Editor" w:date="2018-01-31T01:50:00Z">
        <w:r w:rsidRPr="003103E0" w:rsidDel="00E45DCE">
          <w:rPr>
            <w:rFonts w:ascii="CMR10" w:hAnsi="CMR10" w:cs="CMR10"/>
            <w:sz w:val="20"/>
            <w:szCs w:val="20"/>
            <w:lang w:val="en-GB"/>
          </w:rPr>
          <w:delText>_</w:delText>
        </w:r>
      </w:del>
      <w:ins w:id="916" w:author="Editor" w:date="2018-01-31T01:50:00Z">
        <w:r w:rsidR="00E45DCE" w:rsidRPr="003103E0">
          <w:rPr>
            <w:rFonts w:ascii="CMR10" w:hAnsi="CMR10" w:cs="CMR10"/>
            <w:sz w:val="20"/>
            <w:szCs w:val="20"/>
            <w:lang w:val="en-GB"/>
          </w:rPr>
          <w:t>fi</w:t>
        </w:r>
      </w:ins>
      <w:r w:rsidRPr="003103E0">
        <w:rPr>
          <w:rFonts w:ascii="CMR10" w:hAnsi="CMR10" w:cs="CMR10"/>
          <w:sz w:val="20"/>
          <w:szCs w:val="20"/>
          <w:lang w:val="en-GB"/>
        </w:rPr>
        <w:t>ed con</w:t>
      </w:r>
      <w:del w:id="917" w:author="Editor" w:date="2018-01-31T01:50:00Z">
        <w:r w:rsidRPr="003103E0" w:rsidDel="00E45DCE">
          <w:rPr>
            <w:rFonts w:ascii="CMR10" w:hAnsi="CMR10" w:cs="CMR10"/>
            <w:sz w:val="20"/>
            <w:szCs w:val="20"/>
            <w:lang w:val="en-GB"/>
          </w:rPr>
          <w:delText>_</w:delText>
        </w:r>
      </w:del>
      <w:ins w:id="918" w:author="Editor" w:date="2018-01-31T01:50:00Z">
        <w:r w:rsidR="00E45DCE" w:rsidRPr="003103E0">
          <w:rPr>
            <w:rFonts w:ascii="CMR10" w:hAnsi="CMR10" w:cs="CMR10"/>
            <w:sz w:val="20"/>
            <w:szCs w:val="20"/>
            <w:lang w:val="en-GB"/>
          </w:rPr>
          <w:t>fi</w:t>
        </w:r>
      </w:ins>
      <w:r w:rsidRPr="003103E0">
        <w:rPr>
          <w:rFonts w:ascii="CMR10" w:hAnsi="CMR10" w:cs="CMR10"/>
          <w:sz w:val="20"/>
          <w:szCs w:val="20"/>
          <w:lang w:val="en-GB"/>
        </w:rPr>
        <w:t xml:space="preserve">gurations containing </w:t>
      </w:r>
      <w:del w:id="919" w:author="Editor" w:date="2018-01-31T01:51:00Z">
        <w:r w:rsidRPr="003103E0" w:rsidDel="00E45DCE">
          <w:rPr>
            <w:rFonts w:ascii="CMR10" w:hAnsi="CMR10" w:cs="CMR10"/>
            <w:sz w:val="20"/>
            <w:szCs w:val="20"/>
            <w:lang w:val="en-GB"/>
          </w:rPr>
          <w:delText xml:space="preserve">the </w:delText>
        </w:r>
      </w:del>
      <w:r w:rsidRPr="003103E0">
        <w:rPr>
          <w:rFonts w:ascii="CMR10" w:hAnsi="CMR10" w:cs="CMR10"/>
          <w:sz w:val="20"/>
          <w:szCs w:val="20"/>
          <w:lang w:val="en-GB"/>
        </w:rPr>
        <w:t>pairs of interacting amino acids with interaction</w:t>
      </w:r>
    </w:p>
    <w:p w14:paraId="7201259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distances smaller than 4 </w:t>
      </w:r>
      <w:ins w:id="920" w:author="Editor" w:date="2018-01-31T01:51:00Z">
        <w:r w:rsidR="00E45DCE" w:rsidRPr="003103E0">
          <w:rPr>
            <w:rFonts w:ascii="Times New Roman" w:hAnsi="Times New Roman" w:cs="Times New Roman"/>
            <w:sz w:val="20"/>
            <w:szCs w:val="20"/>
            <w:lang w:val="en-GB"/>
          </w:rPr>
          <w:t>Å</w:t>
        </w:r>
      </w:ins>
      <w:del w:id="921" w:author="Editor" w:date="2018-01-31T01:51:00Z">
        <w:r w:rsidRPr="003103E0" w:rsidDel="00E45DCE">
          <w:rPr>
            <w:rFonts w:ascii="CMR10" w:hAnsi="CMR10" w:cs="CMR10"/>
            <w:sz w:val="20"/>
            <w:szCs w:val="20"/>
            <w:lang w:val="en-GB"/>
          </w:rPr>
          <w:delText>_A</w:delText>
        </w:r>
      </w:del>
      <w:r w:rsidRPr="003103E0">
        <w:rPr>
          <w:rFonts w:ascii="CMR10" w:hAnsi="CMR10" w:cs="CMR10"/>
          <w:sz w:val="20"/>
          <w:szCs w:val="20"/>
          <w:lang w:val="en-GB"/>
        </w:rPr>
        <w:t>. In our particular case, the leucine 97 and</w:t>
      </w:r>
    </w:p>
    <w:p w14:paraId="310C4516" w14:textId="77777777" w:rsidR="00875898" w:rsidRPr="003103E0" w:rsidDel="00E45DCE" w:rsidRDefault="00875898" w:rsidP="00875898">
      <w:pPr>
        <w:autoSpaceDE w:val="0"/>
        <w:autoSpaceDN w:val="0"/>
        <w:adjustRightInd w:val="0"/>
        <w:spacing w:after="0" w:line="240" w:lineRule="auto"/>
        <w:rPr>
          <w:del w:id="922" w:author="Editor" w:date="2018-01-31T01:51:00Z"/>
          <w:rFonts w:ascii="CMR10" w:hAnsi="CMR10" w:cs="CMR10"/>
          <w:sz w:val="20"/>
          <w:szCs w:val="20"/>
          <w:lang w:val="en-GB"/>
        </w:rPr>
      </w:pPr>
      <w:r w:rsidRPr="003103E0">
        <w:rPr>
          <w:rFonts w:ascii="CMR10" w:hAnsi="CMR10" w:cs="CMR10"/>
          <w:sz w:val="20"/>
          <w:szCs w:val="20"/>
          <w:lang w:val="en-GB"/>
        </w:rPr>
        <w:t>methionine 23 amino acids were within this interaction distance in only three con</w:t>
      </w:r>
      <w:del w:id="923" w:author="Editor" w:date="2018-01-31T01:51:00Z">
        <w:r w:rsidRPr="003103E0" w:rsidDel="00E45DCE">
          <w:rPr>
            <w:rFonts w:ascii="CMR10" w:hAnsi="CMR10" w:cs="CMR10"/>
            <w:sz w:val="20"/>
            <w:szCs w:val="20"/>
            <w:lang w:val="en-GB"/>
          </w:rPr>
          <w:delText>-</w:delText>
        </w:r>
      </w:del>
    </w:p>
    <w:p w14:paraId="3EC3230D" w14:textId="77777777" w:rsidR="00875898" w:rsidRPr="003103E0" w:rsidRDefault="00875898" w:rsidP="00E45DCE">
      <w:pPr>
        <w:autoSpaceDE w:val="0"/>
        <w:autoSpaceDN w:val="0"/>
        <w:adjustRightInd w:val="0"/>
        <w:spacing w:after="0" w:line="240" w:lineRule="auto"/>
        <w:rPr>
          <w:rFonts w:ascii="CMR10" w:hAnsi="CMR10" w:cs="CMR10"/>
          <w:sz w:val="20"/>
          <w:szCs w:val="20"/>
          <w:lang w:val="en-GB"/>
        </w:rPr>
      </w:pPr>
      <w:del w:id="924" w:author="Editor" w:date="2018-01-31T01:51:00Z">
        <w:r w:rsidRPr="003103E0" w:rsidDel="00E45DCE">
          <w:rPr>
            <w:rFonts w:ascii="CMR10" w:hAnsi="CMR10" w:cs="CMR10"/>
            <w:sz w:val="20"/>
            <w:szCs w:val="20"/>
            <w:lang w:val="en-GB"/>
          </w:rPr>
          <w:delText>_</w:delText>
        </w:r>
      </w:del>
      <w:ins w:id="925" w:author="Editor" w:date="2018-01-31T01:51:00Z">
        <w:r w:rsidR="00E45DCE" w:rsidRPr="003103E0">
          <w:rPr>
            <w:rFonts w:ascii="CMR10" w:hAnsi="CMR10" w:cs="CMR10"/>
            <w:sz w:val="20"/>
            <w:szCs w:val="20"/>
            <w:lang w:val="en-GB"/>
          </w:rPr>
          <w:t>fi</w:t>
        </w:r>
      </w:ins>
      <w:r w:rsidRPr="003103E0">
        <w:rPr>
          <w:rFonts w:ascii="CMR10" w:hAnsi="CMR10" w:cs="CMR10"/>
          <w:sz w:val="20"/>
          <w:szCs w:val="20"/>
          <w:lang w:val="en-GB"/>
        </w:rPr>
        <w:t xml:space="preserve">gurations out of the initial 40 (Figure 4). The Matrix view helped </w:t>
      </w:r>
      <w:del w:id="926" w:author="Editor" w:date="2018-01-31T01:51:00Z">
        <w:r w:rsidRPr="003103E0" w:rsidDel="00E45DCE">
          <w:rPr>
            <w:rFonts w:ascii="CMR10" w:hAnsi="CMR10" w:cs="CMR10"/>
            <w:sz w:val="20"/>
            <w:szCs w:val="20"/>
            <w:lang w:val="en-GB"/>
          </w:rPr>
          <w:delText xml:space="preserve">to </w:delText>
        </w:r>
      </w:del>
      <w:ins w:id="927" w:author="Editor" w:date="2018-01-31T01:51:00Z">
        <w:r w:rsidR="00E45DCE" w:rsidRPr="003103E0">
          <w:rPr>
            <w:rFonts w:ascii="CMR10" w:hAnsi="CMR10" w:cs="CMR10"/>
            <w:sz w:val="20"/>
            <w:szCs w:val="20"/>
            <w:lang w:val="en-GB"/>
          </w:rPr>
          <w:t xml:space="preserve">to </w:t>
        </w:r>
      </w:ins>
      <w:del w:id="928" w:author="Editor" w:date="2018-01-31T01:51:00Z">
        <w:r w:rsidRPr="003103E0" w:rsidDel="00E45DCE">
          <w:rPr>
            <w:rFonts w:ascii="CMR10" w:hAnsi="CMR10" w:cs="CMR10"/>
            <w:sz w:val="20"/>
            <w:szCs w:val="20"/>
            <w:lang w:val="en-GB"/>
          </w:rPr>
          <w:delText>_</w:delText>
        </w:r>
      </w:del>
      <w:ins w:id="929" w:author="Editor" w:date="2018-01-31T01:51:00Z">
        <w:r w:rsidR="00E45DCE" w:rsidRPr="003103E0">
          <w:rPr>
            <w:rFonts w:ascii="CMR10" w:hAnsi="CMR10" w:cs="CMR10"/>
            <w:sz w:val="20"/>
            <w:szCs w:val="20"/>
            <w:lang w:val="en-GB"/>
          </w:rPr>
          <w:t>fi</w:t>
        </w:r>
      </w:ins>
      <w:r w:rsidRPr="003103E0">
        <w:rPr>
          <w:rFonts w:ascii="CMR10" w:hAnsi="CMR10" w:cs="CMR10"/>
          <w:sz w:val="20"/>
          <w:szCs w:val="20"/>
          <w:lang w:val="en-GB"/>
        </w:rPr>
        <w:t>lter these</w:t>
      </w:r>
    </w:p>
    <w:p w14:paraId="5F247D3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immediately </w:t>
      </w:r>
      <w:del w:id="930" w:author="Editor" w:date="2018-01-31T01:52:00Z">
        <w:r w:rsidRPr="003103E0" w:rsidDel="00E45DCE">
          <w:rPr>
            <w:rFonts w:ascii="CMR10" w:hAnsi="CMR10" w:cs="CMR10"/>
            <w:sz w:val="20"/>
            <w:szCs w:val="20"/>
            <w:lang w:val="en-GB"/>
          </w:rPr>
          <w:delText xml:space="preserve">by </w:delText>
        </w:r>
      </w:del>
      <w:ins w:id="931" w:author="Editor" w:date="2018-01-31T01:52:00Z">
        <w:r w:rsidR="00E45DCE" w:rsidRPr="003103E0">
          <w:rPr>
            <w:rFonts w:ascii="CMR10" w:hAnsi="CMR10" w:cs="CMR10"/>
            <w:sz w:val="20"/>
            <w:szCs w:val="20"/>
            <w:lang w:val="en-GB"/>
          </w:rPr>
          <w:t xml:space="preserve">through a </w:t>
        </w:r>
      </w:ins>
      <w:r w:rsidRPr="003103E0">
        <w:rPr>
          <w:rFonts w:ascii="CMR10" w:hAnsi="CMR10" w:cs="CMR10"/>
          <w:sz w:val="20"/>
          <w:szCs w:val="20"/>
          <w:lang w:val="en-GB"/>
        </w:rPr>
        <w:t>simple interaction with the view. The remaining 37 con</w:t>
      </w:r>
      <w:del w:id="932" w:author="Editor" w:date="2018-01-31T01:52:00Z">
        <w:r w:rsidRPr="003103E0" w:rsidDel="00E45DCE">
          <w:rPr>
            <w:rFonts w:ascii="CMR10" w:hAnsi="CMR10" w:cs="CMR10"/>
            <w:sz w:val="20"/>
            <w:szCs w:val="20"/>
            <w:lang w:val="en-GB"/>
          </w:rPr>
          <w:delText>_</w:delText>
        </w:r>
      </w:del>
      <w:ins w:id="933" w:author="Editor" w:date="2018-01-31T01:52:00Z">
        <w:r w:rsidR="00E45DCE" w:rsidRPr="003103E0">
          <w:rPr>
            <w:rFonts w:ascii="CMR10" w:hAnsi="CMR10" w:cs="CMR10"/>
            <w:sz w:val="20"/>
            <w:szCs w:val="20"/>
            <w:lang w:val="en-GB"/>
          </w:rPr>
          <w:t>fi</w:t>
        </w:r>
      </w:ins>
      <w:r w:rsidRPr="003103E0">
        <w:rPr>
          <w:rFonts w:ascii="CMR10" w:hAnsi="CMR10" w:cs="CMR10"/>
          <w:sz w:val="20"/>
          <w:szCs w:val="20"/>
          <w:lang w:val="en-GB"/>
        </w:rPr>
        <w:t>gurations</w:t>
      </w:r>
    </w:p>
    <w:p w14:paraId="15E3A7F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were automatically hidden in the remaining views.</w:t>
      </w:r>
    </w:p>
    <w:p w14:paraId="59B0003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the next step, we switched to the Contact-Zone list-view and compared the</w:t>
      </w:r>
    </w:p>
    <w:p w14:paraId="5005AC2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list of amino acids </w:t>
      </w:r>
      <w:del w:id="934" w:author="Editor" w:date="2018-01-31T01:52:00Z">
        <w:r w:rsidRPr="003103E0" w:rsidDel="00E45DCE">
          <w:rPr>
            <w:rFonts w:ascii="CMR10" w:hAnsi="CMR10" w:cs="CMR10"/>
            <w:sz w:val="20"/>
            <w:szCs w:val="20"/>
            <w:lang w:val="en-GB"/>
          </w:rPr>
          <w:delText xml:space="preserve">of </w:delText>
        </w:r>
      </w:del>
      <w:ins w:id="935" w:author="Editor" w:date="2018-01-31T01:52:00Z">
        <w:r w:rsidR="00E45DCE" w:rsidRPr="003103E0">
          <w:rPr>
            <w:rFonts w:ascii="CMR10" w:hAnsi="CMR10" w:cs="CMR10"/>
            <w:sz w:val="20"/>
            <w:szCs w:val="20"/>
            <w:lang w:val="en-GB"/>
          </w:rPr>
          <w:t xml:space="preserve">from </w:t>
        </w:r>
      </w:ins>
      <w:r w:rsidRPr="003103E0">
        <w:rPr>
          <w:rFonts w:ascii="CMR10" w:hAnsi="CMR10" w:cs="CMR10"/>
          <w:sz w:val="20"/>
          <w:szCs w:val="20"/>
          <w:lang w:val="en-GB"/>
        </w:rPr>
        <w:t>the 3NW0 crystal structure with the lists of all three selected</w:t>
      </w:r>
    </w:p>
    <w:p w14:paraId="04AB24E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936" w:author="Editor" w:date="2018-01-31T01:52:00Z">
        <w:r w:rsidRPr="003103E0" w:rsidDel="00E45DCE">
          <w:rPr>
            <w:rFonts w:ascii="CMR10" w:hAnsi="CMR10" w:cs="CMR10"/>
            <w:sz w:val="20"/>
            <w:szCs w:val="20"/>
            <w:lang w:val="en-GB"/>
          </w:rPr>
          <w:delText>_</w:delText>
        </w:r>
      </w:del>
      <w:ins w:id="937" w:author="Editor" w:date="2018-01-31T01:52:00Z">
        <w:r w:rsidR="00E45DCE" w:rsidRPr="003103E0">
          <w:rPr>
            <w:rFonts w:ascii="CMR10" w:hAnsi="CMR10" w:cs="CMR10"/>
            <w:sz w:val="20"/>
            <w:szCs w:val="20"/>
            <w:lang w:val="en-GB"/>
          </w:rPr>
          <w:t>fi</w:t>
        </w:r>
      </w:ins>
      <w:r w:rsidRPr="003103E0">
        <w:rPr>
          <w:rFonts w:ascii="CMR10" w:hAnsi="CMR10" w:cs="CMR10"/>
          <w:sz w:val="20"/>
          <w:szCs w:val="20"/>
          <w:lang w:val="en-GB"/>
        </w:rPr>
        <w:t>gurations. Figure 9 shows the comparison between the 3NW0 structure and</w:t>
      </w:r>
    </w:p>
    <w:p w14:paraId="34B34A45" w14:textId="77777777" w:rsidR="00875898" w:rsidRPr="003103E0" w:rsidRDefault="00E45DCE" w:rsidP="00875898">
      <w:pPr>
        <w:autoSpaceDE w:val="0"/>
        <w:autoSpaceDN w:val="0"/>
        <w:adjustRightInd w:val="0"/>
        <w:spacing w:after="0" w:line="240" w:lineRule="auto"/>
        <w:rPr>
          <w:rFonts w:ascii="CMR10" w:hAnsi="CMR10" w:cs="CMR10"/>
          <w:sz w:val="20"/>
          <w:szCs w:val="20"/>
          <w:lang w:val="en-GB"/>
        </w:rPr>
      </w:pPr>
      <w:ins w:id="938" w:author="Editor" w:date="2018-01-31T01:52:00Z">
        <w:r w:rsidRPr="003103E0">
          <w:rPr>
            <w:rFonts w:ascii="CMR10" w:hAnsi="CMR10" w:cs="CMR10"/>
            <w:sz w:val="20"/>
            <w:szCs w:val="20"/>
            <w:lang w:val="en-GB"/>
          </w:rPr>
          <w:t xml:space="preserve">the </w:t>
        </w:r>
      </w:ins>
      <w:r w:rsidR="00875898" w:rsidRPr="003103E0">
        <w:rPr>
          <w:rFonts w:ascii="CMR10" w:hAnsi="CMR10" w:cs="CMR10"/>
          <w:sz w:val="20"/>
          <w:szCs w:val="20"/>
          <w:lang w:val="en-GB"/>
        </w:rPr>
        <w:t>three selected HADDOCK con</w:t>
      </w:r>
      <w:del w:id="939" w:author="Editor" w:date="2018-01-31T01:52:00Z">
        <w:r w:rsidR="00875898" w:rsidRPr="003103E0" w:rsidDel="00E45DCE">
          <w:rPr>
            <w:rFonts w:ascii="CMR10" w:hAnsi="CMR10" w:cs="CMR10"/>
            <w:sz w:val="20"/>
            <w:szCs w:val="20"/>
            <w:lang w:val="en-GB"/>
          </w:rPr>
          <w:delText>_</w:delText>
        </w:r>
      </w:del>
      <w:ins w:id="940" w:author="Editor" w:date="2018-01-31T01:52:00Z">
        <w:r w:rsidRPr="003103E0">
          <w:rPr>
            <w:rFonts w:ascii="CMR10" w:hAnsi="CMR10" w:cs="CMR10"/>
            <w:sz w:val="20"/>
            <w:szCs w:val="20"/>
            <w:lang w:val="en-GB"/>
          </w:rPr>
          <w:t>fi</w:t>
        </w:r>
      </w:ins>
      <w:r w:rsidR="00875898" w:rsidRPr="003103E0">
        <w:rPr>
          <w:rFonts w:ascii="CMR10" w:hAnsi="CMR10" w:cs="CMR10"/>
          <w:sz w:val="20"/>
          <w:szCs w:val="20"/>
          <w:lang w:val="en-GB"/>
        </w:rPr>
        <w:t xml:space="preserve">gurations. From the given </w:t>
      </w:r>
      <w:del w:id="941" w:author="Editor" w:date="2018-01-31T01:52:00Z">
        <w:r w:rsidR="00875898" w:rsidRPr="003103E0" w:rsidDel="00E45DCE">
          <w:rPr>
            <w:rFonts w:ascii="CMR10" w:hAnsi="CMR10" w:cs="CMR10"/>
            <w:sz w:val="20"/>
            <w:szCs w:val="20"/>
            <w:lang w:val="en-GB"/>
          </w:rPr>
          <w:delText xml:space="preserve">part </w:delText>
        </w:r>
      </w:del>
      <w:ins w:id="942" w:author="Editor" w:date="2018-01-31T01:52:00Z">
        <w:r w:rsidRPr="003103E0">
          <w:rPr>
            <w:rFonts w:ascii="CMR10" w:hAnsi="CMR10" w:cs="CMR10"/>
            <w:sz w:val="20"/>
            <w:szCs w:val="20"/>
            <w:lang w:val="en-GB"/>
          </w:rPr>
          <w:t xml:space="preserve">portion </w:t>
        </w:r>
      </w:ins>
      <w:r w:rsidR="00875898" w:rsidRPr="003103E0">
        <w:rPr>
          <w:rFonts w:ascii="CMR10" w:hAnsi="CMR10" w:cs="CMR10"/>
          <w:sz w:val="20"/>
          <w:szCs w:val="20"/>
          <w:lang w:val="en-GB"/>
        </w:rPr>
        <w:t>of the Contact-Zone</w:t>
      </w:r>
    </w:p>
    <w:p w14:paraId="5D3514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list-view, the similarities and di</w:t>
      </w:r>
      <w:del w:id="943" w:author="Editor" w:date="2018-01-31T01:52:00Z">
        <w:r w:rsidRPr="003103E0" w:rsidDel="00E45DCE">
          <w:rPr>
            <w:rFonts w:ascii="CMR10" w:hAnsi="CMR10" w:cs="CMR10"/>
            <w:sz w:val="20"/>
            <w:szCs w:val="20"/>
            <w:lang w:val="en-GB"/>
          </w:rPr>
          <w:delText>_</w:delText>
        </w:r>
      </w:del>
      <w:ins w:id="944" w:author="Editor" w:date="2018-01-31T01:52:00Z">
        <w:r w:rsidR="00E45DCE" w:rsidRPr="003103E0">
          <w:rPr>
            <w:rFonts w:ascii="CMR10" w:hAnsi="CMR10" w:cs="CMR10"/>
            <w:sz w:val="20"/>
            <w:szCs w:val="20"/>
            <w:lang w:val="en-GB"/>
          </w:rPr>
          <w:t>ff</w:t>
        </w:r>
      </w:ins>
      <w:r w:rsidRPr="003103E0">
        <w:rPr>
          <w:rFonts w:ascii="CMR10" w:hAnsi="CMR10" w:cs="CMR10"/>
          <w:sz w:val="20"/>
          <w:szCs w:val="20"/>
          <w:lang w:val="en-GB"/>
        </w:rPr>
        <w:t xml:space="preserve">erences between the </w:t>
      </w:r>
      <w:del w:id="945" w:author="Editor" w:date="2018-01-31T01:53:00Z">
        <w:r w:rsidRPr="003103E0" w:rsidDel="00E45DCE">
          <w:rPr>
            <w:rFonts w:ascii="CMR10" w:hAnsi="CMR10" w:cs="CMR10"/>
            <w:sz w:val="20"/>
            <w:szCs w:val="20"/>
            <w:lang w:val="en-GB"/>
          </w:rPr>
          <w:delText xml:space="preserve">crystal </w:delText>
        </w:r>
      </w:del>
      <w:r w:rsidRPr="003103E0">
        <w:rPr>
          <w:rFonts w:ascii="CMR10" w:hAnsi="CMR10" w:cs="CMR10"/>
          <w:sz w:val="20"/>
          <w:szCs w:val="20"/>
          <w:lang w:val="en-GB"/>
        </w:rPr>
        <w:t>3NW0</w:t>
      </w:r>
      <w:ins w:id="946" w:author="Editor" w:date="2018-01-31T01:53:00Z">
        <w:r w:rsidR="00E45DCE" w:rsidRPr="003103E0">
          <w:rPr>
            <w:rFonts w:ascii="CMR10" w:hAnsi="CMR10" w:cs="CMR10"/>
            <w:sz w:val="20"/>
            <w:szCs w:val="20"/>
            <w:lang w:val="en-GB"/>
          </w:rPr>
          <w:t xml:space="preserve"> crystal</w:t>
        </w:r>
      </w:ins>
      <w:r w:rsidRPr="003103E0">
        <w:rPr>
          <w:rFonts w:ascii="CMR10" w:hAnsi="CMR10" w:cs="CMR10"/>
          <w:sz w:val="20"/>
          <w:szCs w:val="20"/>
          <w:lang w:val="en-GB"/>
        </w:rPr>
        <w:t xml:space="preserve"> (in the leftmost</w:t>
      </w:r>
    </w:p>
    <w:p w14:paraId="5853FDC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list) and the three selected HADDOCK con</w:t>
      </w:r>
      <w:del w:id="947" w:author="Editor" w:date="2018-01-31T01:53:00Z">
        <w:r w:rsidRPr="003103E0" w:rsidDel="00E45DCE">
          <w:rPr>
            <w:rFonts w:ascii="CMR10" w:hAnsi="CMR10" w:cs="CMR10"/>
            <w:sz w:val="20"/>
            <w:szCs w:val="20"/>
            <w:lang w:val="en-GB"/>
          </w:rPr>
          <w:delText>_</w:delText>
        </w:r>
      </w:del>
      <w:ins w:id="948" w:author="Editor" w:date="2018-01-31T01:53:00Z">
        <w:r w:rsidR="00E45DCE" w:rsidRPr="003103E0">
          <w:rPr>
            <w:rFonts w:ascii="CMR10" w:hAnsi="CMR10" w:cs="CMR10"/>
            <w:sz w:val="20"/>
            <w:szCs w:val="20"/>
            <w:lang w:val="en-GB"/>
          </w:rPr>
          <w:t>fi</w:t>
        </w:r>
      </w:ins>
      <w:r w:rsidRPr="003103E0">
        <w:rPr>
          <w:rFonts w:ascii="CMR10" w:hAnsi="CMR10" w:cs="CMR10"/>
          <w:sz w:val="20"/>
          <w:szCs w:val="20"/>
          <w:lang w:val="en-GB"/>
        </w:rPr>
        <w:t xml:space="preserve">gurations </w:t>
      </w:r>
      <w:del w:id="949" w:author="Editor" w:date="2018-01-31T01:53:00Z">
        <w:r w:rsidRPr="003103E0" w:rsidDel="00E45DCE">
          <w:rPr>
            <w:rFonts w:ascii="CMR10" w:hAnsi="CMR10" w:cs="CMR10"/>
            <w:sz w:val="20"/>
            <w:szCs w:val="20"/>
            <w:lang w:val="en-GB"/>
          </w:rPr>
          <w:delText xml:space="preserve">on </w:delText>
        </w:r>
      </w:del>
      <w:ins w:id="950" w:author="Editor" w:date="2018-01-31T01:53:00Z">
        <w:r w:rsidR="00E45DCE" w:rsidRPr="003103E0">
          <w:rPr>
            <w:rFonts w:ascii="CMR10" w:hAnsi="CMR10" w:cs="CMR10"/>
            <w:sz w:val="20"/>
            <w:szCs w:val="20"/>
            <w:lang w:val="en-GB"/>
          </w:rPr>
          <w:t xml:space="preserve">at </w:t>
        </w:r>
      </w:ins>
      <w:r w:rsidRPr="003103E0">
        <w:rPr>
          <w:rFonts w:ascii="CMR10" w:hAnsi="CMR10" w:cs="CMR10"/>
          <w:sz w:val="20"/>
          <w:szCs w:val="20"/>
          <w:lang w:val="en-GB"/>
        </w:rPr>
        <w:t xml:space="preserve">the level of </w:t>
      </w:r>
      <w:ins w:id="951" w:author="Editor" w:date="2018-01-31T01:53:00Z">
        <w:r w:rsidR="00E45DCE" w:rsidRPr="003103E0">
          <w:rPr>
            <w:rFonts w:ascii="CMR10" w:hAnsi="CMR10" w:cs="CMR10"/>
            <w:sz w:val="20"/>
            <w:szCs w:val="20"/>
            <w:lang w:val="en-GB"/>
          </w:rPr>
          <w:t xml:space="preserve">the </w:t>
        </w:r>
      </w:ins>
      <w:r w:rsidRPr="003103E0">
        <w:rPr>
          <w:rFonts w:ascii="CMR10" w:hAnsi="CMR10" w:cs="CMR10"/>
          <w:sz w:val="20"/>
          <w:szCs w:val="20"/>
          <w:lang w:val="en-GB"/>
        </w:rPr>
        <w:t>individual</w:t>
      </w:r>
    </w:p>
    <w:p w14:paraId="293AB52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amino acids are clearly visible. </w:t>
      </w:r>
      <w:del w:id="952" w:author="Editor" w:date="2018-01-31T01:53:00Z">
        <w:r w:rsidRPr="003103E0" w:rsidDel="00E45DCE">
          <w:rPr>
            <w:rFonts w:ascii="CMR10" w:hAnsi="CMR10" w:cs="CMR10"/>
            <w:sz w:val="20"/>
            <w:szCs w:val="20"/>
            <w:lang w:val="en-GB"/>
          </w:rPr>
          <w:delText>In a</w:delText>
        </w:r>
      </w:del>
      <w:ins w:id="953" w:author="Editor" w:date="2018-01-31T01:53:00Z">
        <w:r w:rsidR="00E45DCE" w:rsidRPr="003103E0">
          <w:rPr>
            <w:rFonts w:ascii="CMR10" w:hAnsi="CMR10" w:cs="CMR10"/>
            <w:sz w:val="20"/>
            <w:szCs w:val="20"/>
            <w:lang w:val="en-GB"/>
          </w:rPr>
          <w:t>A</w:t>
        </w:r>
      </w:ins>
      <w:r w:rsidRPr="003103E0">
        <w:rPr>
          <w:rFonts w:ascii="CMR10" w:hAnsi="CMR10" w:cs="CMR10"/>
          <w:sz w:val="20"/>
          <w:szCs w:val="20"/>
          <w:lang w:val="en-GB"/>
        </w:rPr>
        <w:t>ddition</w:t>
      </w:r>
      <w:ins w:id="954" w:author="Editor" w:date="2018-01-31T01:53:00Z">
        <w:r w:rsidR="00E45DCE" w:rsidRPr="003103E0">
          <w:rPr>
            <w:rFonts w:ascii="CMR10" w:hAnsi="CMR10" w:cs="CMR10"/>
            <w:sz w:val="20"/>
            <w:szCs w:val="20"/>
            <w:lang w:val="en-GB"/>
          </w:rPr>
          <w:t>ally</w:t>
        </w:r>
      </w:ins>
      <w:r w:rsidRPr="003103E0">
        <w:rPr>
          <w:rFonts w:ascii="CMR10" w:hAnsi="CMR10" w:cs="CMR10"/>
          <w:sz w:val="20"/>
          <w:szCs w:val="20"/>
          <w:lang w:val="en-GB"/>
        </w:rPr>
        <w:t>, the pairs of the interacting amino acids</w:t>
      </w:r>
    </w:p>
    <w:p w14:paraId="4C452D9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identical to the 3NW0 crystal structure are highlighted (red lines in Figure 9). The</w:t>
      </w:r>
    </w:p>
    <w:p w14:paraId="14F2636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left-to-right order of the </w:t>
      </w:r>
      <w:del w:id="955" w:author="Editor" w:date="2018-01-31T04:37:00Z">
        <w:r w:rsidRPr="003103E0" w:rsidDel="00A15F89">
          <w:rPr>
            <w:rFonts w:ascii="CMR10" w:hAnsi="CMR10" w:cs="CMR10"/>
            <w:sz w:val="20"/>
            <w:szCs w:val="20"/>
            <w:lang w:val="en-GB"/>
          </w:rPr>
          <w:delText>modeled</w:delText>
        </w:r>
      </w:del>
      <w:ins w:id="956" w:author="Editor" w:date="2018-01-31T04:37:00Z">
        <w:r w:rsidR="00A15F89" w:rsidRPr="003103E0">
          <w:rPr>
            <w:rFonts w:ascii="CMR10" w:hAnsi="CMR10" w:cs="CMR10"/>
            <w:sz w:val="20"/>
            <w:szCs w:val="20"/>
            <w:lang w:val="en-GB"/>
          </w:rPr>
          <w:t>modelled</w:t>
        </w:r>
      </w:ins>
      <w:r w:rsidRPr="003103E0">
        <w:rPr>
          <w:rFonts w:ascii="CMR10" w:hAnsi="CMR10" w:cs="CMR10"/>
          <w:sz w:val="20"/>
          <w:szCs w:val="20"/>
          <w:lang w:val="en-GB"/>
        </w:rPr>
        <w:t xml:space="preserve"> con</w:t>
      </w:r>
      <w:del w:id="957" w:author="Editor" w:date="2018-01-31T01:53:00Z">
        <w:r w:rsidRPr="003103E0" w:rsidDel="00E45DCE">
          <w:rPr>
            <w:rFonts w:ascii="CMR10" w:hAnsi="CMR10" w:cs="CMR10"/>
            <w:sz w:val="20"/>
            <w:szCs w:val="20"/>
            <w:lang w:val="en-GB"/>
          </w:rPr>
          <w:delText>_</w:delText>
        </w:r>
      </w:del>
      <w:ins w:id="958" w:author="Editor" w:date="2018-01-31T01:53:00Z">
        <w:r w:rsidR="00E45DCE" w:rsidRPr="003103E0">
          <w:rPr>
            <w:rFonts w:ascii="CMR10" w:hAnsi="CMR10" w:cs="CMR10"/>
            <w:sz w:val="20"/>
            <w:szCs w:val="20"/>
            <w:lang w:val="en-GB"/>
          </w:rPr>
          <w:t>fi</w:t>
        </w:r>
      </w:ins>
      <w:r w:rsidRPr="003103E0">
        <w:rPr>
          <w:rFonts w:ascii="CMR10" w:hAnsi="CMR10" w:cs="CMR10"/>
          <w:sz w:val="20"/>
          <w:szCs w:val="20"/>
          <w:lang w:val="en-GB"/>
        </w:rPr>
        <w:t>gurations in Figure 9 re</w:t>
      </w:r>
      <w:ins w:id="959" w:author="Editor" w:date="2018-01-31T01:53:00Z">
        <w:r w:rsidR="004204E4" w:rsidRPr="003103E0">
          <w:rPr>
            <w:rFonts w:ascii="CMR10" w:hAnsi="CMR10" w:cs="CMR10"/>
            <w:sz w:val="20"/>
            <w:szCs w:val="20"/>
            <w:lang w:val="en-GB"/>
          </w:rPr>
          <w:t>fl</w:t>
        </w:r>
      </w:ins>
      <w:r w:rsidRPr="003103E0">
        <w:rPr>
          <w:rFonts w:ascii="CMR10" w:hAnsi="CMR10" w:cs="CMR10"/>
          <w:sz w:val="20"/>
          <w:szCs w:val="20"/>
          <w:lang w:val="en-GB"/>
        </w:rPr>
        <w:t>ects their similarity</w:t>
      </w:r>
    </w:p>
    <w:p w14:paraId="31DB4732"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11 of 26</w:t>
      </w:r>
    </w:p>
    <w:p w14:paraId="4447238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the primary crystal structure</w:t>
      </w:r>
      <w:del w:id="960" w:author="Editor" w:date="2018-01-31T01:53:00Z">
        <w:r w:rsidRPr="003103E0" w:rsidDel="004204E4">
          <w:rPr>
            <w:rFonts w:ascii="CMR10" w:hAnsi="CMR10" w:cs="CMR10"/>
            <w:sz w:val="20"/>
            <w:szCs w:val="20"/>
            <w:lang w:val="en-GB"/>
          </w:rPr>
          <w:delText>,</w:delText>
        </w:r>
      </w:del>
      <w:r w:rsidRPr="003103E0">
        <w:rPr>
          <w:rFonts w:ascii="CMR10" w:hAnsi="CMR10" w:cs="CMR10"/>
          <w:sz w:val="20"/>
          <w:szCs w:val="20"/>
          <w:lang w:val="en-GB"/>
        </w:rPr>
        <w:t xml:space="preserve"> based on the number of identical pairs of amino</w:t>
      </w:r>
    </w:p>
    <w:p w14:paraId="782ACE2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acids (the best model is next to the crystal).</w:t>
      </w:r>
    </w:p>
    <w:p w14:paraId="1D32AAE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Finally, the 3NW0 crystal and three selected con</w:t>
      </w:r>
      <w:del w:id="961" w:author="Editor" w:date="2018-01-31T01:54:00Z">
        <w:r w:rsidRPr="003103E0" w:rsidDel="004204E4">
          <w:rPr>
            <w:rFonts w:ascii="CMR10" w:hAnsi="CMR10" w:cs="CMR10"/>
            <w:sz w:val="20"/>
            <w:szCs w:val="20"/>
            <w:lang w:val="en-GB"/>
          </w:rPr>
          <w:delText>_</w:delText>
        </w:r>
      </w:del>
      <w:ins w:id="962" w:author="Editor" w:date="2018-01-31T01:54:00Z">
        <w:r w:rsidR="004204E4" w:rsidRPr="003103E0">
          <w:rPr>
            <w:rFonts w:ascii="CMR10" w:hAnsi="CMR10" w:cs="CMR10"/>
            <w:sz w:val="20"/>
            <w:szCs w:val="20"/>
            <w:lang w:val="en-GB"/>
          </w:rPr>
          <w:t>fi</w:t>
        </w:r>
      </w:ins>
      <w:r w:rsidRPr="003103E0">
        <w:rPr>
          <w:rFonts w:ascii="CMR10" w:hAnsi="CMR10" w:cs="CMR10"/>
          <w:sz w:val="20"/>
          <w:szCs w:val="20"/>
          <w:lang w:val="en-GB"/>
        </w:rPr>
        <w:t>gurations were explored using</w:t>
      </w:r>
    </w:p>
    <w:p w14:paraId="3BD2E40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3D representations with the aim </w:t>
      </w:r>
      <w:del w:id="963" w:author="Editor" w:date="2018-01-31T01:54:00Z">
        <w:r w:rsidRPr="003103E0" w:rsidDel="004204E4">
          <w:rPr>
            <w:rFonts w:ascii="CMR10" w:hAnsi="CMR10" w:cs="CMR10"/>
            <w:sz w:val="20"/>
            <w:szCs w:val="20"/>
            <w:lang w:val="en-GB"/>
          </w:rPr>
          <w:delText xml:space="preserve">to </w:delText>
        </w:r>
      </w:del>
      <w:ins w:id="964" w:author="Editor" w:date="2018-01-31T01:54:00Z">
        <w:r w:rsidR="004204E4" w:rsidRPr="003103E0">
          <w:rPr>
            <w:rFonts w:ascii="CMR10" w:hAnsi="CMR10" w:cs="CMR10"/>
            <w:sz w:val="20"/>
            <w:szCs w:val="20"/>
            <w:lang w:val="en-GB"/>
          </w:rPr>
          <w:t xml:space="preserve">of </w:t>
        </w:r>
      </w:ins>
      <w:del w:id="965" w:author="Editor" w:date="2018-01-31T01:54:00Z">
        <w:r w:rsidRPr="003103E0" w:rsidDel="004204E4">
          <w:rPr>
            <w:rFonts w:ascii="CMR10" w:hAnsi="CMR10" w:cs="CMR10"/>
            <w:sz w:val="20"/>
            <w:szCs w:val="20"/>
            <w:lang w:val="en-GB"/>
          </w:rPr>
          <w:delText xml:space="preserve">explore </w:delText>
        </w:r>
      </w:del>
      <w:ins w:id="966" w:author="Editor" w:date="2018-01-31T01:54:00Z">
        <w:r w:rsidR="004204E4" w:rsidRPr="003103E0">
          <w:rPr>
            <w:rFonts w:ascii="CMR10" w:hAnsi="CMR10" w:cs="CMR10"/>
            <w:sz w:val="20"/>
            <w:szCs w:val="20"/>
            <w:lang w:val="en-GB"/>
          </w:rPr>
          <w:t xml:space="preserve">exploring </w:t>
        </w:r>
      </w:ins>
      <w:r w:rsidRPr="003103E0">
        <w:rPr>
          <w:rFonts w:ascii="CMR10" w:hAnsi="CMR10" w:cs="CMR10"/>
          <w:sz w:val="20"/>
          <w:szCs w:val="20"/>
          <w:lang w:val="en-GB"/>
        </w:rPr>
        <w:t xml:space="preserve">the constitution, </w:t>
      </w:r>
      <w:del w:id="967" w:author="Editor" w:date="2018-01-31T01:54:00Z">
        <w:r w:rsidRPr="003103E0" w:rsidDel="004204E4">
          <w:rPr>
            <w:rFonts w:ascii="CMR10" w:hAnsi="CMR10" w:cs="CMR10"/>
            <w:sz w:val="20"/>
            <w:szCs w:val="20"/>
            <w:lang w:val="en-GB"/>
          </w:rPr>
          <w:delText xml:space="preserve">the </w:delText>
        </w:r>
      </w:del>
      <w:r w:rsidRPr="003103E0">
        <w:rPr>
          <w:rFonts w:ascii="CMR10" w:hAnsi="CMR10" w:cs="CMR10"/>
          <w:sz w:val="20"/>
          <w:szCs w:val="20"/>
          <w:lang w:val="en-GB"/>
        </w:rPr>
        <w:t>mutual distances,</w:t>
      </w:r>
    </w:p>
    <w:p w14:paraId="24832D1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w:t>
      </w:r>
      <w:del w:id="968" w:author="Editor" w:date="2018-01-31T01:54:00Z">
        <w:r w:rsidRPr="003103E0" w:rsidDel="004204E4">
          <w:rPr>
            <w:rFonts w:ascii="CMR10" w:hAnsi="CMR10" w:cs="CMR10"/>
            <w:sz w:val="20"/>
            <w:szCs w:val="20"/>
            <w:lang w:val="en-GB"/>
          </w:rPr>
          <w:delText xml:space="preserve">the </w:delText>
        </w:r>
      </w:del>
      <w:r w:rsidRPr="003103E0">
        <w:rPr>
          <w:rFonts w:ascii="CMR10" w:hAnsi="CMR10" w:cs="CMR10"/>
          <w:sz w:val="20"/>
          <w:szCs w:val="20"/>
          <w:lang w:val="en-GB"/>
        </w:rPr>
        <w:t xml:space="preserve">properties of the contact zones in detail. In 3NW0, the </w:t>
      </w:r>
      <w:del w:id="969" w:author="Editor" w:date="2018-01-31T01:54:00Z">
        <w:r w:rsidRPr="003103E0" w:rsidDel="004204E4">
          <w:rPr>
            <w:rFonts w:ascii="CMR10" w:hAnsi="CMR10" w:cs="CMR10"/>
            <w:sz w:val="20"/>
            <w:szCs w:val="20"/>
            <w:lang w:val="en-GB"/>
          </w:rPr>
          <w:delText>_</w:delText>
        </w:r>
      </w:del>
      <w:ins w:id="970" w:author="Editor" w:date="2018-01-31T01:54:00Z">
        <w:r w:rsidR="004204E4" w:rsidRPr="003103E0">
          <w:rPr>
            <w:rFonts w:ascii="CMR10" w:hAnsi="CMR10" w:cs="CMR10"/>
            <w:sz w:val="20"/>
            <w:szCs w:val="20"/>
            <w:lang w:val="en-GB"/>
          </w:rPr>
          <w:t>fi</w:t>
        </w:r>
      </w:ins>
      <w:r w:rsidRPr="003103E0">
        <w:rPr>
          <w:rFonts w:ascii="CMR10" w:hAnsi="CMR10" w:cs="CMR10"/>
          <w:sz w:val="20"/>
          <w:szCs w:val="20"/>
          <w:lang w:val="en-GB"/>
        </w:rPr>
        <w:t>rst NSE1</w:t>
      </w:r>
    </w:p>
    <w:p w14:paraId="5765ED4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interacting protein was selected as the reference protein and all three con</w:t>
      </w:r>
      <w:del w:id="971" w:author="Editor" w:date="2018-01-31T01:54:00Z">
        <w:r w:rsidRPr="003103E0" w:rsidDel="004204E4">
          <w:rPr>
            <w:rFonts w:ascii="CMR10" w:hAnsi="CMR10" w:cs="CMR10"/>
            <w:sz w:val="20"/>
            <w:szCs w:val="20"/>
            <w:lang w:val="en-GB"/>
          </w:rPr>
          <w:delText>_</w:delText>
        </w:r>
      </w:del>
      <w:ins w:id="972" w:author="Editor" w:date="2018-01-31T01:54:00Z">
        <w:r w:rsidR="004204E4" w:rsidRPr="003103E0">
          <w:rPr>
            <w:rFonts w:ascii="CMR10" w:hAnsi="CMR10" w:cs="CMR10"/>
            <w:sz w:val="20"/>
            <w:szCs w:val="20"/>
            <w:lang w:val="en-GB"/>
          </w:rPr>
          <w:t>fi</w:t>
        </w:r>
      </w:ins>
      <w:r w:rsidRPr="003103E0">
        <w:rPr>
          <w:rFonts w:ascii="CMR10" w:hAnsi="CMR10" w:cs="CMR10"/>
          <w:sz w:val="20"/>
          <w:szCs w:val="20"/>
          <w:lang w:val="en-GB"/>
        </w:rPr>
        <w:t>gurations</w:t>
      </w:r>
    </w:p>
    <w:p w14:paraId="7C4C846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were aligned with respect to the paired proteins. The paired proteins were</w:t>
      </w:r>
    </w:p>
    <w:p w14:paraId="1E8115F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positioned around the reference one. Figure 5a shows the situation where the three</w:t>
      </w:r>
    </w:p>
    <w:p w14:paraId="5933E8B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selected con</w:t>
      </w:r>
      <w:del w:id="973" w:author="Editor" w:date="2018-01-31T01:54:00Z">
        <w:r w:rsidRPr="003103E0" w:rsidDel="004204E4">
          <w:rPr>
            <w:rFonts w:ascii="CMR10" w:hAnsi="CMR10" w:cs="CMR10"/>
            <w:sz w:val="20"/>
            <w:szCs w:val="20"/>
            <w:lang w:val="en-GB"/>
          </w:rPr>
          <w:delText>_</w:delText>
        </w:r>
      </w:del>
      <w:ins w:id="974" w:author="Editor" w:date="2018-01-31T01:54:00Z">
        <w:r w:rsidR="004204E4" w:rsidRPr="003103E0">
          <w:rPr>
            <w:rFonts w:ascii="CMR10" w:hAnsi="CMR10" w:cs="CMR10"/>
            <w:sz w:val="20"/>
            <w:szCs w:val="20"/>
            <w:lang w:val="en-GB"/>
          </w:rPr>
          <w:t>fi</w:t>
        </w:r>
      </w:ins>
      <w:r w:rsidRPr="003103E0">
        <w:rPr>
          <w:rFonts w:ascii="CMR10" w:hAnsi="CMR10" w:cs="CMR10"/>
          <w:sz w:val="20"/>
          <w:szCs w:val="20"/>
          <w:lang w:val="en-GB"/>
        </w:rPr>
        <w:t xml:space="preserve">gurations are visualized using </w:t>
      </w:r>
      <w:del w:id="975" w:author="Editor" w:date="2018-01-31T01:54:00Z">
        <w:r w:rsidRPr="003103E0" w:rsidDel="004204E4">
          <w:rPr>
            <w:rFonts w:ascii="CMR10" w:hAnsi="CMR10" w:cs="CMR10"/>
            <w:sz w:val="20"/>
            <w:szCs w:val="20"/>
            <w:lang w:val="en-GB"/>
          </w:rPr>
          <w:delText xml:space="preserve">the </w:delText>
        </w:r>
      </w:del>
      <w:ins w:id="976" w:author="Editor" w:date="2018-01-31T01:54:00Z">
        <w:r w:rsidR="004204E4" w:rsidRPr="003103E0">
          <w:rPr>
            <w:rFonts w:ascii="CMR10" w:hAnsi="CMR10" w:cs="CMR10"/>
            <w:sz w:val="20"/>
            <w:szCs w:val="20"/>
            <w:lang w:val="en-GB"/>
          </w:rPr>
          <w:t xml:space="preserve">a </w:t>
        </w:r>
      </w:ins>
      <w:r w:rsidRPr="003103E0">
        <w:rPr>
          <w:rFonts w:ascii="CMR10" w:hAnsi="CMR10" w:cs="CMR10"/>
          <w:sz w:val="20"/>
          <w:szCs w:val="20"/>
          <w:lang w:val="en-GB"/>
        </w:rPr>
        <w:t>commonly available method. The</w:t>
      </w:r>
    </w:p>
    <w:p w14:paraId="37737B5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977" w:author="Editor" w:date="2018-01-31T01:54:00Z">
        <w:r w:rsidRPr="003103E0" w:rsidDel="004204E4">
          <w:rPr>
            <w:rFonts w:ascii="CMR10" w:hAnsi="CMR10" w:cs="CMR10"/>
            <w:sz w:val="20"/>
            <w:szCs w:val="20"/>
            <w:lang w:val="en-GB"/>
          </w:rPr>
          <w:delText>_</w:delText>
        </w:r>
      </w:del>
      <w:ins w:id="978" w:author="Editor" w:date="2018-01-31T01:54:00Z">
        <w:r w:rsidR="004204E4" w:rsidRPr="003103E0">
          <w:rPr>
            <w:rFonts w:ascii="CMR10" w:hAnsi="CMR10" w:cs="CMR10"/>
            <w:sz w:val="20"/>
            <w:szCs w:val="20"/>
            <w:lang w:val="en-GB"/>
          </w:rPr>
          <w:t>fi</w:t>
        </w:r>
      </w:ins>
      <w:r w:rsidRPr="003103E0">
        <w:rPr>
          <w:rFonts w:ascii="CMR10" w:hAnsi="CMR10" w:cs="CMR10"/>
          <w:sz w:val="20"/>
          <w:szCs w:val="20"/>
          <w:lang w:val="en-GB"/>
        </w:rPr>
        <w:t>gurations are represented as surfaces and the contact zones are highlighted using</w:t>
      </w:r>
    </w:p>
    <w:p w14:paraId="645072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di</w:t>
      </w:r>
      <w:del w:id="979" w:author="Editor" w:date="2018-01-31T01:54:00Z">
        <w:r w:rsidRPr="003103E0" w:rsidDel="004204E4">
          <w:rPr>
            <w:rFonts w:ascii="CMR10" w:hAnsi="CMR10" w:cs="CMR10"/>
            <w:sz w:val="20"/>
            <w:szCs w:val="20"/>
            <w:lang w:val="en-GB"/>
          </w:rPr>
          <w:delText>_</w:delText>
        </w:r>
      </w:del>
      <w:ins w:id="980" w:author="Editor" w:date="2018-01-31T01:54:00Z">
        <w:r w:rsidR="004204E4" w:rsidRPr="003103E0">
          <w:rPr>
            <w:rFonts w:ascii="CMR10" w:hAnsi="CMR10" w:cs="CMR10"/>
            <w:sz w:val="20"/>
            <w:szCs w:val="20"/>
            <w:lang w:val="en-GB"/>
          </w:rPr>
          <w:t>ff</w:t>
        </w:r>
      </w:ins>
      <w:r w:rsidRPr="003103E0">
        <w:rPr>
          <w:rFonts w:ascii="CMR10" w:hAnsi="CMR10" w:cs="CMR10"/>
          <w:sz w:val="20"/>
          <w:szCs w:val="20"/>
          <w:lang w:val="en-GB"/>
        </w:rPr>
        <w:t xml:space="preserve">erent </w:t>
      </w:r>
      <w:del w:id="981" w:author="Editor" w:date="2018-01-31T04:38:00Z">
        <w:r w:rsidRPr="003103E0" w:rsidDel="00A15F89">
          <w:rPr>
            <w:rFonts w:ascii="CMR10" w:hAnsi="CMR10" w:cs="CMR10"/>
            <w:sz w:val="20"/>
            <w:szCs w:val="20"/>
            <w:lang w:val="en-GB"/>
          </w:rPr>
          <w:delText>colors</w:delText>
        </w:r>
      </w:del>
      <w:ins w:id="982" w:author="Editor" w:date="2018-01-31T04:38:00Z">
        <w:r w:rsidR="00A15F89" w:rsidRPr="003103E0">
          <w:rPr>
            <w:rFonts w:ascii="CMR10" w:hAnsi="CMR10" w:cs="CMR10"/>
            <w:sz w:val="20"/>
            <w:szCs w:val="20"/>
            <w:lang w:val="en-GB"/>
          </w:rPr>
          <w:t>colours</w:t>
        </w:r>
      </w:ins>
      <w:r w:rsidRPr="003103E0">
        <w:rPr>
          <w:rFonts w:ascii="CMR10" w:hAnsi="CMR10" w:cs="CMR10"/>
          <w:sz w:val="20"/>
          <w:szCs w:val="20"/>
          <w:lang w:val="en-GB"/>
        </w:rPr>
        <w:t>. However, the most interesting parts, i.e., the contact zones, are</w:t>
      </w:r>
    </w:p>
    <w:p w14:paraId="7D392EE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hidden (Figure 5b).</w:t>
      </w:r>
    </w:p>
    <w:p w14:paraId="15C9CFE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Our Exploded view overcomes this limitation so the individual contact zones </w:t>
      </w:r>
      <w:del w:id="983" w:author="Editor" w:date="2018-01-31T01:55:00Z">
        <w:r w:rsidRPr="003103E0" w:rsidDel="004204E4">
          <w:rPr>
            <w:rFonts w:ascii="CMR10" w:hAnsi="CMR10" w:cs="CMR10"/>
            <w:sz w:val="20"/>
            <w:szCs w:val="20"/>
            <w:lang w:val="en-GB"/>
          </w:rPr>
          <w:delText>of</w:delText>
        </w:r>
      </w:del>
      <w:ins w:id="984" w:author="Editor" w:date="2018-01-31T01:55:00Z">
        <w:r w:rsidR="004204E4" w:rsidRPr="003103E0">
          <w:rPr>
            <w:rFonts w:ascii="CMR10" w:hAnsi="CMR10" w:cs="CMR10"/>
            <w:sz w:val="20"/>
            <w:szCs w:val="20"/>
            <w:lang w:val="en-GB"/>
          </w:rPr>
          <w:t xml:space="preserve">from </w:t>
        </w:r>
      </w:ins>
    </w:p>
    <w:p w14:paraId="7A39A55C" w14:textId="77777777" w:rsidR="00875898" w:rsidRPr="003103E0" w:rsidRDefault="004204E4"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w:t>
      </w:r>
      <w:r w:rsidR="00875898" w:rsidRPr="003103E0">
        <w:rPr>
          <w:rFonts w:ascii="CMR10" w:hAnsi="CMR10" w:cs="CMR10"/>
          <w:sz w:val="20"/>
          <w:szCs w:val="20"/>
          <w:lang w:val="en-GB"/>
        </w:rPr>
        <w:t>ll</w:t>
      </w:r>
      <w:ins w:id="985" w:author="Editor" w:date="2018-01-31T01:55:00Z">
        <w:r w:rsidRPr="003103E0">
          <w:rPr>
            <w:rFonts w:ascii="CMR10" w:hAnsi="CMR10" w:cs="CMR10"/>
            <w:sz w:val="20"/>
            <w:szCs w:val="20"/>
            <w:lang w:val="en-GB"/>
          </w:rPr>
          <w:t xml:space="preserve"> the</w:t>
        </w:r>
      </w:ins>
      <w:r w:rsidR="00875898" w:rsidRPr="003103E0">
        <w:rPr>
          <w:rFonts w:ascii="CMR10" w:hAnsi="CMR10" w:cs="CMR10"/>
          <w:sz w:val="20"/>
          <w:szCs w:val="20"/>
          <w:lang w:val="en-GB"/>
        </w:rPr>
        <w:t xml:space="preserve"> paired proteins are clearly visible (Figure 5c). Moreover, if we point the camera</w:t>
      </w:r>
    </w:p>
    <w:p w14:paraId="1089AF7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towards the aligned reference proteins, the di</w:t>
      </w:r>
      <w:del w:id="986" w:author="Editor" w:date="2018-01-31T01:55:00Z">
        <w:r w:rsidRPr="003103E0" w:rsidDel="004204E4">
          <w:rPr>
            <w:rFonts w:ascii="CMR10" w:hAnsi="CMR10" w:cs="CMR10"/>
            <w:sz w:val="20"/>
            <w:szCs w:val="20"/>
            <w:lang w:val="en-GB"/>
          </w:rPr>
          <w:delText>_</w:delText>
        </w:r>
      </w:del>
      <w:ins w:id="987" w:author="Editor" w:date="2018-01-31T01:55:00Z">
        <w:r w:rsidR="004204E4" w:rsidRPr="003103E0">
          <w:rPr>
            <w:rFonts w:ascii="CMR10" w:hAnsi="CMR10" w:cs="CMR10"/>
            <w:sz w:val="20"/>
            <w:szCs w:val="20"/>
            <w:lang w:val="en-GB"/>
          </w:rPr>
          <w:t>ff</w:t>
        </w:r>
      </w:ins>
      <w:r w:rsidRPr="003103E0">
        <w:rPr>
          <w:rFonts w:ascii="CMR10" w:hAnsi="CMR10" w:cs="CMR10"/>
          <w:sz w:val="20"/>
          <w:szCs w:val="20"/>
          <w:lang w:val="en-GB"/>
        </w:rPr>
        <w:t xml:space="preserve">erences between the positions </w:t>
      </w:r>
      <w:del w:id="988" w:author="Editor" w:date="2018-01-31T01:55:00Z">
        <w:r w:rsidRPr="003103E0" w:rsidDel="004204E4">
          <w:rPr>
            <w:rFonts w:ascii="CMR10" w:hAnsi="CMR10" w:cs="CMR10"/>
            <w:sz w:val="20"/>
            <w:szCs w:val="20"/>
            <w:lang w:val="en-GB"/>
          </w:rPr>
          <w:delText xml:space="preserve">of </w:delText>
        </w:r>
      </w:del>
      <w:ins w:id="989" w:author="Editor" w:date="2018-01-31T01:55:00Z">
        <w:r w:rsidR="004204E4" w:rsidRPr="003103E0">
          <w:rPr>
            <w:rFonts w:ascii="CMR10" w:hAnsi="CMR10" w:cs="CMR10"/>
            <w:sz w:val="20"/>
            <w:szCs w:val="20"/>
            <w:lang w:val="en-GB"/>
          </w:rPr>
          <w:t xml:space="preserve">in </w:t>
        </w:r>
      </w:ins>
      <w:r w:rsidRPr="003103E0">
        <w:rPr>
          <w:rFonts w:ascii="CMR10" w:hAnsi="CMR10" w:cs="CMR10"/>
          <w:sz w:val="20"/>
          <w:szCs w:val="20"/>
          <w:lang w:val="en-GB"/>
        </w:rPr>
        <w:t>the</w:t>
      </w:r>
    </w:p>
    <w:p w14:paraId="0D1D113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contact zones in the reference proteins can be observed as well. The Exploded</w:t>
      </w:r>
    </w:p>
    <w:p w14:paraId="2F2A528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view representation gave us the information about the mutual positioning of the</w:t>
      </w:r>
    </w:p>
    <w:p w14:paraId="05AD064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individual con</w:t>
      </w:r>
      <w:del w:id="990" w:author="Editor" w:date="2018-01-31T01:55:00Z">
        <w:r w:rsidRPr="003103E0" w:rsidDel="004204E4">
          <w:rPr>
            <w:rFonts w:ascii="CMR10" w:hAnsi="CMR10" w:cs="CMR10"/>
            <w:sz w:val="20"/>
            <w:szCs w:val="20"/>
            <w:lang w:val="en-GB"/>
          </w:rPr>
          <w:delText>_</w:delText>
        </w:r>
      </w:del>
      <w:ins w:id="991" w:author="Editor" w:date="2018-01-31T01:55:00Z">
        <w:r w:rsidR="004204E4" w:rsidRPr="003103E0">
          <w:rPr>
            <w:rFonts w:ascii="CMR10" w:hAnsi="CMR10" w:cs="CMR10"/>
            <w:sz w:val="20"/>
            <w:szCs w:val="20"/>
            <w:lang w:val="en-GB"/>
          </w:rPr>
          <w:t>fi</w:t>
        </w:r>
      </w:ins>
      <w:r w:rsidRPr="003103E0">
        <w:rPr>
          <w:rFonts w:ascii="CMR10" w:hAnsi="CMR10" w:cs="CMR10"/>
          <w:sz w:val="20"/>
          <w:szCs w:val="20"/>
          <w:lang w:val="en-GB"/>
        </w:rPr>
        <w:t>gurations with respect to the positions of the contact zones.</w:t>
      </w:r>
    </w:p>
    <w:p w14:paraId="59D751B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Using our tool, the investigation can go even deeper </w:t>
      </w:r>
      <w:del w:id="992" w:author="Editor" w:date="2018-01-31T01:55:00Z">
        <w:r w:rsidRPr="003103E0" w:rsidDel="004204E4">
          <w:rPr>
            <w:rFonts w:ascii="CMR10" w:hAnsi="CMR10" w:cs="CMR10"/>
            <w:sz w:val="20"/>
            <w:szCs w:val="20"/>
            <w:lang w:val="en-GB"/>
          </w:rPr>
          <w:delText>in</w:delText>
        </w:r>
      </w:del>
      <w:r w:rsidRPr="003103E0">
        <w:rPr>
          <w:rFonts w:ascii="CMR10" w:hAnsi="CMR10" w:cs="CMR10"/>
          <w:sz w:val="20"/>
          <w:szCs w:val="20"/>
          <w:lang w:val="en-GB"/>
        </w:rPr>
        <w:t>to the level where individual</w:t>
      </w:r>
    </w:p>
    <w:p w14:paraId="3467F8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contact zones can be explored in detail using the Open-Book view. By animating the</w:t>
      </w:r>
    </w:p>
    <w:p w14:paraId="13C0F0A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opening of the protein complex, we were able to look inside the contact zone. The</w:t>
      </w:r>
    </w:p>
    <w:p w14:paraId="6BDDB74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993" w:author="Editor" w:date="2018-01-31T01:56:00Z">
        <w:r w:rsidRPr="003103E0" w:rsidDel="004204E4">
          <w:rPr>
            <w:rFonts w:ascii="CMR10" w:hAnsi="CMR10" w:cs="CMR10"/>
            <w:sz w:val="20"/>
            <w:szCs w:val="20"/>
            <w:lang w:val="en-GB"/>
          </w:rPr>
          <w:delText xml:space="preserve">enhancements of the </w:delText>
        </w:r>
      </w:del>
      <w:r w:rsidRPr="003103E0">
        <w:rPr>
          <w:rFonts w:ascii="CMR10" w:hAnsi="CMR10" w:cs="CMR10"/>
          <w:sz w:val="20"/>
          <w:szCs w:val="20"/>
          <w:lang w:val="en-GB"/>
        </w:rPr>
        <w:t>Open-Book view</w:t>
      </w:r>
      <w:ins w:id="994" w:author="Editor" w:date="2018-01-31T01:56:00Z">
        <w:r w:rsidR="004204E4" w:rsidRPr="003103E0">
          <w:rPr>
            <w:rFonts w:ascii="CMR10" w:hAnsi="CMR10" w:cs="CMR10"/>
            <w:sz w:val="20"/>
            <w:szCs w:val="20"/>
            <w:lang w:val="en-GB"/>
          </w:rPr>
          <w:t xml:space="preserve"> enhancements</w:t>
        </w:r>
      </w:ins>
      <w:r w:rsidRPr="003103E0">
        <w:rPr>
          <w:rFonts w:ascii="CMR10" w:hAnsi="CMR10" w:cs="CMR10"/>
          <w:sz w:val="20"/>
          <w:szCs w:val="20"/>
          <w:lang w:val="en-GB"/>
        </w:rPr>
        <w:t>, i.e., labe</w:t>
      </w:r>
      <w:ins w:id="995" w:author="Editor" w:date="2018-01-31T01:56:00Z">
        <w:r w:rsidR="004204E4" w:rsidRPr="003103E0">
          <w:rPr>
            <w:rFonts w:ascii="CMR10" w:hAnsi="CMR10" w:cs="CMR10"/>
            <w:sz w:val="20"/>
            <w:szCs w:val="20"/>
            <w:lang w:val="en-GB"/>
          </w:rPr>
          <w:t>l</w:t>
        </w:r>
      </w:ins>
      <w:r w:rsidRPr="003103E0">
        <w:rPr>
          <w:rFonts w:ascii="CMR10" w:hAnsi="CMR10" w:cs="CMR10"/>
          <w:sz w:val="20"/>
          <w:szCs w:val="20"/>
          <w:lang w:val="en-GB"/>
        </w:rPr>
        <w:t>ling the surface of the contact zones</w:t>
      </w:r>
    </w:p>
    <w:p w14:paraId="33CDBD0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with the names of the corresponding amino acids</w:t>
      </w:r>
      <w:del w:id="996" w:author="Editor" w:date="2018-01-31T01:56:00Z">
        <w:r w:rsidRPr="003103E0" w:rsidDel="004204E4">
          <w:rPr>
            <w:rFonts w:ascii="CMR10" w:hAnsi="CMR10" w:cs="CMR10"/>
            <w:sz w:val="20"/>
            <w:szCs w:val="20"/>
            <w:lang w:val="en-GB"/>
          </w:rPr>
          <w:delText>,</w:delText>
        </w:r>
      </w:del>
      <w:r w:rsidRPr="003103E0">
        <w:rPr>
          <w:rFonts w:ascii="CMR10" w:hAnsi="CMR10" w:cs="CMR10"/>
          <w:sz w:val="20"/>
          <w:szCs w:val="20"/>
          <w:lang w:val="en-GB"/>
        </w:rPr>
        <w:t xml:space="preserve"> and colo</w:t>
      </w:r>
      <w:ins w:id="997" w:author="Editor" w:date="2018-01-31T01:56:00Z">
        <w:r w:rsidR="004204E4" w:rsidRPr="003103E0">
          <w:rPr>
            <w:rFonts w:ascii="CMR10" w:hAnsi="CMR10" w:cs="CMR10"/>
            <w:sz w:val="20"/>
            <w:szCs w:val="20"/>
            <w:lang w:val="en-GB"/>
          </w:rPr>
          <w:t>u</w:t>
        </w:r>
      </w:ins>
      <w:r w:rsidRPr="003103E0">
        <w:rPr>
          <w:rFonts w:ascii="CMR10" w:hAnsi="CMR10" w:cs="CMR10"/>
          <w:sz w:val="20"/>
          <w:szCs w:val="20"/>
          <w:lang w:val="en-GB"/>
        </w:rPr>
        <w:t>ring them according</w:t>
      </w:r>
    </w:p>
    <w:p w14:paraId="76D93D8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di</w:t>
      </w:r>
      <w:del w:id="998" w:author="Editor" w:date="2018-01-31T01:56:00Z">
        <w:r w:rsidRPr="003103E0" w:rsidDel="004204E4">
          <w:rPr>
            <w:rFonts w:ascii="CMR10" w:hAnsi="CMR10" w:cs="CMR10"/>
            <w:sz w:val="20"/>
            <w:szCs w:val="20"/>
            <w:lang w:val="en-GB"/>
          </w:rPr>
          <w:delText>_</w:delText>
        </w:r>
      </w:del>
      <w:ins w:id="999" w:author="Editor" w:date="2018-01-31T01:56:00Z">
        <w:r w:rsidR="004204E4" w:rsidRPr="003103E0">
          <w:rPr>
            <w:rFonts w:ascii="CMR10" w:hAnsi="CMR10" w:cs="CMR10"/>
            <w:sz w:val="20"/>
            <w:szCs w:val="20"/>
            <w:lang w:val="en-GB"/>
          </w:rPr>
          <w:t>ff</w:t>
        </w:r>
      </w:ins>
      <w:r w:rsidRPr="003103E0">
        <w:rPr>
          <w:rFonts w:ascii="CMR10" w:hAnsi="CMR10" w:cs="CMR10"/>
          <w:sz w:val="20"/>
          <w:szCs w:val="20"/>
          <w:lang w:val="en-GB"/>
        </w:rPr>
        <w:t>erent properties, were highly bene</w:t>
      </w:r>
      <w:del w:id="1000" w:author="Editor" w:date="2018-01-31T01:56:00Z">
        <w:r w:rsidRPr="003103E0" w:rsidDel="004204E4">
          <w:rPr>
            <w:rFonts w:ascii="CMR10" w:hAnsi="CMR10" w:cs="CMR10"/>
            <w:sz w:val="20"/>
            <w:szCs w:val="20"/>
            <w:lang w:val="en-GB"/>
          </w:rPr>
          <w:delText>_</w:delText>
        </w:r>
      </w:del>
      <w:ins w:id="1001" w:author="Editor" w:date="2018-01-31T01:56:00Z">
        <w:r w:rsidR="004204E4" w:rsidRPr="003103E0">
          <w:rPr>
            <w:rFonts w:ascii="CMR10" w:hAnsi="CMR10" w:cs="CMR10"/>
            <w:sz w:val="20"/>
            <w:szCs w:val="20"/>
            <w:lang w:val="en-GB"/>
          </w:rPr>
          <w:t>fi</w:t>
        </w:r>
      </w:ins>
      <w:r w:rsidRPr="003103E0">
        <w:rPr>
          <w:rFonts w:ascii="CMR10" w:hAnsi="CMR10" w:cs="CMR10"/>
          <w:sz w:val="20"/>
          <w:szCs w:val="20"/>
          <w:lang w:val="en-GB"/>
        </w:rPr>
        <w:t xml:space="preserve">cial for </w:t>
      </w:r>
      <w:del w:id="1002" w:author="Editor" w:date="2018-01-31T01:56:00Z">
        <w:r w:rsidRPr="003103E0" w:rsidDel="004204E4">
          <w:rPr>
            <w:rFonts w:ascii="CMR10" w:hAnsi="CMR10" w:cs="CMR10"/>
            <w:sz w:val="20"/>
            <w:szCs w:val="20"/>
            <w:lang w:val="en-GB"/>
          </w:rPr>
          <w:delText xml:space="preserve">the </w:delText>
        </w:r>
      </w:del>
      <w:r w:rsidRPr="003103E0">
        <w:rPr>
          <w:rFonts w:ascii="CMR10" w:hAnsi="CMR10" w:cs="CMR10"/>
          <w:sz w:val="20"/>
          <w:szCs w:val="20"/>
          <w:lang w:val="en-GB"/>
        </w:rPr>
        <w:t>explor</w:t>
      </w:r>
      <w:del w:id="1003" w:author="Editor" w:date="2018-01-31T01:56:00Z">
        <w:r w:rsidRPr="003103E0" w:rsidDel="004204E4">
          <w:rPr>
            <w:rFonts w:ascii="CMR10" w:hAnsi="CMR10" w:cs="CMR10"/>
            <w:sz w:val="20"/>
            <w:szCs w:val="20"/>
            <w:lang w:val="en-GB"/>
          </w:rPr>
          <w:delText>ation of</w:delText>
        </w:r>
      </w:del>
      <w:ins w:id="1004" w:author="Editor" w:date="2018-01-31T01:56:00Z">
        <w:r w:rsidR="004204E4" w:rsidRPr="003103E0">
          <w:rPr>
            <w:rFonts w:ascii="CMR10" w:hAnsi="CMR10" w:cs="CMR10"/>
            <w:sz w:val="20"/>
            <w:szCs w:val="20"/>
            <w:lang w:val="en-GB"/>
          </w:rPr>
          <w:t>ing</w:t>
        </w:r>
      </w:ins>
      <w:r w:rsidRPr="003103E0">
        <w:rPr>
          <w:rFonts w:ascii="CMR10" w:hAnsi="CMR10" w:cs="CMR10"/>
          <w:sz w:val="20"/>
          <w:szCs w:val="20"/>
          <w:lang w:val="en-GB"/>
        </w:rPr>
        <w:t xml:space="preserve"> the </w:t>
      </w:r>
      <w:del w:id="1005" w:author="Editor" w:date="2018-01-31T01:56:00Z">
        <w:r w:rsidRPr="003103E0" w:rsidDel="004204E4">
          <w:rPr>
            <w:rFonts w:ascii="CMR10" w:hAnsi="CMR10" w:cs="CMR10"/>
            <w:sz w:val="20"/>
            <w:szCs w:val="20"/>
            <w:lang w:val="en-GB"/>
          </w:rPr>
          <w:delText>physico</w:delText>
        </w:r>
      </w:del>
      <w:ins w:id="1006" w:author="Editor" w:date="2018-01-31T01:56:00Z">
        <w:r w:rsidR="004204E4" w:rsidRPr="003103E0">
          <w:rPr>
            <w:rFonts w:ascii="CMR10" w:hAnsi="CMR10" w:cs="CMR10"/>
            <w:sz w:val="20"/>
            <w:szCs w:val="20"/>
            <w:lang w:val="en-GB"/>
          </w:rPr>
          <w:t>physico-</w:t>
        </w:r>
      </w:ins>
      <w:r w:rsidRPr="003103E0">
        <w:rPr>
          <w:rFonts w:ascii="CMR10" w:hAnsi="CMR10" w:cs="CMR10"/>
          <w:sz w:val="20"/>
          <w:szCs w:val="20"/>
          <w:lang w:val="en-GB"/>
        </w:rPr>
        <w:t>chemical</w:t>
      </w:r>
    </w:p>
    <w:p w14:paraId="071B818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and geometric properties of the individual amino acids.</w:t>
      </w:r>
    </w:p>
    <w:p w14:paraId="4543CA5D"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Coiled-Coil Interaction</w:t>
      </w:r>
    </w:p>
    <w:p w14:paraId="54B73AD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For the second type of interaction, we picked the SMC3 coiled-coil arm </w:t>
      </w:r>
      <w:del w:id="1007" w:author="Editor" w:date="2018-01-31T04:05:00Z">
        <w:r w:rsidRPr="003103E0" w:rsidDel="000F7533">
          <w:rPr>
            <w:rFonts w:ascii="CMR10" w:hAnsi="CMR10" w:cs="CMR10"/>
            <w:sz w:val="20"/>
            <w:szCs w:val="20"/>
            <w:lang w:val="en-GB"/>
          </w:rPr>
          <w:delText xml:space="preserve">of </w:delText>
        </w:r>
      </w:del>
      <w:ins w:id="1008" w:author="Editor" w:date="2018-01-31T04:05:00Z">
        <w:r w:rsidR="000F7533" w:rsidRPr="003103E0">
          <w:rPr>
            <w:rFonts w:ascii="CMR10" w:hAnsi="CMR10" w:cs="CMR10"/>
            <w:sz w:val="20"/>
            <w:szCs w:val="20"/>
            <w:lang w:val="en-GB"/>
          </w:rPr>
          <w:t xml:space="preserve">from </w:t>
        </w:r>
      </w:ins>
      <w:r w:rsidRPr="003103E0">
        <w:rPr>
          <w:rFonts w:ascii="CMR10" w:hAnsi="CMR10" w:cs="CMR10"/>
          <w:sz w:val="20"/>
          <w:szCs w:val="20"/>
          <w:lang w:val="en-GB"/>
        </w:rPr>
        <w:t>the SMC</w:t>
      </w:r>
    </w:p>
    <w:p w14:paraId="1458F08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complex [17]. The interaction site is formed by two helical fragments </w:t>
      </w:r>
      <w:del w:id="1009" w:author="Editor" w:date="2018-01-31T04:05:00Z">
        <w:r w:rsidRPr="003103E0" w:rsidDel="000F7533">
          <w:rPr>
            <w:rFonts w:ascii="CMR10" w:hAnsi="CMR10" w:cs="CMR10"/>
            <w:sz w:val="20"/>
            <w:szCs w:val="20"/>
            <w:lang w:val="en-GB"/>
          </w:rPr>
          <w:delText xml:space="preserve">of </w:delText>
        </w:r>
      </w:del>
      <w:ins w:id="1010" w:author="Editor" w:date="2018-01-31T04:05:00Z">
        <w:r w:rsidR="000F7533" w:rsidRPr="003103E0">
          <w:rPr>
            <w:rFonts w:ascii="CMR10" w:hAnsi="CMR10" w:cs="CMR10"/>
            <w:sz w:val="20"/>
            <w:szCs w:val="20"/>
            <w:lang w:val="en-GB"/>
          </w:rPr>
          <w:t xml:space="preserve">from </w:t>
        </w:r>
      </w:ins>
      <w:r w:rsidRPr="003103E0">
        <w:rPr>
          <w:rFonts w:ascii="CMR10" w:hAnsi="CMR10" w:cs="CMR10"/>
          <w:sz w:val="20"/>
          <w:szCs w:val="20"/>
          <w:lang w:val="en-GB"/>
        </w:rPr>
        <w:t>the SMC3</w:t>
      </w:r>
    </w:p>
    <w:p w14:paraId="3310E54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protein. The primary structure is published under the PDB identi</w:t>
      </w:r>
      <w:del w:id="1011" w:author="Editor" w:date="2018-01-31T04:06:00Z">
        <w:r w:rsidRPr="003103E0" w:rsidDel="000F7533">
          <w:rPr>
            <w:rFonts w:ascii="CMR10" w:hAnsi="CMR10" w:cs="CMR10"/>
            <w:sz w:val="20"/>
            <w:szCs w:val="20"/>
            <w:lang w:val="en-GB"/>
          </w:rPr>
          <w:delText>_</w:delText>
        </w:r>
      </w:del>
      <w:ins w:id="1012" w:author="Editor" w:date="2018-01-31T04:06:00Z">
        <w:r w:rsidR="000F7533" w:rsidRPr="003103E0">
          <w:rPr>
            <w:rFonts w:ascii="CMR10" w:hAnsi="CMR10" w:cs="CMR10"/>
            <w:sz w:val="20"/>
            <w:szCs w:val="20"/>
            <w:lang w:val="en-GB"/>
          </w:rPr>
          <w:t>fi</w:t>
        </w:r>
      </w:ins>
      <w:r w:rsidRPr="003103E0">
        <w:rPr>
          <w:rFonts w:ascii="CMR10" w:hAnsi="CMR10" w:cs="CMR10"/>
          <w:sz w:val="20"/>
          <w:szCs w:val="20"/>
          <w:lang w:val="en-GB"/>
        </w:rPr>
        <w:t>er 4UX3 [24].</w:t>
      </w:r>
    </w:p>
    <w:p w14:paraId="2A39AEE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Using this structure, the results of both the HADDOCK and the PyDock tools</w:t>
      </w:r>
    </w:p>
    <w:p w14:paraId="01F7143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were tested. The HADDOCK results contained 40 output con</w:t>
      </w:r>
      <w:del w:id="1013" w:author="Editor" w:date="2018-01-31T04:06:00Z">
        <w:r w:rsidRPr="003103E0" w:rsidDel="000F7533">
          <w:rPr>
            <w:rFonts w:ascii="CMR10" w:hAnsi="CMR10" w:cs="CMR10"/>
            <w:sz w:val="20"/>
            <w:szCs w:val="20"/>
            <w:lang w:val="en-GB"/>
          </w:rPr>
          <w:delText>_</w:delText>
        </w:r>
      </w:del>
      <w:ins w:id="1014" w:author="Editor" w:date="2018-01-31T04:06:00Z">
        <w:r w:rsidR="000F7533" w:rsidRPr="003103E0">
          <w:rPr>
            <w:rFonts w:ascii="CMR10" w:hAnsi="CMR10" w:cs="CMR10"/>
            <w:sz w:val="20"/>
            <w:szCs w:val="20"/>
            <w:lang w:val="en-GB"/>
          </w:rPr>
          <w:t>fi</w:t>
        </w:r>
      </w:ins>
      <w:r w:rsidRPr="003103E0">
        <w:rPr>
          <w:rFonts w:ascii="CMR10" w:hAnsi="CMR10" w:cs="CMR10"/>
          <w:sz w:val="20"/>
          <w:szCs w:val="20"/>
          <w:lang w:val="en-GB"/>
        </w:rPr>
        <w:t>gurations. Using</w:t>
      </w:r>
    </w:p>
    <w:p w14:paraId="7ECFE62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Matrix view, we set the interaction distance threshold between 3 and 5</w:t>
      </w:r>
      <w:ins w:id="1015" w:author="Editor" w:date="2018-01-31T04:06:00Z">
        <w:r w:rsidR="000F7533" w:rsidRPr="003103E0">
          <w:rPr>
            <w:rFonts w:ascii="CMR10" w:hAnsi="CMR10" w:cs="CMR10"/>
            <w:sz w:val="20"/>
            <w:szCs w:val="20"/>
            <w:lang w:val="en-GB"/>
          </w:rPr>
          <w:t xml:space="preserve"> </w:t>
        </w:r>
        <w:r w:rsidR="000F7533" w:rsidRPr="003103E0">
          <w:rPr>
            <w:rFonts w:ascii="Times New Roman" w:hAnsi="Times New Roman" w:cs="Times New Roman"/>
            <w:sz w:val="20"/>
            <w:szCs w:val="20"/>
            <w:lang w:val="en-GB"/>
          </w:rPr>
          <w:t>Å</w:t>
        </w:r>
      </w:ins>
      <w:del w:id="1016" w:author="Editor" w:date="2018-01-31T04:06:00Z">
        <w:r w:rsidRPr="003103E0" w:rsidDel="000F7533">
          <w:rPr>
            <w:rFonts w:ascii="CMR10" w:hAnsi="CMR10" w:cs="CMR10"/>
            <w:sz w:val="20"/>
            <w:szCs w:val="20"/>
            <w:lang w:val="en-GB"/>
          </w:rPr>
          <w:delText xml:space="preserve"> _A</w:delText>
        </w:r>
      </w:del>
      <w:r w:rsidRPr="003103E0">
        <w:rPr>
          <w:rFonts w:ascii="CMR10" w:hAnsi="CMR10" w:cs="CMR10"/>
          <w:sz w:val="20"/>
          <w:szCs w:val="20"/>
          <w:lang w:val="en-GB"/>
        </w:rPr>
        <w:t xml:space="preserve"> and</w:t>
      </w:r>
    </w:p>
    <w:p w14:paraId="08BCAA3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selected </w:t>
      </w:r>
      <w:del w:id="1017" w:author="Editor" w:date="2018-01-31T04:06:00Z">
        <w:r w:rsidRPr="003103E0" w:rsidDel="000F7533">
          <w:rPr>
            <w:rFonts w:ascii="CMR10" w:hAnsi="CMR10" w:cs="CMR10"/>
            <w:sz w:val="20"/>
            <w:szCs w:val="20"/>
            <w:lang w:val="en-GB"/>
          </w:rPr>
          <w:delText xml:space="preserve">the </w:delText>
        </w:r>
      </w:del>
      <w:r w:rsidRPr="003103E0">
        <w:rPr>
          <w:rFonts w:ascii="CMR10" w:hAnsi="CMR10" w:cs="CMR10"/>
          <w:sz w:val="20"/>
          <w:szCs w:val="20"/>
          <w:lang w:val="en-GB"/>
        </w:rPr>
        <w:t>methionine 186 and isoleucine 1030 as the initial pair of interacting</w:t>
      </w:r>
    </w:p>
    <w:p w14:paraId="48DB580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acids (Figure 10). These amino acids were used as the input restraints for</w:t>
      </w:r>
    </w:p>
    <w:p w14:paraId="21CBC52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HADDOCK computation as well. These restraints were applied to select </w:t>
      </w:r>
      <w:ins w:id="1018" w:author="Editor" w:date="2018-01-31T04:07:00Z">
        <w:r w:rsidR="000F7533" w:rsidRPr="003103E0">
          <w:rPr>
            <w:rFonts w:ascii="CMR10" w:hAnsi="CMR10" w:cs="CMR10"/>
            <w:sz w:val="20"/>
            <w:szCs w:val="20"/>
            <w:lang w:val="en-GB"/>
          </w:rPr>
          <w:t xml:space="preserve">the </w:t>
        </w:r>
      </w:ins>
      <w:r w:rsidRPr="003103E0">
        <w:rPr>
          <w:rFonts w:ascii="CMR10" w:hAnsi="CMR10" w:cs="CMR10"/>
          <w:sz w:val="20"/>
          <w:szCs w:val="20"/>
          <w:lang w:val="en-GB"/>
        </w:rPr>
        <w:t>correct</w:t>
      </w:r>
    </w:p>
    <w:p w14:paraId="21582CA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1019" w:author="Editor" w:date="2018-01-31T04:07:00Z">
        <w:r w:rsidRPr="003103E0" w:rsidDel="000F7533">
          <w:rPr>
            <w:rFonts w:ascii="CMR10" w:hAnsi="CMR10" w:cs="CMR10"/>
            <w:sz w:val="20"/>
            <w:szCs w:val="20"/>
            <w:lang w:val="en-GB"/>
          </w:rPr>
          <w:delText>_</w:delText>
        </w:r>
      </w:del>
      <w:ins w:id="1020" w:author="Editor" w:date="2018-01-31T04:07:00Z">
        <w:r w:rsidR="000F7533" w:rsidRPr="003103E0">
          <w:rPr>
            <w:rFonts w:ascii="CMR10" w:hAnsi="CMR10" w:cs="CMR10"/>
            <w:sz w:val="20"/>
            <w:szCs w:val="20"/>
            <w:lang w:val="en-GB"/>
          </w:rPr>
          <w:t>fi</w:t>
        </w:r>
      </w:ins>
      <w:r w:rsidRPr="003103E0">
        <w:rPr>
          <w:rFonts w:ascii="CMR10" w:hAnsi="CMR10" w:cs="CMR10"/>
          <w:sz w:val="20"/>
          <w:szCs w:val="20"/>
          <w:lang w:val="en-GB"/>
        </w:rPr>
        <w:t>gurations in the Matrix view (Figure 10).</w:t>
      </w:r>
    </w:p>
    <w:p w14:paraId="4EB5222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Next, the selected con</w:t>
      </w:r>
      <w:del w:id="1021" w:author="Editor" w:date="2018-01-31T04:07:00Z">
        <w:r w:rsidRPr="003103E0" w:rsidDel="000F7533">
          <w:rPr>
            <w:rFonts w:ascii="CMR10" w:hAnsi="CMR10" w:cs="CMR10"/>
            <w:sz w:val="20"/>
            <w:szCs w:val="20"/>
            <w:lang w:val="en-GB"/>
          </w:rPr>
          <w:delText>_</w:delText>
        </w:r>
      </w:del>
      <w:ins w:id="1022" w:author="Editor" w:date="2018-01-31T04:07:00Z">
        <w:r w:rsidR="000F7533" w:rsidRPr="003103E0">
          <w:rPr>
            <w:rFonts w:ascii="CMR10" w:hAnsi="CMR10" w:cs="CMR10"/>
            <w:sz w:val="20"/>
            <w:szCs w:val="20"/>
            <w:lang w:val="en-GB"/>
          </w:rPr>
          <w:t>fi</w:t>
        </w:r>
      </w:ins>
      <w:r w:rsidRPr="003103E0">
        <w:rPr>
          <w:rFonts w:ascii="CMR10" w:hAnsi="CMR10" w:cs="CMR10"/>
          <w:sz w:val="20"/>
          <w:szCs w:val="20"/>
          <w:lang w:val="en-GB"/>
        </w:rPr>
        <w:t xml:space="preserve">gurations were structurally aligned </w:t>
      </w:r>
      <w:del w:id="1023" w:author="Editor" w:date="2018-01-31T04:07:00Z">
        <w:r w:rsidRPr="003103E0" w:rsidDel="000F7533">
          <w:rPr>
            <w:rFonts w:ascii="CMR10" w:hAnsi="CMR10" w:cs="CMR10"/>
            <w:sz w:val="20"/>
            <w:szCs w:val="20"/>
            <w:lang w:val="en-GB"/>
          </w:rPr>
          <w:delText xml:space="preserve">in the 3D space </w:delText>
        </w:r>
      </w:del>
      <w:r w:rsidRPr="003103E0">
        <w:rPr>
          <w:rFonts w:ascii="CMR10" w:hAnsi="CMR10" w:cs="CMR10"/>
          <w:sz w:val="20"/>
          <w:szCs w:val="20"/>
          <w:lang w:val="en-GB"/>
        </w:rPr>
        <w:t>to</w:t>
      </w:r>
    </w:p>
    <w:p w14:paraId="15EC5A8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primary 4UX3 structure</w:t>
      </w:r>
      <w:ins w:id="1024" w:author="Editor" w:date="2018-01-31T04:07:00Z">
        <w:r w:rsidR="000F7533" w:rsidRPr="003103E0">
          <w:rPr>
            <w:rFonts w:ascii="CMR10" w:hAnsi="CMR10" w:cs="CMR10"/>
            <w:sz w:val="20"/>
            <w:szCs w:val="20"/>
            <w:lang w:val="en-GB"/>
          </w:rPr>
          <w:t xml:space="preserve"> in 3D space</w:t>
        </w:r>
      </w:ins>
      <w:r w:rsidRPr="003103E0">
        <w:rPr>
          <w:rFonts w:ascii="CMR10" w:hAnsi="CMR10" w:cs="CMR10"/>
          <w:sz w:val="20"/>
          <w:szCs w:val="20"/>
          <w:lang w:val="en-GB"/>
        </w:rPr>
        <w:t xml:space="preserve">. Afterwards, we selected the </w:t>
      </w:r>
      <w:del w:id="1025" w:author="Editor" w:date="2018-01-31T04:07:00Z">
        <w:r w:rsidRPr="003103E0" w:rsidDel="000F7533">
          <w:rPr>
            <w:rFonts w:ascii="CMR10" w:hAnsi="CMR10" w:cs="CMR10"/>
            <w:sz w:val="20"/>
            <w:szCs w:val="20"/>
            <w:lang w:val="en-GB"/>
          </w:rPr>
          <w:delText>_</w:delText>
        </w:r>
      </w:del>
      <w:ins w:id="1026" w:author="Editor" w:date="2018-01-31T04:07:00Z">
        <w:r w:rsidR="000F7533" w:rsidRPr="003103E0">
          <w:rPr>
            <w:rFonts w:ascii="CMR10" w:hAnsi="CMR10" w:cs="CMR10"/>
            <w:sz w:val="20"/>
            <w:szCs w:val="20"/>
            <w:lang w:val="en-GB"/>
          </w:rPr>
          <w:t>fi</w:t>
        </w:r>
      </w:ins>
      <w:r w:rsidRPr="003103E0">
        <w:rPr>
          <w:rFonts w:ascii="CMR10" w:hAnsi="CMR10" w:cs="CMR10"/>
          <w:sz w:val="20"/>
          <w:szCs w:val="20"/>
          <w:lang w:val="en-GB"/>
        </w:rPr>
        <w:t>rst amino acid (A172)</w:t>
      </w:r>
    </w:p>
    <w:p w14:paraId="2759F2D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within the respective helices and visually compared their positions in the 3D view.</w:t>
      </w:r>
    </w:p>
    <w:p w14:paraId="40C6F1D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this case, it was not even necessary to use other views to see that the preselected</w:t>
      </w:r>
    </w:p>
    <w:p w14:paraId="2B395C2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HADDOCK </w:t>
      </w:r>
      <w:del w:id="1027" w:author="Editor" w:date="2018-01-31T04:38:00Z">
        <w:r w:rsidRPr="003103E0" w:rsidDel="00A15F89">
          <w:rPr>
            <w:rFonts w:ascii="CMR10" w:hAnsi="CMR10" w:cs="CMR10"/>
            <w:sz w:val="20"/>
            <w:szCs w:val="20"/>
            <w:lang w:val="en-GB"/>
          </w:rPr>
          <w:delText>con_gurations</w:delText>
        </w:r>
      </w:del>
      <w:ins w:id="1028" w:author="Editor" w:date="2018-01-31T04:38:00Z">
        <w:r w:rsidR="00A15F89" w:rsidRPr="003103E0">
          <w:rPr>
            <w:rFonts w:ascii="CMR10" w:hAnsi="CMR10" w:cs="CMR10"/>
            <w:sz w:val="20"/>
            <w:szCs w:val="20"/>
            <w:lang w:val="en-GB"/>
          </w:rPr>
          <w:t>configurations</w:t>
        </w:r>
      </w:ins>
      <w:r w:rsidRPr="003103E0">
        <w:rPr>
          <w:rFonts w:ascii="CMR10" w:hAnsi="CMR10" w:cs="CMR10"/>
          <w:sz w:val="20"/>
          <w:szCs w:val="20"/>
          <w:lang w:val="en-GB"/>
        </w:rPr>
        <w:t xml:space="preserve"> exhibited a wrong orientation of the aligned helices.</w:t>
      </w:r>
    </w:p>
    <w:p w14:paraId="5290950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all </w:t>
      </w:r>
      <w:ins w:id="1029" w:author="Editor" w:date="2018-01-31T04:08:00Z">
        <w:r w:rsidR="000F7533" w:rsidRPr="003103E0">
          <w:rPr>
            <w:rFonts w:ascii="CMR10" w:hAnsi="CMR10" w:cs="CMR10"/>
            <w:sz w:val="20"/>
            <w:szCs w:val="20"/>
            <w:lang w:val="en-GB"/>
          </w:rPr>
          <w:t xml:space="preserve">the </w:t>
        </w:r>
      </w:ins>
      <w:r w:rsidRPr="003103E0">
        <w:rPr>
          <w:rFonts w:ascii="CMR10" w:hAnsi="CMR10" w:cs="CMR10"/>
          <w:sz w:val="20"/>
          <w:szCs w:val="20"/>
          <w:lang w:val="en-GB"/>
        </w:rPr>
        <w:t>output models, the</w:t>
      </w:r>
      <w:del w:id="1030" w:author="Editor" w:date="2018-01-31T04:08:00Z">
        <w:r w:rsidRPr="003103E0" w:rsidDel="000F7533">
          <w:rPr>
            <w:rFonts w:ascii="CMR10" w:hAnsi="CMR10" w:cs="CMR10"/>
            <w:sz w:val="20"/>
            <w:szCs w:val="20"/>
            <w:lang w:val="en-GB"/>
          </w:rPr>
          <w:delText>se</w:delText>
        </w:r>
      </w:del>
      <w:r w:rsidRPr="003103E0">
        <w:rPr>
          <w:rFonts w:ascii="CMR10" w:hAnsi="CMR10" w:cs="CMR10"/>
          <w:sz w:val="20"/>
          <w:szCs w:val="20"/>
          <w:lang w:val="en-GB"/>
        </w:rPr>
        <w:t xml:space="preserve"> A172 amino acids were located on the opposite side</w:t>
      </w:r>
    </w:p>
    <w:p w14:paraId="0FB270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comparison with the primary </w:t>
      </w:r>
      <w:del w:id="1031" w:author="Editor" w:date="2018-01-31T04:08:00Z">
        <w:r w:rsidRPr="003103E0" w:rsidDel="000F7533">
          <w:rPr>
            <w:rFonts w:ascii="CMR10" w:hAnsi="CMR10" w:cs="CMR10"/>
            <w:sz w:val="20"/>
            <w:szCs w:val="20"/>
            <w:lang w:val="en-GB"/>
          </w:rPr>
          <w:delText xml:space="preserve">crystal </w:delText>
        </w:r>
      </w:del>
      <w:r w:rsidRPr="003103E0">
        <w:rPr>
          <w:rFonts w:ascii="CMR10" w:hAnsi="CMR10" w:cs="CMR10"/>
          <w:sz w:val="20"/>
          <w:szCs w:val="20"/>
          <w:lang w:val="en-GB"/>
        </w:rPr>
        <w:t>4UX3</w:t>
      </w:r>
      <w:ins w:id="1032" w:author="Editor" w:date="2018-01-31T04:08:00Z">
        <w:r w:rsidR="000F7533" w:rsidRPr="003103E0">
          <w:rPr>
            <w:rFonts w:ascii="CMR10" w:hAnsi="CMR10" w:cs="CMR10"/>
            <w:sz w:val="20"/>
            <w:szCs w:val="20"/>
            <w:lang w:val="en-GB"/>
          </w:rPr>
          <w:t xml:space="preserve"> crystal</w:t>
        </w:r>
      </w:ins>
      <w:r w:rsidRPr="003103E0">
        <w:rPr>
          <w:rFonts w:ascii="CMR10" w:hAnsi="CMR10" w:cs="CMR10"/>
          <w:sz w:val="20"/>
          <w:szCs w:val="20"/>
          <w:lang w:val="en-GB"/>
        </w:rPr>
        <w:t xml:space="preserve"> (see Figure 11). The 3D view </w:t>
      </w:r>
      <w:del w:id="1033" w:author="Editor" w:date="2018-01-31T04:08:00Z">
        <w:r w:rsidRPr="003103E0" w:rsidDel="000F7533">
          <w:rPr>
            <w:rFonts w:ascii="CMR10" w:hAnsi="CMR10" w:cs="CMR10"/>
            <w:sz w:val="20"/>
            <w:szCs w:val="20"/>
            <w:lang w:val="en-GB"/>
          </w:rPr>
          <w:delText>of</w:delText>
        </w:r>
      </w:del>
      <w:ins w:id="1034" w:author="Editor" w:date="2018-01-31T04:08:00Z">
        <w:r w:rsidR="000F7533" w:rsidRPr="003103E0">
          <w:rPr>
            <w:rFonts w:ascii="CMR10" w:hAnsi="CMR10" w:cs="CMR10"/>
            <w:sz w:val="20"/>
            <w:szCs w:val="20"/>
            <w:lang w:val="en-GB"/>
          </w:rPr>
          <w:t>from</w:t>
        </w:r>
      </w:ins>
    </w:p>
    <w:p w14:paraId="4B9E765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COZOID helped to reveal this misorientation intuitively and quickly, without a</w:t>
      </w:r>
    </w:p>
    <w:p w14:paraId="192DAEF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detailed exploration of </w:t>
      </w:r>
      <w:del w:id="1035" w:author="Editor" w:date="2018-01-31T04:09:00Z">
        <w:r w:rsidRPr="003103E0" w:rsidDel="000F7533">
          <w:rPr>
            <w:rFonts w:ascii="CMR10" w:hAnsi="CMR10" w:cs="CMR10"/>
            <w:sz w:val="20"/>
            <w:szCs w:val="20"/>
            <w:lang w:val="en-GB"/>
          </w:rPr>
          <w:delText xml:space="preserve">all </w:delText>
        </w:r>
      </w:del>
      <w:ins w:id="1036" w:author="Editor" w:date="2018-01-31T04:09:00Z">
        <w:r w:rsidR="000F7533" w:rsidRPr="003103E0">
          <w:rPr>
            <w:rFonts w:ascii="CMR10" w:hAnsi="CMR10" w:cs="CMR10"/>
            <w:sz w:val="20"/>
            <w:szCs w:val="20"/>
            <w:lang w:val="en-GB"/>
          </w:rPr>
          <w:t xml:space="preserve">the </w:t>
        </w:r>
      </w:ins>
      <w:r w:rsidRPr="003103E0">
        <w:rPr>
          <w:rFonts w:ascii="CMR10" w:hAnsi="CMR10" w:cs="CMR10"/>
          <w:sz w:val="20"/>
          <w:szCs w:val="20"/>
          <w:lang w:val="en-GB"/>
        </w:rPr>
        <w:t>HADDOCK con</w:t>
      </w:r>
      <w:del w:id="1037" w:author="Editor" w:date="2018-01-31T04:09:00Z">
        <w:r w:rsidRPr="003103E0" w:rsidDel="000F7533">
          <w:rPr>
            <w:rFonts w:ascii="CMR10" w:hAnsi="CMR10" w:cs="CMR10"/>
            <w:sz w:val="20"/>
            <w:szCs w:val="20"/>
            <w:lang w:val="en-GB"/>
          </w:rPr>
          <w:delText>_</w:delText>
        </w:r>
      </w:del>
      <w:ins w:id="1038" w:author="Editor" w:date="2018-01-31T04:09:00Z">
        <w:r w:rsidR="000F7533" w:rsidRPr="003103E0">
          <w:rPr>
            <w:rFonts w:ascii="CMR10" w:hAnsi="CMR10" w:cs="CMR10"/>
            <w:sz w:val="20"/>
            <w:szCs w:val="20"/>
            <w:lang w:val="en-GB"/>
          </w:rPr>
          <w:t>fi</w:t>
        </w:r>
      </w:ins>
      <w:r w:rsidRPr="003103E0">
        <w:rPr>
          <w:rFonts w:ascii="CMR10" w:hAnsi="CMR10" w:cs="CMR10"/>
          <w:sz w:val="20"/>
          <w:szCs w:val="20"/>
          <w:lang w:val="en-GB"/>
        </w:rPr>
        <w:t>gurations one-by-one.</w:t>
      </w:r>
    </w:p>
    <w:p w14:paraId="089EBDCF"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12 of 26</w:t>
      </w:r>
    </w:p>
    <w:p w14:paraId="4CE473E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As for the PyDock results, 28 out of 100 output PyDock models were selected</w:t>
      </w:r>
    </w:p>
    <w:p w14:paraId="733E7C1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using the Matrix view</w:t>
      </w:r>
      <w:ins w:id="1039" w:author="Editor" w:date="2018-01-31T04:09:00Z">
        <w:r w:rsidR="000F7533" w:rsidRPr="003103E0">
          <w:rPr>
            <w:rFonts w:ascii="CMR10" w:hAnsi="CMR10" w:cs="CMR10"/>
            <w:sz w:val="20"/>
            <w:szCs w:val="20"/>
            <w:lang w:val="en-GB"/>
          </w:rPr>
          <w:t>; the</w:t>
        </w:r>
      </w:ins>
      <w:r w:rsidRPr="003103E0">
        <w:rPr>
          <w:rFonts w:ascii="CMR10" w:hAnsi="CMR10" w:cs="CMR10"/>
          <w:sz w:val="20"/>
          <w:szCs w:val="20"/>
          <w:lang w:val="en-GB"/>
        </w:rPr>
        <w:t xml:space="preserve"> </w:t>
      </w:r>
      <w:del w:id="1040" w:author="Editor" w:date="2018-01-31T04:09:00Z">
        <w:r w:rsidRPr="003103E0" w:rsidDel="000F7533">
          <w:rPr>
            <w:rFonts w:ascii="CMR10" w:hAnsi="CMR10" w:cs="CMR10"/>
            <w:sz w:val="20"/>
            <w:szCs w:val="20"/>
            <w:lang w:val="en-GB"/>
          </w:rPr>
          <w:delText xml:space="preserve">with the interaction pair </w:delText>
        </w:r>
      </w:del>
      <w:r w:rsidRPr="003103E0">
        <w:rPr>
          <w:rFonts w:ascii="CMR10" w:hAnsi="CMR10" w:cs="CMR10"/>
          <w:sz w:val="20"/>
          <w:szCs w:val="20"/>
          <w:lang w:val="en-GB"/>
        </w:rPr>
        <w:t xml:space="preserve">M186 and I1030 </w:t>
      </w:r>
      <w:ins w:id="1041" w:author="Editor" w:date="2018-01-31T04:09:00Z">
        <w:r w:rsidR="000F7533" w:rsidRPr="003103E0">
          <w:rPr>
            <w:rFonts w:ascii="CMR10" w:hAnsi="CMR10" w:cs="CMR10"/>
            <w:sz w:val="20"/>
            <w:szCs w:val="20"/>
            <w:lang w:val="en-GB"/>
          </w:rPr>
          <w:t xml:space="preserve">interaction pair was </w:t>
        </w:r>
      </w:ins>
      <w:r w:rsidRPr="003103E0">
        <w:rPr>
          <w:rFonts w:ascii="CMR10" w:hAnsi="CMR10" w:cs="CMR10"/>
          <w:sz w:val="20"/>
          <w:szCs w:val="20"/>
          <w:lang w:val="en-GB"/>
        </w:rPr>
        <w:t xml:space="preserve">used to </w:t>
      </w:r>
      <w:del w:id="1042" w:author="Editor" w:date="2018-01-31T04:09:00Z">
        <w:r w:rsidRPr="003103E0" w:rsidDel="000F7533">
          <w:rPr>
            <w:rFonts w:ascii="CMR10" w:hAnsi="CMR10" w:cs="CMR10"/>
            <w:sz w:val="20"/>
            <w:szCs w:val="20"/>
            <w:lang w:val="en-GB"/>
          </w:rPr>
          <w:delText>_</w:delText>
        </w:r>
      </w:del>
      <w:ins w:id="1043" w:author="Editor" w:date="2018-01-31T04:09:00Z">
        <w:r w:rsidR="000F7533" w:rsidRPr="003103E0">
          <w:rPr>
            <w:rFonts w:ascii="CMR10" w:hAnsi="CMR10" w:cs="CMR10"/>
            <w:sz w:val="20"/>
            <w:szCs w:val="20"/>
            <w:lang w:val="en-GB"/>
          </w:rPr>
          <w:t>fi</w:t>
        </w:r>
      </w:ins>
      <w:r w:rsidRPr="003103E0">
        <w:rPr>
          <w:rFonts w:ascii="CMR10" w:hAnsi="CMR10" w:cs="CMR10"/>
          <w:sz w:val="20"/>
          <w:szCs w:val="20"/>
          <w:lang w:val="en-GB"/>
        </w:rPr>
        <w:t>lter the</w:t>
      </w:r>
    </w:p>
    <w:p w14:paraId="3F2B7A2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results. The </w:t>
      </w:r>
      <w:del w:id="1044" w:author="Editor" w:date="2018-01-31T04:10:00Z">
        <w:r w:rsidRPr="003103E0" w:rsidDel="000F7533">
          <w:rPr>
            <w:rFonts w:ascii="CMR10" w:hAnsi="CMR10" w:cs="CMR10"/>
            <w:sz w:val="20"/>
            <w:szCs w:val="20"/>
            <w:lang w:val="en-GB"/>
          </w:rPr>
          <w:delText xml:space="preserve">next </w:delText>
        </w:r>
      </w:del>
      <w:r w:rsidRPr="003103E0">
        <w:rPr>
          <w:rFonts w:ascii="CMR10" w:hAnsi="CMR10" w:cs="CMR10"/>
          <w:sz w:val="20"/>
          <w:szCs w:val="20"/>
          <w:lang w:val="en-GB"/>
        </w:rPr>
        <w:t xml:space="preserve">visual selection (based on A172 position </w:t>
      </w:r>
      <w:del w:id="1045" w:author="Quality Control Editor" w:date="2018-01-31T06:28:00Z">
        <w:r w:rsidRPr="003103E0" w:rsidDel="003103E0">
          <w:rPr>
            <w:rFonts w:ascii="CMR10" w:hAnsi="CMR10" w:cs="CMR10"/>
            <w:sz w:val="20"/>
            <w:szCs w:val="20"/>
            <w:lang w:val="en-GB"/>
          </w:rPr>
          <w:delText>judgment</w:delText>
        </w:r>
      </w:del>
      <w:ins w:id="1046" w:author="Quality Control Editor" w:date="2018-01-31T06:28:00Z">
        <w:r w:rsidR="003103E0">
          <w:rPr>
            <w:rFonts w:ascii="CMR10" w:hAnsi="CMR10" w:cs="CMR10"/>
            <w:sz w:val="20"/>
            <w:szCs w:val="20"/>
            <w:lang w:val="en-GB"/>
          </w:rPr>
          <w:t>judgement</w:t>
        </w:r>
      </w:ins>
      <w:r w:rsidRPr="003103E0">
        <w:rPr>
          <w:rFonts w:ascii="CMR10" w:hAnsi="CMR10" w:cs="CMR10"/>
          <w:sz w:val="20"/>
          <w:szCs w:val="20"/>
          <w:lang w:val="en-GB"/>
        </w:rPr>
        <w:t>) provided us</w:t>
      </w:r>
    </w:p>
    <w:p w14:paraId="01F96D4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with 14 models </w:t>
      </w:r>
      <w:del w:id="1047" w:author="Editor" w:date="2018-01-31T04:10:00Z">
        <w:r w:rsidRPr="003103E0" w:rsidDel="000F7533">
          <w:rPr>
            <w:rFonts w:ascii="CMR10" w:hAnsi="CMR10" w:cs="CMR10"/>
            <w:sz w:val="20"/>
            <w:szCs w:val="20"/>
            <w:lang w:val="en-GB"/>
          </w:rPr>
          <w:delText xml:space="preserve">with </w:delText>
        </w:r>
      </w:del>
      <w:ins w:id="1048" w:author="Editor" w:date="2018-01-31T04:10:00Z">
        <w:r w:rsidR="000F7533" w:rsidRPr="003103E0">
          <w:rPr>
            <w:rFonts w:ascii="CMR10" w:hAnsi="CMR10" w:cs="CMR10"/>
            <w:sz w:val="20"/>
            <w:szCs w:val="20"/>
            <w:lang w:val="en-GB"/>
          </w:rPr>
          <w:t xml:space="preserve">in the </w:t>
        </w:r>
      </w:ins>
      <w:r w:rsidRPr="003103E0">
        <w:rPr>
          <w:rFonts w:ascii="CMR10" w:hAnsi="CMR10" w:cs="CMR10"/>
          <w:sz w:val="20"/>
          <w:szCs w:val="20"/>
          <w:lang w:val="en-GB"/>
        </w:rPr>
        <w:t>correct orientation (see Figure 12).</w:t>
      </w:r>
    </w:p>
    <w:p w14:paraId="58E1169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the </w:t>
      </w:r>
      <w:del w:id="1049" w:author="Editor" w:date="2018-01-31T04:10:00Z">
        <w:r w:rsidRPr="003103E0" w:rsidDel="000F7533">
          <w:rPr>
            <w:rFonts w:ascii="CMR10" w:hAnsi="CMR10" w:cs="CMR10"/>
            <w:sz w:val="20"/>
            <w:szCs w:val="20"/>
            <w:lang w:val="en-GB"/>
          </w:rPr>
          <w:delText>_</w:delText>
        </w:r>
      </w:del>
      <w:ins w:id="1050" w:author="Editor" w:date="2018-01-31T04:10:00Z">
        <w:r w:rsidR="000F7533" w:rsidRPr="003103E0">
          <w:rPr>
            <w:rFonts w:ascii="CMR10" w:hAnsi="CMR10" w:cs="CMR10"/>
            <w:sz w:val="20"/>
            <w:szCs w:val="20"/>
            <w:lang w:val="en-GB"/>
          </w:rPr>
          <w:t>fi</w:t>
        </w:r>
      </w:ins>
      <w:r w:rsidRPr="003103E0">
        <w:rPr>
          <w:rFonts w:ascii="CMR10" w:hAnsi="CMR10" w:cs="CMR10"/>
          <w:sz w:val="20"/>
          <w:szCs w:val="20"/>
          <w:lang w:val="en-GB"/>
        </w:rPr>
        <w:t>nal step, we compared the Contact-Zone lists of the selected models with</w:t>
      </w:r>
    </w:p>
    <w:p w14:paraId="4E2CF06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original crystal structure (4UX3). Figure 13 shows the similarities (highlighted</w:t>
      </w:r>
    </w:p>
    <w:p w14:paraId="2D109EA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red) of one of the selected models to the crystal. It is the best model, </w:t>
      </w:r>
      <w:del w:id="1051" w:author="Editor" w:date="2018-01-31T04:10:00Z">
        <w:r w:rsidRPr="003103E0" w:rsidDel="000F7533">
          <w:rPr>
            <w:rFonts w:ascii="CMR10" w:hAnsi="CMR10" w:cs="CMR10"/>
            <w:sz w:val="20"/>
            <w:szCs w:val="20"/>
            <w:lang w:val="en-GB"/>
          </w:rPr>
          <w:delText>which _</w:delText>
        </w:r>
      </w:del>
      <w:ins w:id="1052" w:author="Editor" w:date="2018-01-31T04:10:00Z">
        <w:r w:rsidR="000F7533" w:rsidRPr="003103E0">
          <w:rPr>
            <w:rFonts w:ascii="CMR10" w:hAnsi="CMR10" w:cs="CMR10"/>
            <w:sz w:val="20"/>
            <w:szCs w:val="20"/>
            <w:lang w:val="en-GB"/>
          </w:rPr>
          <w:t>and fi</w:t>
        </w:r>
      </w:ins>
      <w:r w:rsidRPr="003103E0">
        <w:rPr>
          <w:rFonts w:ascii="CMR10" w:hAnsi="CMR10" w:cs="CMR10"/>
          <w:sz w:val="20"/>
          <w:szCs w:val="20"/>
          <w:lang w:val="en-GB"/>
        </w:rPr>
        <w:t>ts</w:t>
      </w:r>
    </w:p>
    <w:p w14:paraId="71A4303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crystal structure very well. The Exploded view comparison of the contact zone</w:t>
      </w:r>
    </w:p>
    <w:p w14:paraId="42DA478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053" w:author="Editor" w:date="2018-01-31T04:11:00Z">
        <w:r w:rsidRPr="003103E0" w:rsidDel="000F7533">
          <w:rPr>
            <w:rFonts w:ascii="CMR10" w:hAnsi="CMR10" w:cs="CMR10"/>
            <w:sz w:val="20"/>
            <w:szCs w:val="20"/>
            <w:lang w:val="en-GB"/>
          </w:rPr>
          <w:delText xml:space="preserve">of </w:delText>
        </w:r>
      </w:del>
      <w:ins w:id="1054" w:author="Editor" w:date="2018-01-31T04:11:00Z">
        <w:r w:rsidR="000F7533" w:rsidRPr="003103E0">
          <w:rPr>
            <w:rFonts w:ascii="CMR10" w:hAnsi="CMR10" w:cs="CMR10"/>
            <w:sz w:val="20"/>
            <w:szCs w:val="20"/>
            <w:lang w:val="en-GB"/>
          </w:rPr>
          <w:t xml:space="preserve">from </w:t>
        </w:r>
      </w:ins>
      <w:r w:rsidRPr="003103E0">
        <w:rPr>
          <w:rFonts w:ascii="CMR10" w:hAnsi="CMR10" w:cs="CMR10"/>
          <w:sz w:val="20"/>
          <w:szCs w:val="20"/>
          <w:lang w:val="en-GB"/>
        </w:rPr>
        <w:t xml:space="preserve">the crystal structure and the selected model can be </w:t>
      </w:r>
      <w:del w:id="1055" w:author="Editor" w:date="2018-01-31T04:11:00Z">
        <w:r w:rsidRPr="003103E0" w:rsidDel="000F7533">
          <w:rPr>
            <w:rFonts w:ascii="CMR10" w:hAnsi="CMR10" w:cs="CMR10"/>
            <w:sz w:val="20"/>
            <w:szCs w:val="20"/>
            <w:lang w:val="en-GB"/>
          </w:rPr>
          <w:delText xml:space="preserve">seen </w:delText>
        </w:r>
      </w:del>
      <w:ins w:id="1056" w:author="Editor" w:date="2018-01-31T04:11:00Z">
        <w:r w:rsidR="000F7533" w:rsidRPr="003103E0">
          <w:rPr>
            <w:rFonts w:ascii="CMR10" w:hAnsi="CMR10" w:cs="CMR10"/>
            <w:sz w:val="20"/>
            <w:szCs w:val="20"/>
            <w:lang w:val="en-GB"/>
          </w:rPr>
          <w:t xml:space="preserve">observed </w:t>
        </w:r>
      </w:ins>
      <w:r w:rsidRPr="003103E0">
        <w:rPr>
          <w:rFonts w:ascii="CMR10" w:hAnsi="CMR10" w:cs="CMR10"/>
          <w:sz w:val="20"/>
          <w:szCs w:val="20"/>
          <w:lang w:val="en-GB"/>
        </w:rPr>
        <w:t>in Figure 14.</w:t>
      </w:r>
    </w:p>
    <w:p w14:paraId="4AF703FF" w14:textId="77777777" w:rsidR="00875898" w:rsidRPr="003103E0" w:rsidRDefault="00875898" w:rsidP="00875898">
      <w:pPr>
        <w:autoSpaceDE w:val="0"/>
        <w:autoSpaceDN w:val="0"/>
        <w:adjustRightInd w:val="0"/>
        <w:spacing w:after="0" w:line="240" w:lineRule="auto"/>
        <w:rPr>
          <w:rFonts w:ascii="CMSS10" w:hAnsi="CMSS10" w:cs="CMSS10"/>
          <w:sz w:val="20"/>
          <w:szCs w:val="20"/>
          <w:lang w:val="en-GB"/>
        </w:rPr>
      </w:pPr>
      <w:r w:rsidRPr="003103E0">
        <w:rPr>
          <w:rFonts w:ascii="CMSS10" w:hAnsi="CMSS10" w:cs="CMSS10"/>
          <w:sz w:val="20"/>
          <w:szCs w:val="20"/>
          <w:lang w:val="en-GB"/>
        </w:rPr>
        <w:t>Pocket-String Interaction</w:t>
      </w:r>
    </w:p>
    <w:p w14:paraId="0161347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For the pocket-string interaction type, we selected </w:t>
      </w:r>
      <w:del w:id="1057" w:author="Editor" w:date="2018-01-31T04:12:00Z">
        <w:r w:rsidRPr="003103E0" w:rsidDel="0030377B">
          <w:rPr>
            <w:rFonts w:ascii="CMR10" w:hAnsi="CMR10" w:cs="CMR10"/>
            <w:sz w:val="20"/>
            <w:szCs w:val="20"/>
            <w:lang w:val="en-GB"/>
          </w:rPr>
          <w:delText xml:space="preserve">the </w:delText>
        </w:r>
      </w:del>
      <w:ins w:id="1058" w:author="Editor" w:date="2018-01-31T04:12:00Z">
        <w:r w:rsidR="0030377B" w:rsidRPr="003103E0">
          <w:rPr>
            <w:rFonts w:ascii="CMR10" w:hAnsi="CMR10" w:cs="CMR10"/>
            <w:sz w:val="20"/>
            <w:szCs w:val="20"/>
            <w:lang w:val="en-GB"/>
          </w:rPr>
          <w:t xml:space="preserve">an </w:t>
        </w:r>
      </w:ins>
      <w:r w:rsidRPr="003103E0">
        <w:rPr>
          <w:rFonts w:ascii="CMR10" w:hAnsi="CMR10" w:cs="CMR10"/>
          <w:sz w:val="20"/>
          <w:szCs w:val="20"/>
          <w:lang w:val="en-GB"/>
        </w:rPr>
        <w:t>interaction present in the</w:t>
      </w:r>
    </w:p>
    <w:p w14:paraId="09258E9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crystal structure </w:t>
      </w:r>
      <w:del w:id="1059" w:author="Editor" w:date="2018-01-31T04:11:00Z">
        <w:r w:rsidRPr="003103E0" w:rsidDel="000F7533">
          <w:rPr>
            <w:rFonts w:ascii="CMR10" w:hAnsi="CMR10" w:cs="CMR10"/>
            <w:sz w:val="20"/>
            <w:szCs w:val="20"/>
            <w:lang w:val="en-GB"/>
          </w:rPr>
          <w:delText xml:space="preserve">of </w:delText>
        </w:r>
      </w:del>
      <w:ins w:id="1060" w:author="Editor" w:date="2018-01-31T04:11:00Z">
        <w:r w:rsidR="000F7533" w:rsidRPr="003103E0">
          <w:rPr>
            <w:rFonts w:ascii="CMR10" w:hAnsi="CMR10" w:cs="CMR10"/>
            <w:sz w:val="20"/>
            <w:szCs w:val="20"/>
            <w:lang w:val="en-GB"/>
          </w:rPr>
          <w:t xml:space="preserve">from </w:t>
        </w:r>
      </w:ins>
      <w:r w:rsidRPr="003103E0">
        <w:rPr>
          <w:rFonts w:ascii="CMR10" w:hAnsi="CMR10" w:cs="CMR10"/>
          <w:sz w:val="20"/>
          <w:szCs w:val="20"/>
          <w:lang w:val="en-GB"/>
        </w:rPr>
        <w:t>the MukE-MukF complex {</w:t>
      </w:r>
      <w:del w:id="1061" w:author="Editor" w:date="2018-01-31T04:12:00Z">
        <w:r w:rsidRPr="003103E0" w:rsidDel="0030377B">
          <w:rPr>
            <w:rFonts w:ascii="CMR10" w:hAnsi="CMR10" w:cs="CMR10"/>
            <w:sz w:val="20"/>
            <w:szCs w:val="20"/>
            <w:lang w:val="en-GB"/>
          </w:rPr>
          <w:delText xml:space="preserve"> the </w:delText>
        </w:r>
      </w:del>
      <w:r w:rsidRPr="003103E0">
        <w:rPr>
          <w:rFonts w:ascii="CMR10" w:hAnsi="CMR10" w:cs="CMR10"/>
          <w:sz w:val="20"/>
          <w:szCs w:val="20"/>
          <w:lang w:val="en-GB"/>
        </w:rPr>
        <w:t>PDB identi</w:t>
      </w:r>
      <w:del w:id="1062" w:author="Editor" w:date="2018-01-31T04:12:00Z">
        <w:r w:rsidRPr="003103E0" w:rsidDel="0030377B">
          <w:rPr>
            <w:rFonts w:ascii="CMR10" w:hAnsi="CMR10" w:cs="CMR10"/>
            <w:sz w:val="20"/>
            <w:szCs w:val="20"/>
            <w:lang w:val="en-GB"/>
          </w:rPr>
          <w:delText>_</w:delText>
        </w:r>
      </w:del>
      <w:ins w:id="1063" w:author="Editor" w:date="2018-01-31T04:12:00Z">
        <w:r w:rsidR="0030377B" w:rsidRPr="003103E0">
          <w:rPr>
            <w:rFonts w:ascii="CMR10" w:hAnsi="CMR10" w:cs="CMR10"/>
            <w:sz w:val="20"/>
            <w:szCs w:val="20"/>
            <w:lang w:val="en-GB"/>
          </w:rPr>
          <w:t>fi</w:t>
        </w:r>
      </w:ins>
      <w:r w:rsidRPr="003103E0">
        <w:rPr>
          <w:rFonts w:ascii="CMR10" w:hAnsi="CMR10" w:cs="CMR10"/>
          <w:sz w:val="20"/>
          <w:szCs w:val="20"/>
          <w:lang w:val="en-GB"/>
        </w:rPr>
        <w:t>er 3EUH</w:t>
      </w:r>
      <w:ins w:id="1064" w:author="Editor" w:date="2018-01-31T04:12:00Z">
        <w:r w:rsidR="0030377B" w:rsidRPr="003103E0">
          <w:rPr>
            <w:rFonts w:ascii="CMR10" w:hAnsi="CMR10" w:cs="CMR10"/>
            <w:sz w:val="20"/>
            <w:szCs w:val="20"/>
            <w:lang w:val="en-GB"/>
          </w:rPr>
          <w:t>}</w:t>
        </w:r>
      </w:ins>
      <w:r w:rsidRPr="003103E0">
        <w:rPr>
          <w:rFonts w:ascii="CMR10" w:hAnsi="CMR10" w:cs="CMR10"/>
          <w:sz w:val="20"/>
          <w:szCs w:val="20"/>
          <w:lang w:val="en-GB"/>
        </w:rPr>
        <w:t xml:space="preserve"> [25]. The</w:t>
      </w:r>
    </w:p>
    <w:p w14:paraId="00DD2CC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pocket is formed by the winged helix domain of the MukE protein, while one of</w:t>
      </w:r>
    </w:p>
    <w:p w14:paraId="400A8F9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MukF helical fragments is sitting inside the MukE pocket (Figure 15a). This</w:t>
      </w:r>
    </w:p>
    <w:p w14:paraId="7032664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time, we selected </w:t>
      </w:r>
      <w:del w:id="1065" w:author="Editor" w:date="2018-01-31T04:13:00Z">
        <w:r w:rsidRPr="003103E0" w:rsidDel="0030377B">
          <w:rPr>
            <w:rFonts w:ascii="CMR10" w:hAnsi="CMR10" w:cs="CMR10"/>
            <w:sz w:val="20"/>
            <w:szCs w:val="20"/>
            <w:lang w:val="en-GB"/>
          </w:rPr>
          <w:delText xml:space="preserve">the </w:delText>
        </w:r>
      </w:del>
      <w:r w:rsidRPr="003103E0">
        <w:rPr>
          <w:rFonts w:ascii="CMR10" w:hAnsi="CMR10" w:cs="CMR10"/>
          <w:sz w:val="20"/>
          <w:szCs w:val="20"/>
          <w:lang w:val="en-GB"/>
        </w:rPr>
        <w:t>valine 200 and arginine 300 as the pair of amino acids for the</w:t>
      </w:r>
    </w:p>
    <w:p w14:paraId="588AD97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docking restraint</w:t>
      </w:r>
      <w:ins w:id="1066" w:author="Editor" w:date="2018-01-31T04:13:00Z">
        <w:r w:rsidR="0030377B" w:rsidRPr="003103E0">
          <w:rPr>
            <w:rFonts w:ascii="CMR10" w:hAnsi="CMR10" w:cs="CMR10"/>
            <w:sz w:val="20"/>
            <w:szCs w:val="20"/>
            <w:lang w:val="en-GB"/>
          </w:rPr>
          <w:t>s</w:t>
        </w:r>
      </w:ins>
      <w:r w:rsidRPr="003103E0">
        <w:rPr>
          <w:rFonts w:ascii="CMR10" w:hAnsi="CMR10" w:cs="CMR10"/>
          <w:sz w:val="20"/>
          <w:szCs w:val="20"/>
          <w:lang w:val="en-GB"/>
        </w:rPr>
        <w:t xml:space="preserve">. These were the closest contact amino acids </w:t>
      </w:r>
      <w:del w:id="1067" w:author="Editor" w:date="2018-01-31T04:13:00Z">
        <w:r w:rsidRPr="003103E0" w:rsidDel="0030377B">
          <w:rPr>
            <w:rFonts w:ascii="CMR10" w:hAnsi="CMR10" w:cs="CMR10"/>
            <w:sz w:val="20"/>
            <w:szCs w:val="20"/>
            <w:lang w:val="en-GB"/>
          </w:rPr>
          <w:delText xml:space="preserve">of </w:delText>
        </w:r>
      </w:del>
      <w:ins w:id="1068" w:author="Editor" w:date="2018-01-31T04:13:00Z">
        <w:r w:rsidR="0030377B" w:rsidRPr="003103E0">
          <w:rPr>
            <w:rFonts w:ascii="CMR10" w:hAnsi="CMR10" w:cs="CMR10"/>
            <w:sz w:val="20"/>
            <w:szCs w:val="20"/>
            <w:lang w:val="en-GB"/>
          </w:rPr>
          <w:t xml:space="preserve">in </w:t>
        </w:r>
      </w:ins>
      <w:r w:rsidRPr="003103E0">
        <w:rPr>
          <w:rFonts w:ascii="CMR10" w:hAnsi="CMR10" w:cs="CMR10"/>
          <w:sz w:val="20"/>
          <w:szCs w:val="20"/>
          <w:lang w:val="en-GB"/>
        </w:rPr>
        <w:t>the structure, as</w:t>
      </w:r>
    </w:p>
    <w:p w14:paraId="61C6314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can be </w:t>
      </w:r>
      <w:del w:id="1069" w:author="Editor" w:date="2018-01-31T04:13:00Z">
        <w:r w:rsidRPr="003103E0" w:rsidDel="0030377B">
          <w:rPr>
            <w:rFonts w:ascii="CMR10" w:hAnsi="CMR10" w:cs="CMR10"/>
            <w:sz w:val="20"/>
            <w:szCs w:val="20"/>
            <w:lang w:val="en-GB"/>
          </w:rPr>
          <w:delText xml:space="preserve">seen </w:delText>
        </w:r>
      </w:del>
      <w:ins w:id="1070" w:author="Editor" w:date="2018-01-31T04:13:00Z">
        <w:r w:rsidR="0030377B" w:rsidRPr="003103E0">
          <w:rPr>
            <w:rFonts w:ascii="CMR10" w:hAnsi="CMR10" w:cs="CMR10"/>
            <w:sz w:val="20"/>
            <w:szCs w:val="20"/>
            <w:lang w:val="en-GB"/>
          </w:rPr>
          <w:t xml:space="preserve">observed </w:t>
        </w:r>
      </w:ins>
      <w:r w:rsidRPr="003103E0">
        <w:rPr>
          <w:rFonts w:ascii="CMR10" w:hAnsi="CMR10" w:cs="CMR10"/>
          <w:sz w:val="20"/>
          <w:szCs w:val="20"/>
          <w:lang w:val="en-GB"/>
        </w:rPr>
        <w:t>from the Contact-Zone list ordered by the distance of the interacting</w:t>
      </w:r>
    </w:p>
    <w:p w14:paraId="0B5E4D3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acids (see Figure 16), as well as from the Open-Book view of the crystal</w:t>
      </w:r>
    </w:p>
    <w:p w14:paraId="3BC4DC3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structure (Figure 15b).</w:t>
      </w:r>
    </w:p>
    <w:p w14:paraId="0A4134C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docking models were again generated with both HADDOCK and PyDock</w:t>
      </w:r>
    </w:p>
    <w:p w14:paraId="02916C8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docking tools. The HADDOCK run resulted in 32 output con</w:t>
      </w:r>
      <w:del w:id="1071" w:author="Editor" w:date="2018-01-31T04:13:00Z">
        <w:r w:rsidRPr="003103E0" w:rsidDel="0030377B">
          <w:rPr>
            <w:rFonts w:ascii="CMR10" w:hAnsi="CMR10" w:cs="CMR10"/>
            <w:sz w:val="20"/>
            <w:szCs w:val="20"/>
            <w:lang w:val="en-GB"/>
          </w:rPr>
          <w:delText>_</w:delText>
        </w:r>
      </w:del>
      <w:ins w:id="1072" w:author="Editor" w:date="2018-01-31T04:13:00Z">
        <w:r w:rsidR="0030377B" w:rsidRPr="003103E0">
          <w:rPr>
            <w:rFonts w:ascii="CMR10" w:hAnsi="CMR10" w:cs="CMR10"/>
            <w:sz w:val="20"/>
            <w:szCs w:val="20"/>
            <w:lang w:val="en-GB"/>
          </w:rPr>
          <w:t>fi</w:t>
        </w:r>
      </w:ins>
      <w:r w:rsidRPr="003103E0">
        <w:rPr>
          <w:rFonts w:ascii="CMR10" w:hAnsi="CMR10" w:cs="CMR10"/>
          <w:sz w:val="20"/>
          <w:szCs w:val="20"/>
          <w:lang w:val="en-GB"/>
        </w:rPr>
        <w:t>gurations, which were</w:t>
      </w:r>
    </w:p>
    <w:p w14:paraId="1FFCB15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073" w:author="Editor" w:date="2018-01-31T04:13:00Z">
        <w:r w:rsidRPr="003103E0" w:rsidDel="0030377B">
          <w:rPr>
            <w:rFonts w:ascii="CMR10" w:hAnsi="CMR10" w:cs="CMR10"/>
            <w:sz w:val="20"/>
            <w:szCs w:val="20"/>
            <w:lang w:val="en-GB"/>
          </w:rPr>
          <w:delText>_</w:delText>
        </w:r>
      </w:del>
      <w:ins w:id="1074" w:author="Editor" w:date="2018-01-31T04:13:00Z">
        <w:r w:rsidR="0030377B" w:rsidRPr="003103E0">
          <w:rPr>
            <w:rFonts w:ascii="CMR10" w:hAnsi="CMR10" w:cs="CMR10"/>
            <w:sz w:val="20"/>
            <w:szCs w:val="20"/>
            <w:lang w:val="en-GB"/>
          </w:rPr>
          <w:t>fi</w:t>
        </w:r>
      </w:ins>
      <w:r w:rsidRPr="003103E0">
        <w:rPr>
          <w:rFonts w:ascii="CMR10" w:hAnsi="CMR10" w:cs="CMR10"/>
          <w:sz w:val="20"/>
          <w:szCs w:val="20"/>
          <w:lang w:val="en-GB"/>
        </w:rPr>
        <w:t>rst scrutinized using the Matrix view, using the initial V200-R300 amino acid pair.</w:t>
      </w:r>
    </w:p>
    <w:p w14:paraId="3C2CF31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This </w:t>
      </w:r>
      <w:ins w:id="1075" w:author="Editor" w:date="2018-01-31T04:14:00Z">
        <w:r w:rsidR="0030377B" w:rsidRPr="003103E0">
          <w:rPr>
            <w:rFonts w:ascii="CMR10" w:hAnsi="CMR10" w:cs="CMR10"/>
            <w:sz w:val="20"/>
            <w:szCs w:val="20"/>
            <w:lang w:val="en-GB"/>
          </w:rPr>
          <w:t>fi</w:t>
        </w:r>
      </w:ins>
      <w:del w:id="1076" w:author="Editor" w:date="2018-01-31T04:14:00Z">
        <w:r w:rsidRPr="003103E0" w:rsidDel="0030377B">
          <w:rPr>
            <w:rFonts w:ascii="CMR10" w:hAnsi="CMR10" w:cs="CMR10"/>
            <w:sz w:val="20"/>
            <w:szCs w:val="20"/>
            <w:lang w:val="en-GB"/>
          </w:rPr>
          <w:delText>_</w:delText>
        </w:r>
      </w:del>
      <w:r w:rsidRPr="003103E0">
        <w:rPr>
          <w:rFonts w:ascii="CMR10" w:hAnsi="CMR10" w:cs="CMR10"/>
          <w:sz w:val="20"/>
          <w:szCs w:val="20"/>
          <w:lang w:val="en-GB"/>
        </w:rPr>
        <w:t xml:space="preserve">rst selection step </w:t>
      </w:r>
      <w:del w:id="1077" w:author="Editor" w:date="2018-01-31T04:14:00Z">
        <w:r w:rsidRPr="003103E0" w:rsidDel="0030377B">
          <w:rPr>
            <w:rFonts w:ascii="CMR10" w:hAnsi="CMR10" w:cs="CMR10"/>
            <w:sz w:val="20"/>
            <w:szCs w:val="20"/>
            <w:lang w:val="en-GB"/>
          </w:rPr>
          <w:delText>_</w:delText>
        </w:r>
      </w:del>
      <w:ins w:id="1078" w:author="Editor" w:date="2018-01-31T04:14:00Z">
        <w:r w:rsidR="0030377B" w:rsidRPr="003103E0">
          <w:rPr>
            <w:rFonts w:ascii="CMR10" w:hAnsi="CMR10" w:cs="CMR10"/>
            <w:sz w:val="20"/>
            <w:szCs w:val="20"/>
            <w:lang w:val="en-GB"/>
          </w:rPr>
          <w:t>fi</w:t>
        </w:r>
      </w:ins>
      <w:r w:rsidRPr="003103E0">
        <w:rPr>
          <w:rFonts w:ascii="CMR10" w:hAnsi="CMR10" w:cs="CMR10"/>
          <w:sz w:val="20"/>
          <w:szCs w:val="20"/>
          <w:lang w:val="en-GB"/>
        </w:rPr>
        <w:t>ltered away only 8 models, leaving 24 models for further</w:t>
      </w:r>
    </w:p>
    <w:p w14:paraId="23775E1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analysis. Then, we repeated the Matrix view </w:t>
      </w:r>
      <w:del w:id="1079" w:author="Editor" w:date="2018-01-31T04:14:00Z">
        <w:r w:rsidRPr="003103E0" w:rsidDel="0030377B">
          <w:rPr>
            <w:rFonts w:ascii="CMR10" w:hAnsi="CMR10" w:cs="CMR10"/>
            <w:sz w:val="20"/>
            <w:szCs w:val="20"/>
            <w:lang w:val="en-GB"/>
          </w:rPr>
          <w:delText>_</w:delText>
        </w:r>
      </w:del>
      <w:ins w:id="1080" w:author="Editor" w:date="2018-01-31T04:14:00Z">
        <w:r w:rsidR="0030377B" w:rsidRPr="003103E0">
          <w:rPr>
            <w:rFonts w:ascii="CMR10" w:hAnsi="CMR10" w:cs="CMR10"/>
            <w:sz w:val="20"/>
            <w:szCs w:val="20"/>
            <w:lang w:val="en-GB"/>
          </w:rPr>
          <w:t>fi</w:t>
        </w:r>
      </w:ins>
      <w:r w:rsidRPr="003103E0">
        <w:rPr>
          <w:rFonts w:ascii="CMR10" w:hAnsi="CMR10" w:cs="CMR10"/>
          <w:sz w:val="20"/>
          <w:szCs w:val="20"/>
          <w:lang w:val="en-GB"/>
        </w:rPr>
        <w:t>ltering using the second tightest</w:t>
      </w:r>
    </w:p>
    <w:p w14:paraId="3561D89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amino acid contact in the crystal {</w:t>
      </w:r>
      <w:del w:id="1081" w:author="Editor" w:date="2018-01-31T04:14:00Z">
        <w:r w:rsidRPr="003103E0" w:rsidDel="0030377B">
          <w:rPr>
            <w:rFonts w:ascii="CMR10" w:hAnsi="CMR10" w:cs="CMR10"/>
            <w:sz w:val="20"/>
            <w:szCs w:val="20"/>
            <w:lang w:val="en-GB"/>
          </w:rPr>
          <w:delText xml:space="preserve"> the</w:delText>
        </w:r>
      </w:del>
      <w:r w:rsidRPr="003103E0">
        <w:rPr>
          <w:rFonts w:ascii="CMR10" w:hAnsi="CMR10" w:cs="CMR10"/>
          <w:sz w:val="20"/>
          <w:szCs w:val="20"/>
          <w:lang w:val="en-GB"/>
        </w:rPr>
        <w:t xml:space="preserve"> tyrosine 110 and arginine 302</w:t>
      </w:r>
      <w:ins w:id="1082" w:author="Editor" w:date="2018-01-31T04:14:00Z">
        <w:r w:rsidR="0030377B" w:rsidRPr="003103E0">
          <w:rPr>
            <w:rFonts w:ascii="CMR10" w:hAnsi="CMR10" w:cs="CMR10"/>
            <w:sz w:val="20"/>
            <w:szCs w:val="20"/>
            <w:lang w:val="en-GB"/>
          </w:rPr>
          <w:t>}</w:t>
        </w:r>
      </w:ins>
      <w:r w:rsidRPr="003103E0">
        <w:rPr>
          <w:rFonts w:ascii="CMR10" w:hAnsi="CMR10" w:cs="CMR10"/>
          <w:sz w:val="20"/>
          <w:szCs w:val="20"/>
          <w:lang w:val="en-GB"/>
        </w:rPr>
        <w:t xml:space="preserve"> (Figure 15b).</w:t>
      </w:r>
    </w:p>
    <w:p w14:paraId="05C0290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This </w:t>
      </w:r>
      <w:del w:id="1083" w:author="Editor" w:date="2018-01-31T04:14:00Z">
        <w:r w:rsidRPr="003103E0" w:rsidDel="0030377B">
          <w:rPr>
            <w:rFonts w:ascii="CMR10" w:hAnsi="CMR10" w:cs="CMR10"/>
            <w:sz w:val="20"/>
            <w:szCs w:val="20"/>
            <w:lang w:val="en-GB"/>
          </w:rPr>
          <w:delText>_</w:delText>
        </w:r>
      </w:del>
      <w:ins w:id="1084" w:author="Editor" w:date="2018-01-31T04:14:00Z">
        <w:r w:rsidR="0030377B" w:rsidRPr="003103E0">
          <w:rPr>
            <w:rFonts w:ascii="CMR10" w:hAnsi="CMR10" w:cs="CMR10"/>
            <w:sz w:val="20"/>
            <w:szCs w:val="20"/>
            <w:lang w:val="en-GB"/>
          </w:rPr>
          <w:t>fi</w:t>
        </w:r>
      </w:ins>
      <w:r w:rsidRPr="003103E0">
        <w:rPr>
          <w:rFonts w:ascii="CMR10" w:hAnsi="CMR10" w:cs="CMR10"/>
          <w:sz w:val="20"/>
          <w:szCs w:val="20"/>
          <w:lang w:val="en-GB"/>
        </w:rPr>
        <w:t>ltration resulted in 6 docking models. The Contact-Zone lists of these models</w:t>
      </w:r>
    </w:p>
    <w:p w14:paraId="37F390A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were compared with the original crystal structure (3EUH), resulting in an ordered</w:t>
      </w:r>
    </w:p>
    <w:p w14:paraId="1601CBC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list of the best models (Figure 16). The visual exploration con</w:t>
      </w:r>
      <w:del w:id="1085" w:author="Editor" w:date="2018-01-31T04:15:00Z">
        <w:r w:rsidRPr="003103E0" w:rsidDel="0030377B">
          <w:rPr>
            <w:rFonts w:ascii="CMR10" w:hAnsi="CMR10" w:cs="CMR10"/>
            <w:sz w:val="20"/>
            <w:szCs w:val="20"/>
            <w:lang w:val="en-GB"/>
          </w:rPr>
          <w:delText>_</w:delText>
        </w:r>
      </w:del>
      <w:ins w:id="1086" w:author="Editor" w:date="2018-01-31T04:15:00Z">
        <w:r w:rsidR="0030377B" w:rsidRPr="003103E0">
          <w:rPr>
            <w:rFonts w:ascii="CMR10" w:hAnsi="CMR10" w:cs="CMR10"/>
            <w:sz w:val="20"/>
            <w:szCs w:val="20"/>
            <w:lang w:val="en-GB"/>
          </w:rPr>
          <w:t>fi</w:t>
        </w:r>
      </w:ins>
      <w:r w:rsidRPr="003103E0">
        <w:rPr>
          <w:rFonts w:ascii="CMR10" w:hAnsi="CMR10" w:cs="CMR10"/>
          <w:sz w:val="20"/>
          <w:szCs w:val="20"/>
          <w:lang w:val="en-GB"/>
        </w:rPr>
        <w:t xml:space="preserve">rmed that the </w:t>
      </w:r>
      <w:del w:id="1087" w:author="Editor" w:date="2018-01-31T04:15:00Z">
        <w:r w:rsidRPr="003103E0" w:rsidDel="0030377B">
          <w:rPr>
            <w:rFonts w:ascii="CMR10" w:hAnsi="CMR10" w:cs="CMR10"/>
            <w:sz w:val="20"/>
            <w:szCs w:val="20"/>
            <w:lang w:val="en-GB"/>
          </w:rPr>
          <w:delText>_</w:delText>
        </w:r>
      </w:del>
      <w:ins w:id="1088" w:author="Editor" w:date="2018-01-31T04:15:00Z">
        <w:r w:rsidR="0030377B" w:rsidRPr="003103E0">
          <w:rPr>
            <w:rFonts w:ascii="CMR10" w:hAnsi="CMR10" w:cs="CMR10"/>
            <w:sz w:val="20"/>
            <w:szCs w:val="20"/>
            <w:lang w:val="en-GB"/>
          </w:rPr>
          <w:t>fi</w:t>
        </w:r>
      </w:ins>
      <w:r w:rsidRPr="003103E0">
        <w:rPr>
          <w:rFonts w:ascii="CMR10" w:hAnsi="CMR10" w:cs="CMR10"/>
          <w:sz w:val="20"/>
          <w:szCs w:val="20"/>
          <w:lang w:val="en-GB"/>
        </w:rPr>
        <w:t>rst</w:t>
      </w:r>
    </w:p>
    <w:p w14:paraId="5DF2B0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model from the Contact-Zone list </w:t>
      </w:r>
      <w:del w:id="1089" w:author="Editor" w:date="2018-01-31T04:15:00Z">
        <w:r w:rsidRPr="003103E0" w:rsidDel="0030377B">
          <w:rPr>
            <w:rFonts w:ascii="CMR10" w:hAnsi="CMR10" w:cs="CMR10"/>
            <w:sz w:val="20"/>
            <w:szCs w:val="20"/>
            <w:lang w:val="en-GB"/>
          </w:rPr>
          <w:delText>_</w:delText>
        </w:r>
      </w:del>
      <w:ins w:id="1090" w:author="Editor" w:date="2018-01-31T04:15:00Z">
        <w:r w:rsidR="0030377B" w:rsidRPr="003103E0">
          <w:rPr>
            <w:rFonts w:ascii="CMR10" w:hAnsi="CMR10" w:cs="CMR10"/>
            <w:sz w:val="20"/>
            <w:szCs w:val="20"/>
            <w:lang w:val="en-GB"/>
          </w:rPr>
          <w:t>fi</w:t>
        </w:r>
      </w:ins>
      <w:r w:rsidRPr="003103E0">
        <w:rPr>
          <w:rFonts w:ascii="CMR10" w:hAnsi="CMR10" w:cs="CMR10"/>
          <w:sz w:val="20"/>
          <w:szCs w:val="20"/>
          <w:lang w:val="en-GB"/>
        </w:rPr>
        <w:t>t</w:t>
      </w:r>
      <w:del w:id="1091" w:author="Editor" w:date="2018-01-31T04:15:00Z">
        <w:r w:rsidRPr="003103E0" w:rsidDel="0030377B">
          <w:rPr>
            <w:rFonts w:ascii="CMR10" w:hAnsi="CMR10" w:cs="CMR10"/>
            <w:sz w:val="20"/>
            <w:szCs w:val="20"/>
            <w:lang w:val="en-GB"/>
          </w:rPr>
          <w:delText>s</w:delText>
        </w:r>
      </w:del>
      <w:r w:rsidRPr="003103E0">
        <w:rPr>
          <w:rFonts w:ascii="CMR10" w:hAnsi="CMR10" w:cs="CMR10"/>
          <w:sz w:val="20"/>
          <w:szCs w:val="20"/>
          <w:lang w:val="en-GB"/>
        </w:rPr>
        <w:t xml:space="preserve"> best to the original structure (Figure 17).</w:t>
      </w:r>
    </w:p>
    <w:p w14:paraId="427AAA66" w14:textId="77777777" w:rsidR="00875898" w:rsidRPr="003103E0" w:rsidDel="0030377B" w:rsidRDefault="00875898" w:rsidP="00875898">
      <w:pPr>
        <w:autoSpaceDE w:val="0"/>
        <w:autoSpaceDN w:val="0"/>
        <w:adjustRightInd w:val="0"/>
        <w:spacing w:after="0" w:line="240" w:lineRule="auto"/>
        <w:rPr>
          <w:del w:id="1092" w:author="Editor" w:date="2018-01-31T04:15:00Z"/>
          <w:rFonts w:ascii="CMR10" w:hAnsi="CMR10" w:cs="CMR10"/>
          <w:sz w:val="20"/>
          <w:szCs w:val="20"/>
          <w:lang w:val="en-GB"/>
        </w:rPr>
      </w:pPr>
      <w:del w:id="1093" w:author="Editor" w:date="2018-01-31T04:15:00Z">
        <w:r w:rsidRPr="003103E0" w:rsidDel="0030377B">
          <w:rPr>
            <w:rFonts w:ascii="CMR10" w:hAnsi="CMR10" w:cs="CMR10"/>
            <w:sz w:val="20"/>
            <w:szCs w:val="20"/>
            <w:lang w:val="en-GB"/>
          </w:rPr>
          <w:lastRenderedPageBreak/>
          <w:delText xml:space="preserve">The </w:delText>
        </w:r>
      </w:del>
      <w:r w:rsidRPr="003103E0">
        <w:rPr>
          <w:rFonts w:ascii="CMR10" w:hAnsi="CMR10" w:cs="CMR10"/>
          <w:sz w:val="20"/>
          <w:szCs w:val="20"/>
          <w:lang w:val="en-GB"/>
        </w:rPr>
        <w:t xml:space="preserve">PyDock docking provided 100 models, which were </w:t>
      </w:r>
      <w:del w:id="1094" w:author="Quality Control Editor" w:date="2018-01-31T06:28:00Z">
        <w:r w:rsidRPr="003103E0" w:rsidDel="003103E0">
          <w:rPr>
            <w:rFonts w:ascii="CMR10" w:hAnsi="CMR10" w:cs="CMR10"/>
            <w:sz w:val="20"/>
            <w:szCs w:val="20"/>
            <w:lang w:val="en-GB"/>
          </w:rPr>
          <w:delText>analyze</w:delText>
        </w:r>
      </w:del>
      <w:ins w:id="1095" w:author="Quality Control Editor" w:date="2018-01-31T06:28:00Z">
        <w:r w:rsidR="003103E0">
          <w:rPr>
            <w:rFonts w:ascii="CMR10" w:hAnsi="CMR10" w:cs="CMR10"/>
            <w:sz w:val="20"/>
            <w:szCs w:val="20"/>
            <w:lang w:val="en-GB"/>
          </w:rPr>
          <w:t>analyse</w:t>
        </w:r>
      </w:ins>
      <w:r w:rsidRPr="003103E0">
        <w:rPr>
          <w:rFonts w:ascii="CMR10" w:hAnsi="CMR10" w:cs="CMR10"/>
          <w:sz w:val="20"/>
          <w:szCs w:val="20"/>
          <w:lang w:val="en-GB"/>
        </w:rPr>
        <w:t xml:space="preserve">d </w:t>
      </w:r>
      <w:del w:id="1096" w:author="Editor" w:date="2018-01-31T04:15:00Z">
        <w:r w:rsidRPr="003103E0" w:rsidDel="0030377B">
          <w:rPr>
            <w:rFonts w:ascii="CMR10" w:hAnsi="CMR10" w:cs="CMR10"/>
            <w:sz w:val="20"/>
            <w:szCs w:val="20"/>
            <w:lang w:val="en-GB"/>
          </w:rPr>
          <w:delText>in the same way</w:delText>
        </w:r>
      </w:del>
    </w:p>
    <w:p w14:paraId="76E7E245" w14:textId="77777777" w:rsidR="00875898" w:rsidRPr="003103E0" w:rsidRDefault="00875898" w:rsidP="0030377B">
      <w:pPr>
        <w:autoSpaceDE w:val="0"/>
        <w:autoSpaceDN w:val="0"/>
        <w:adjustRightInd w:val="0"/>
        <w:spacing w:after="0" w:line="240" w:lineRule="auto"/>
        <w:rPr>
          <w:rFonts w:ascii="CMR10" w:hAnsi="CMR10" w:cs="CMR10"/>
          <w:sz w:val="20"/>
          <w:szCs w:val="20"/>
          <w:lang w:val="en-GB"/>
        </w:rPr>
      </w:pPr>
      <w:del w:id="1097" w:author="Editor" w:date="2018-01-31T04:15:00Z">
        <w:r w:rsidRPr="003103E0" w:rsidDel="0030377B">
          <w:rPr>
            <w:rFonts w:ascii="CMR10" w:hAnsi="CMR10" w:cs="CMR10"/>
            <w:sz w:val="20"/>
            <w:szCs w:val="20"/>
            <w:lang w:val="en-GB"/>
          </w:rPr>
          <w:delText>as</w:delText>
        </w:r>
      </w:del>
      <w:ins w:id="1098" w:author="Editor" w:date="2018-01-31T04:15:00Z">
        <w:r w:rsidR="0030377B" w:rsidRPr="003103E0">
          <w:rPr>
            <w:rFonts w:ascii="CMR10" w:hAnsi="CMR10" w:cs="CMR10"/>
            <w:sz w:val="20"/>
            <w:szCs w:val="20"/>
            <w:lang w:val="en-GB"/>
          </w:rPr>
          <w:t>similarly to</w:t>
        </w:r>
      </w:ins>
      <w:r w:rsidRPr="003103E0">
        <w:rPr>
          <w:rFonts w:ascii="CMR10" w:hAnsi="CMR10" w:cs="CMR10"/>
          <w:sz w:val="20"/>
          <w:szCs w:val="20"/>
          <w:lang w:val="en-GB"/>
        </w:rPr>
        <w:t xml:space="preserve"> the HADDOCK models. The selection steps with the Matrix </w:t>
      </w:r>
      <w:del w:id="1099" w:author="Editor" w:date="2018-01-31T04:38:00Z">
        <w:r w:rsidRPr="003103E0" w:rsidDel="00A15F89">
          <w:rPr>
            <w:rFonts w:ascii="CMR10" w:hAnsi="CMR10" w:cs="CMR10"/>
            <w:sz w:val="20"/>
            <w:szCs w:val="20"/>
            <w:lang w:val="en-GB"/>
          </w:rPr>
          <w:delText>view</w:delText>
        </w:r>
      </w:del>
      <w:ins w:id="1100" w:author="Editor" w:date="2018-01-31T04:38:00Z">
        <w:r w:rsidR="00A15F89" w:rsidRPr="003103E0">
          <w:rPr>
            <w:rFonts w:ascii="CMR10" w:hAnsi="CMR10" w:cs="CMR10"/>
            <w:sz w:val="20"/>
            <w:szCs w:val="20"/>
            <w:lang w:val="en-GB"/>
          </w:rPr>
          <w:t>view, including</w:t>
        </w:r>
      </w:ins>
      <w:ins w:id="1101" w:author="Editor" w:date="2018-01-31T04:17:00Z">
        <w:r w:rsidR="007616A2" w:rsidRPr="003103E0">
          <w:rPr>
            <w:rFonts w:ascii="CMR10" w:hAnsi="CMR10" w:cs="CMR10"/>
            <w:sz w:val="20"/>
            <w:szCs w:val="20"/>
            <w:lang w:val="en-GB"/>
          </w:rPr>
          <w:t xml:space="preserve"> the first filtration step with the initial amino acid pair and the filtering with the second amino acid pai</w:t>
        </w:r>
      </w:ins>
      <w:ins w:id="1102" w:author="Editor" w:date="2018-01-31T04:18:00Z">
        <w:r w:rsidR="007616A2" w:rsidRPr="003103E0">
          <w:rPr>
            <w:rFonts w:ascii="CMR10" w:hAnsi="CMR10" w:cs="CMR10"/>
            <w:sz w:val="20"/>
            <w:szCs w:val="20"/>
            <w:lang w:val="en-GB"/>
          </w:rPr>
          <w:t>r,</w:t>
        </w:r>
      </w:ins>
      <w:r w:rsidRPr="003103E0">
        <w:rPr>
          <w:rFonts w:ascii="CMR10" w:hAnsi="CMR10" w:cs="CMR10"/>
          <w:sz w:val="20"/>
          <w:szCs w:val="20"/>
          <w:lang w:val="en-GB"/>
        </w:rPr>
        <w:t xml:space="preserve"> resulted in 32</w:t>
      </w:r>
    </w:p>
    <w:p w14:paraId="38E05B6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w:t>
      </w:r>
      <w:del w:id="1103" w:author="Editor" w:date="2018-01-31T04:18:00Z">
        <w:r w:rsidRPr="003103E0" w:rsidDel="007616A2">
          <w:rPr>
            <w:rFonts w:ascii="CMR10" w:hAnsi="CMR10" w:cs="CMR10"/>
            <w:sz w:val="20"/>
            <w:szCs w:val="20"/>
            <w:lang w:val="en-GB"/>
          </w:rPr>
          <w:delText xml:space="preserve">then </w:delText>
        </w:r>
      </w:del>
      <w:r w:rsidRPr="003103E0">
        <w:rPr>
          <w:rFonts w:ascii="CMR10" w:hAnsi="CMR10" w:cs="CMR10"/>
          <w:sz w:val="20"/>
          <w:szCs w:val="20"/>
          <w:lang w:val="en-GB"/>
        </w:rPr>
        <w:t>19 models, respectively. The Contact-Zone lists of these models were then</w:t>
      </w:r>
    </w:p>
    <w:p w14:paraId="121EDB94"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compared with the original crystal structure. The models </w:t>
      </w:r>
      <w:del w:id="1104" w:author="Editor" w:date="2018-01-31T04:18:00Z">
        <w:r w:rsidRPr="003103E0" w:rsidDel="007616A2">
          <w:rPr>
            <w:rFonts w:ascii="CMR10" w:hAnsi="CMR10" w:cs="CMR10"/>
            <w:sz w:val="20"/>
            <w:szCs w:val="20"/>
            <w:lang w:val="en-GB"/>
          </w:rPr>
          <w:delText xml:space="preserve">matching </w:delText>
        </w:r>
      </w:del>
      <w:r w:rsidRPr="003103E0">
        <w:rPr>
          <w:rFonts w:ascii="CMR10" w:hAnsi="CMR10" w:cs="CMR10"/>
          <w:sz w:val="20"/>
          <w:szCs w:val="20"/>
          <w:lang w:val="en-GB"/>
        </w:rPr>
        <w:t>most closely</w:t>
      </w:r>
      <w:ins w:id="1105" w:author="Editor" w:date="2018-01-31T04:18:00Z">
        <w:r w:rsidR="007616A2" w:rsidRPr="003103E0">
          <w:rPr>
            <w:rFonts w:ascii="CMR10" w:hAnsi="CMR10" w:cs="CMR10"/>
            <w:sz w:val="20"/>
            <w:szCs w:val="20"/>
            <w:lang w:val="en-GB"/>
          </w:rPr>
          <w:t xml:space="preserve"> matching</w:t>
        </w:r>
      </w:ins>
    </w:p>
    <w:p w14:paraId="44DA84D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106" w:author="Editor" w:date="2018-01-31T04:18:00Z">
        <w:r w:rsidRPr="003103E0" w:rsidDel="007616A2">
          <w:rPr>
            <w:rFonts w:ascii="CMR10" w:hAnsi="CMR10" w:cs="CMR10"/>
            <w:sz w:val="20"/>
            <w:szCs w:val="20"/>
            <w:lang w:val="en-GB"/>
          </w:rPr>
          <w:delText xml:space="preserve">to </w:delText>
        </w:r>
      </w:del>
      <w:r w:rsidRPr="003103E0">
        <w:rPr>
          <w:rFonts w:ascii="CMR10" w:hAnsi="CMR10" w:cs="CMR10"/>
          <w:sz w:val="20"/>
          <w:szCs w:val="20"/>
          <w:lang w:val="en-GB"/>
        </w:rPr>
        <w:t xml:space="preserve">the original crystal structure, </w:t>
      </w:r>
      <w:ins w:id="1107" w:author="Editor" w:date="2018-01-31T04:18:00Z">
        <w:r w:rsidR="007616A2" w:rsidRPr="003103E0">
          <w:rPr>
            <w:rFonts w:ascii="CMR10" w:hAnsi="CMR10" w:cs="CMR10"/>
            <w:sz w:val="20"/>
            <w:szCs w:val="20"/>
            <w:lang w:val="en-GB"/>
          </w:rPr>
          <w:t xml:space="preserve">which was </w:t>
        </w:r>
      </w:ins>
      <w:r w:rsidRPr="003103E0">
        <w:rPr>
          <w:rFonts w:ascii="CMR10" w:hAnsi="CMR10" w:cs="CMR10"/>
          <w:sz w:val="20"/>
          <w:szCs w:val="20"/>
          <w:lang w:val="en-GB"/>
        </w:rPr>
        <w:t>detected using the Contact-Zone list, were then</w:t>
      </w:r>
    </w:p>
    <w:p w14:paraId="0E2748A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visually explored in 3D using the Exploded </w:t>
      </w:r>
      <w:del w:id="1108" w:author="Editor" w:date="2018-01-31T04:18:00Z">
        <w:r w:rsidRPr="003103E0" w:rsidDel="007616A2">
          <w:rPr>
            <w:rFonts w:ascii="CMR10" w:hAnsi="CMR10" w:cs="CMR10"/>
            <w:sz w:val="20"/>
            <w:szCs w:val="20"/>
            <w:lang w:val="en-GB"/>
          </w:rPr>
          <w:delText xml:space="preserve">view </w:delText>
        </w:r>
      </w:del>
      <w:r w:rsidRPr="003103E0">
        <w:rPr>
          <w:rFonts w:ascii="CMR10" w:hAnsi="CMR10" w:cs="CMR10"/>
          <w:sz w:val="20"/>
          <w:szCs w:val="20"/>
          <w:lang w:val="en-GB"/>
        </w:rPr>
        <w:t xml:space="preserve">and </w:t>
      </w:r>
      <w:del w:id="1109" w:author="Editor" w:date="2018-01-31T04:18: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Open-Book view</w:t>
      </w:r>
      <w:ins w:id="1110" w:author="Editor" w:date="2018-01-31T04:18:00Z">
        <w:r w:rsidR="007616A2" w:rsidRPr="003103E0">
          <w:rPr>
            <w:rFonts w:ascii="CMR10" w:hAnsi="CMR10" w:cs="CMR10"/>
            <w:sz w:val="20"/>
            <w:szCs w:val="20"/>
            <w:lang w:val="en-GB"/>
          </w:rPr>
          <w:t>s</w:t>
        </w:r>
      </w:ins>
      <w:r w:rsidRPr="003103E0">
        <w:rPr>
          <w:rFonts w:ascii="CMR10" w:hAnsi="CMR10" w:cs="CMR10"/>
          <w:sz w:val="20"/>
          <w:szCs w:val="20"/>
          <w:lang w:val="en-GB"/>
        </w:rPr>
        <w:t>. This</w:t>
      </w:r>
    </w:p>
    <w:p w14:paraId="141A337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step revealed that the </w:t>
      </w:r>
      <w:del w:id="1111" w:author="Editor" w:date="2018-01-31T04:18:00Z">
        <w:r w:rsidRPr="003103E0" w:rsidDel="007616A2">
          <w:rPr>
            <w:rFonts w:ascii="CMR10" w:hAnsi="CMR10" w:cs="CMR10"/>
            <w:sz w:val="20"/>
            <w:szCs w:val="20"/>
            <w:lang w:val="en-GB"/>
          </w:rPr>
          <w:delText xml:space="preserve">best </w:delText>
        </w:r>
      </w:del>
      <w:ins w:id="1112" w:author="Editor" w:date="2018-01-31T04:18:00Z">
        <w:r w:rsidR="007616A2" w:rsidRPr="003103E0">
          <w:rPr>
            <w:rFonts w:ascii="CMR10" w:hAnsi="CMR10" w:cs="CMR10"/>
            <w:sz w:val="20"/>
            <w:szCs w:val="20"/>
            <w:lang w:val="en-GB"/>
          </w:rPr>
          <w:t>best</w:t>
        </w:r>
      </w:ins>
      <w:ins w:id="1113" w:author="Editor" w:date="2018-01-31T04:38:00Z">
        <w:r w:rsidR="00A15F89" w:rsidRPr="003103E0">
          <w:rPr>
            <w:rFonts w:ascii="CMR10" w:hAnsi="CMR10" w:cs="CMR10"/>
            <w:sz w:val="20"/>
            <w:szCs w:val="20"/>
            <w:lang w:val="en-GB"/>
          </w:rPr>
          <w:t xml:space="preserve"> </w:t>
        </w:r>
      </w:ins>
      <w:ins w:id="1114" w:author="Editor" w:date="2018-01-31T04:18:00Z">
        <w:r w:rsidR="007616A2" w:rsidRPr="003103E0">
          <w:rPr>
            <w:rFonts w:ascii="CMR10" w:hAnsi="CMR10" w:cs="CMR10"/>
            <w:sz w:val="20"/>
            <w:szCs w:val="20"/>
            <w:lang w:val="en-GB"/>
          </w:rPr>
          <w:t>fi</w:t>
        </w:r>
      </w:ins>
      <w:del w:id="1115" w:author="Editor" w:date="2018-01-31T04:38:00Z">
        <w:r w:rsidRPr="003103E0" w:rsidDel="00A15F89">
          <w:rPr>
            <w:rFonts w:ascii="CMR10" w:hAnsi="CMR10" w:cs="CMR10"/>
            <w:sz w:val="20"/>
            <w:szCs w:val="20"/>
            <w:lang w:val="en-GB"/>
          </w:rPr>
          <w:delText>_</w:delText>
        </w:r>
      </w:del>
      <w:r w:rsidRPr="003103E0">
        <w:rPr>
          <w:rFonts w:ascii="CMR10" w:hAnsi="CMR10" w:cs="CMR10"/>
          <w:sz w:val="20"/>
          <w:szCs w:val="20"/>
          <w:lang w:val="en-GB"/>
        </w:rPr>
        <w:t>ve models from the list are very close to the original</w:t>
      </w:r>
    </w:p>
    <w:p w14:paraId="4C36049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crystal, </w:t>
      </w:r>
      <w:del w:id="1116" w:author="Editor" w:date="2018-01-31T04:19:00Z">
        <w:r w:rsidRPr="003103E0" w:rsidDel="007616A2">
          <w:rPr>
            <w:rFonts w:ascii="CMR10" w:hAnsi="CMR10" w:cs="CMR10"/>
            <w:sz w:val="20"/>
            <w:szCs w:val="20"/>
            <w:lang w:val="en-GB"/>
          </w:rPr>
          <w:delText xml:space="preserve">but </w:delText>
        </w:r>
      </w:del>
      <w:ins w:id="1117" w:author="Editor" w:date="2018-01-31T04:19:00Z">
        <w:r w:rsidR="007616A2" w:rsidRPr="003103E0">
          <w:rPr>
            <w:rFonts w:ascii="CMR10" w:hAnsi="CMR10" w:cs="CMR10"/>
            <w:sz w:val="20"/>
            <w:szCs w:val="20"/>
            <w:lang w:val="en-GB"/>
          </w:rPr>
          <w:t xml:space="preserve">though </w:t>
        </w:r>
      </w:ins>
      <w:r w:rsidRPr="003103E0">
        <w:rPr>
          <w:rFonts w:ascii="CMR10" w:hAnsi="CMR10" w:cs="CMR10"/>
          <w:sz w:val="20"/>
          <w:szCs w:val="20"/>
          <w:lang w:val="en-GB"/>
        </w:rPr>
        <w:t>none of them</w:t>
      </w:r>
      <w:del w:id="1118" w:author="Editor" w:date="2018-01-31T04:19:00Z">
        <w:r w:rsidRPr="003103E0" w:rsidDel="007616A2">
          <w:rPr>
            <w:rFonts w:ascii="CMR10" w:hAnsi="CMR10" w:cs="CMR10"/>
            <w:sz w:val="20"/>
            <w:szCs w:val="20"/>
            <w:lang w:val="en-GB"/>
          </w:rPr>
          <w:delText xml:space="preserve"> _ts</w:delText>
        </w:r>
      </w:del>
      <w:r w:rsidRPr="003103E0">
        <w:rPr>
          <w:rFonts w:ascii="CMR10" w:hAnsi="CMR10" w:cs="CMR10"/>
          <w:sz w:val="20"/>
          <w:szCs w:val="20"/>
          <w:lang w:val="en-GB"/>
        </w:rPr>
        <w:t xml:space="preserve"> precisely </w:t>
      </w:r>
      <w:ins w:id="1119" w:author="Editor" w:date="2018-01-31T04:19:00Z">
        <w:r w:rsidR="007616A2" w:rsidRPr="003103E0">
          <w:rPr>
            <w:rFonts w:ascii="CMR10" w:hAnsi="CMR10" w:cs="CMR10"/>
            <w:sz w:val="20"/>
            <w:szCs w:val="20"/>
            <w:lang w:val="en-GB"/>
          </w:rPr>
          <w:t>fits</w:t>
        </w:r>
      </w:ins>
      <w:del w:id="1120" w:author="Editor" w:date="2018-01-31T04:19:00Z">
        <w:r w:rsidRPr="003103E0" w:rsidDel="007616A2">
          <w:rPr>
            <w:rFonts w:ascii="CMR10" w:hAnsi="CMR10" w:cs="CMR10"/>
            <w:sz w:val="20"/>
            <w:szCs w:val="20"/>
            <w:lang w:val="en-GB"/>
          </w:rPr>
          <w:delText>to</w:delText>
        </w:r>
      </w:del>
      <w:r w:rsidRPr="003103E0">
        <w:rPr>
          <w:rFonts w:ascii="CMR10" w:hAnsi="CMR10" w:cs="CMR10"/>
          <w:sz w:val="20"/>
          <w:szCs w:val="20"/>
          <w:lang w:val="en-GB"/>
        </w:rPr>
        <w:t xml:space="preserve"> the crystal structure.</w:t>
      </w:r>
    </w:p>
    <w:p w14:paraId="4F5A3DC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Here, we took the advantage of our testing</w:t>
      </w:r>
      <w:del w:id="1121" w:author="Quality Control Editor" w:date="2018-01-31T06:28:00Z">
        <w:r w:rsidRPr="003103E0" w:rsidDel="003103E0">
          <w:rPr>
            <w:rFonts w:ascii="CMR10" w:hAnsi="CMR10" w:cs="CMR10"/>
            <w:sz w:val="20"/>
            <w:szCs w:val="20"/>
            <w:lang w:val="en-GB"/>
          </w:rPr>
          <w:delText xml:space="preserve"> set-up </w:delText>
        </w:r>
      </w:del>
      <w:ins w:id="1122" w:author="Quality Control Editor" w:date="2018-01-31T06:28:00Z">
        <w:r w:rsidR="003103E0">
          <w:rPr>
            <w:rFonts w:ascii="CMR10" w:hAnsi="CMR10" w:cs="CMR10"/>
            <w:sz w:val="20"/>
            <w:szCs w:val="20"/>
            <w:lang w:val="en-GB"/>
          </w:rPr>
          <w:t xml:space="preserve"> setup </w:t>
        </w:r>
      </w:ins>
      <w:r w:rsidRPr="003103E0">
        <w:rPr>
          <w:rFonts w:ascii="CMR10" w:hAnsi="CMR10" w:cs="CMR10"/>
          <w:sz w:val="20"/>
          <w:szCs w:val="20"/>
          <w:lang w:val="en-GB"/>
        </w:rPr>
        <w:t>(using the tightest contacts between</w:t>
      </w:r>
    </w:p>
    <w:p w14:paraId="540145A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interacting amino acids) and altered the interaction distance parameter</w:t>
      </w:r>
    </w:p>
    <w:p w14:paraId="4FDAC8C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the Matrix view for the selection procedure. All PyDOCK models were re</w:t>
      </w:r>
      <w:ins w:id="1123" w:author="Editor" w:date="2018-01-31T04:19:00Z">
        <w:r w:rsidR="007616A2" w:rsidRPr="003103E0">
          <w:rPr>
            <w:rFonts w:ascii="CMR10" w:hAnsi="CMR10" w:cs="CMR10"/>
            <w:sz w:val="20"/>
            <w:szCs w:val="20"/>
            <w:lang w:val="en-GB"/>
          </w:rPr>
          <w:t>-</w:t>
        </w:r>
      </w:ins>
      <w:r w:rsidRPr="003103E0">
        <w:rPr>
          <w:rFonts w:ascii="CMR10" w:hAnsi="CMR10" w:cs="CMR10"/>
          <w:sz w:val="20"/>
          <w:szCs w:val="20"/>
          <w:lang w:val="en-GB"/>
        </w:rPr>
        <w:t>evaluated</w:t>
      </w:r>
    </w:p>
    <w:p w14:paraId="1755465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with the distance parameter set to 4 </w:t>
      </w:r>
      <w:ins w:id="1124" w:author="Editor" w:date="2018-01-31T04:19:00Z">
        <w:r w:rsidR="007616A2" w:rsidRPr="003103E0">
          <w:rPr>
            <w:rFonts w:ascii="Times New Roman" w:hAnsi="Times New Roman" w:cs="Times New Roman"/>
            <w:sz w:val="20"/>
            <w:szCs w:val="20"/>
            <w:lang w:val="en-GB"/>
          </w:rPr>
          <w:t>Å</w:t>
        </w:r>
      </w:ins>
      <w:del w:id="1125" w:author="Editor" w:date="2018-01-31T04:19: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(compared to the previous 5 </w:t>
      </w:r>
      <w:ins w:id="1126" w:author="Editor" w:date="2018-01-31T04:19:00Z">
        <w:r w:rsidR="007616A2" w:rsidRPr="003103E0">
          <w:rPr>
            <w:rFonts w:ascii="Times New Roman" w:hAnsi="Times New Roman" w:cs="Times New Roman"/>
            <w:sz w:val="20"/>
            <w:szCs w:val="20"/>
            <w:lang w:val="en-GB"/>
          </w:rPr>
          <w:t>Å</w:t>
        </w:r>
      </w:ins>
      <w:del w:id="1127" w:author="Editor" w:date="2018-01-31T04:19: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default</w:t>
      </w:r>
    </w:p>
    <w:p w14:paraId="3D7885D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parameter settings). As expected, fewer con</w:t>
      </w:r>
      <w:del w:id="1128" w:author="Editor" w:date="2018-01-31T04:19:00Z">
        <w:r w:rsidRPr="003103E0" w:rsidDel="007616A2">
          <w:rPr>
            <w:rFonts w:ascii="CMR10" w:hAnsi="CMR10" w:cs="CMR10"/>
            <w:sz w:val="20"/>
            <w:szCs w:val="20"/>
            <w:lang w:val="en-GB"/>
          </w:rPr>
          <w:delText>_</w:delText>
        </w:r>
      </w:del>
      <w:ins w:id="1129" w:author="Editor" w:date="2018-01-31T04:19:00Z">
        <w:r w:rsidR="007616A2" w:rsidRPr="003103E0">
          <w:rPr>
            <w:rFonts w:ascii="CMR10" w:hAnsi="CMR10" w:cs="CMR10"/>
            <w:sz w:val="20"/>
            <w:szCs w:val="20"/>
            <w:lang w:val="en-GB"/>
          </w:rPr>
          <w:t>fi</w:t>
        </w:r>
      </w:ins>
      <w:r w:rsidRPr="003103E0">
        <w:rPr>
          <w:rFonts w:ascii="CMR10" w:hAnsi="CMR10" w:cs="CMR10"/>
          <w:sz w:val="20"/>
          <w:szCs w:val="20"/>
          <w:lang w:val="en-GB"/>
        </w:rPr>
        <w:t>gurations containing the V200-R300</w:t>
      </w:r>
    </w:p>
    <w:p w14:paraId="53B299B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and Y110-R302 amino acid pairs were found within the 4 </w:t>
      </w:r>
      <w:ins w:id="1130" w:author="Editor" w:date="2018-01-31T04:20:00Z">
        <w:r w:rsidR="007616A2" w:rsidRPr="003103E0">
          <w:rPr>
            <w:rFonts w:ascii="Times New Roman" w:hAnsi="Times New Roman" w:cs="Times New Roman"/>
            <w:sz w:val="20"/>
            <w:szCs w:val="20"/>
            <w:lang w:val="en-GB"/>
          </w:rPr>
          <w:t>Å</w:t>
        </w:r>
      </w:ins>
      <w:del w:id="1131" w:author="Editor" w:date="2018-01-31T04:20: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distance {</w:t>
      </w:r>
      <w:del w:id="1132" w:author="Editor" w:date="2018-01-31T04:20:00Z">
        <w:r w:rsidRPr="003103E0" w:rsidDel="007616A2">
          <w:rPr>
            <w:rFonts w:ascii="CMR10" w:hAnsi="CMR10" w:cs="CMR10"/>
            <w:sz w:val="20"/>
            <w:szCs w:val="20"/>
            <w:lang w:val="en-GB"/>
          </w:rPr>
          <w:delText xml:space="preserve"> </w:delText>
        </w:r>
      </w:del>
      <w:r w:rsidRPr="003103E0">
        <w:rPr>
          <w:rFonts w:ascii="CMR10" w:hAnsi="CMR10" w:cs="CMR10"/>
          <w:sz w:val="20"/>
          <w:szCs w:val="20"/>
          <w:lang w:val="en-GB"/>
        </w:rPr>
        <w:t>the Matrix</w:t>
      </w:r>
    </w:p>
    <w:p w14:paraId="05BECAF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view selection steps resulted in 21 and 13 models, respectively</w:t>
      </w:r>
      <w:ins w:id="1133" w:author="Editor" w:date="2018-01-31T04:20:00Z">
        <w:r w:rsidR="007616A2" w:rsidRPr="003103E0">
          <w:rPr>
            <w:rFonts w:ascii="CMR10" w:hAnsi="CMR10" w:cs="CMR10"/>
            <w:sz w:val="20"/>
            <w:szCs w:val="20"/>
            <w:lang w:val="en-GB"/>
          </w:rPr>
          <w:t>}</w:t>
        </w:r>
      </w:ins>
      <w:r w:rsidRPr="003103E0">
        <w:rPr>
          <w:rFonts w:ascii="CMR10" w:hAnsi="CMR10" w:cs="CMR10"/>
          <w:sz w:val="20"/>
          <w:szCs w:val="20"/>
          <w:lang w:val="en-GB"/>
        </w:rPr>
        <w:t>. However, the altered</w:t>
      </w:r>
    </w:p>
    <w:p w14:paraId="037CE09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distance parameter also resulted in </w:t>
      </w:r>
      <w:ins w:id="1134" w:author="Editor" w:date="2018-01-31T04:20:00Z">
        <w:r w:rsidR="007616A2" w:rsidRPr="003103E0">
          <w:rPr>
            <w:rFonts w:ascii="CMR10" w:hAnsi="CMR10" w:cs="CMR10"/>
            <w:sz w:val="20"/>
            <w:szCs w:val="20"/>
            <w:lang w:val="en-GB"/>
          </w:rPr>
          <w:t xml:space="preserve">a </w:t>
        </w:r>
      </w:ins>
      <w:r w:rsidRPr="003103E0">
        <w:rPr>
          <w:rFonts w:ascii="CMR10" w:hAnsi="CMR10" w:cs="CMR10"/>
          <w:sz w:val="20"/>
          <w:szCs w:val="20"/>
          <w:lang w:val="en-GB"/>
        </w:rPr>
        <w:t>di</w:t>
      </w:r>
      <w:del w:id="1135" w:author="Editor" w:date="2018-01-31T04:20:00Z">
        <w:r w:rsidRPr="003103E0" w:rsidDel="007616A2">
          <w:rPr>
            <w:rFonts w:ascii="CMR10" w:hAnsi="CMR10" w:cs="CMR10"/>
            <w:sz w:val="20"/>
            <w:szCs w:val="20"/>
            <w:lang w:val="en-GB"/>
          </w:rPr>
          <w:delText>_e</w:delText>
        </w:r>
      </w:del>
      <w:ins w:id="1136" w:author="Editor" w:date="2018-01-31T04:20:00Z">
        <w:r w:rsidR="007616A2" w:rsidRPr="003103E0">
          <w:rPr>
            <w:rFonts w:ascii="CMR10" w:hAnsi="CMR10" w:cs="CMR10"/>
            <w:sz w:val="20"/>
            <w:szCs w:val="20"/>
            <w:lang w:val="en-GB"/>
          </w:rPr>
          <w:t>ffe</w:t>
        </w:r>
      </w:ins>
      <w:r w:rsidRPr="003103E0">
        <w:rPr>
          <w:rFonts w:ascii="CMR10" w:hAnsi="CMR10" w:cs="CMR10"/>
          <w:sz w:val="20"/>
          <w:szCs w:val="20"/>
          <w:lang w:val="en-GB"/>
        </w:rPr>
        <w:t>rent ranking of the con</w:t>
      </w:r>
      <w:del w:id="1137" w:author="Editor" w:date="2018-01-31T04:20:00Z">
        <w:r w:rsidRPr="003103E0" w:rsidDel="007616A2">
          <w:rPr>
            <w:rFonts w:ascii="CMR10" w:hAnsi="CMR10" w:cs="CMR10"/>
            <w:sz w:val="20"/>
            <w:szCs w:val="20"/>
            <w:lang w:val="en-GB"/>
          </w:rPr>
          <w:delText>_</w:delText>
        </w:r>
      </w:del>
      <w:ins w:id="1138" w:author="Editor" w:date="2018-01-31T04:20:00Z">
        <w:r w:rsidR="007616A2" w:rsidRPr="003103E0">
          <w:rPr>
            <w:rFonts w:ascii="CMR10" w:hAnsi="CMR10" w:cs="CMR10"/>
            <w:sz w:val="20"/>
            <w:szCs w:val="20"/>
            <w:lang w:val="en-GB"/>
          </w:rPr>
          <w:t>fi</w:t>
        </w:r>
      </w:ins>
      <w:r w:rsidRPr="003103E0">
        <w:rPr>
          <w:rFonts w:ascii="CMR10" w:hAnsi="CMR10" w:cs="CMR10"/>
          <w:sz w:val="20"/>
          <w:szCs w:val="20"/>
          <w:lang w:val="en-GB"/>
        </w:rPr>
        <w:t>gurations in the</w:t>
      </w:r>
    </w:p>
    <w:p w14:paraId="68BFB9B2"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13 of 26</w:t>
      </w:r>
    </w:p>
    <w:p w14:paraId="1E43C32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Contact-Zone lists. Figure 18 shows the comparison of the Contact-Zone lists </w:t>
      </w:r>
      <w:del w:id="1139" w:author="Editor" w:date="2018-01-31T04:20:00Z">
        <w:r w:rsidRPr="003103E0" w:rsidDel="007616A2">
          <w:rPr>
            <w:rFonts w:ascii="CMR10" w:hAnsi="CMR10" w:cs="CMR10"/>
            <w:sz w:val="20"/>
            <w:szCs w:val="20"/>
            <w:lang w:val="en-GB"/>
          </w:rPr>
          <w:delText xml:space="preserve">of </w:delText>
        </w:r>
      </w:del>
      <w:ins w:id="1140" w:author="Editor" w:date="2018-01-31T04:20:00Z">
        <w:r w:rsidR="007616A2" w:rsidRPr="003103E0">
          <w:rPr>
            <w:rFonts w:ascii="CMR10" w:hAnsi="CMR10" w:cs="CMR10"/>
            <w:sz w:val="20"/>
            <w:szCs w:val="20"/>
            <w:lang w:val="en-GB"/>
          </w:rPr>
          <w:t xml:space="preserve">for </w:t>
        </w:r>
      </w:ins>
      <w:r w:rsidRPr="003103E0">
        <w:rPr>
          <w:rFonts w:ascii="CMR10" w:hAnsi="CMR10" w:cs="CMR10"/>
          <w:sz w:val="20"/>
          <w:szCs w:val="20"/>
          <w:lang w:val="en-GB"/>
        </w:rPr>
        <w:t>the</w:t>
      </w:r>
    </w:p>
    <w:p w14:paraId="28A24858" w14:textId="77777777" w:rsidR="00875898" w:rsidRPr="003103E0" w:rsidDel="007616A2" w:rsidRDefault="00875898">
      <w:pPr>
        <w:autoSpaceDE w:val="0"/>
        <w:autoSpaceDN w:val="0"/>
        <w:adjustRightInd w:val="0"/>
        <w:spacing w:after="0" w:line="240" w:lineRule="auto"/>
        <w:rPr>
          <w:del w:id="1141" w:author="Editor" w:date="2018-01-31T04:21:00Z"/>
          <w:rFonts w:ascii="CMR10" w:hAnsi="CMR10" w:cs="CMR10"/>
          <w:sz w:val="20"/>
          <w:szCs w:val="20"/>
          <w:lang w:val="en-GB"/>
        </w:rPr>
      </w:pPr>
      <w:r w:rsidRPr="003103E0">
        <w:rPr>
          <w:rFonts w:ascii="CMR10" w:hAnsi="CMR10" w:cs="CMR10"/>
          <w:sz w:val="20"/>
          <w:szCs w:val="20"/>
          <w:lang w:val="en-GB"/>
        </w:rPr>
        <w:t xml:space="preserve">3EUH crystal structure computed with 5 </w:t>
      </w:r>
      <w:ins w:id="1142" w:author="Editor" w:date="2018-01-31T04:20:00Z">
        <w:r w:rsidR="007616A2" w:rsidRPr="003103E0">
          <w:rPr>
            <w:rFonts w:ascii="Times New Roman" w:hAnsi="Times New Roman" w:cs="Times New Roman"/>
            <w:sz w:val="20"/>
            <w:szCs w:val="20"/>
            <w:lang w:val="en-GB"/>
          </w:rPr>
          <w:t>Å</w:t>
        </w:r>
      </w:ins>
      <w:del w:id="1143" w:author="Editor" w:date="2018-01-31T04:20: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and 4 </w:t>
      </w:r>
      <w:ins w:id="1144" w:author="Editor" w:date="2018-01-31T04:20:00Z">
        <w:r w:rsidR="007616A2" w:rsidRPr="003103E0">
          <w:rPr>
            <w:rFonts w:ascii="Times New Roman" w:hAnsi="Times New Roman" w:cs="Times New Roman"/>
            <w:sz w:val="20"/>
            <w:szCs w:val="20"/>
            <w:lang w:val="en-GB"/>
          </w:rPr>
          <w:t>Å</w:t>
        </w:r>
      </w:ins>
      <w:del w:id="1145" w:author="Editor" w:date="2018-01-31T04:20: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distance parameter settings</w:t>
      </w:r>
      <w:del w:id="1146" w:author="Editor" w:date="2018-01-31T04:21:00Z">
        <w:r w:rsidRPr="003103E0" w:rsidDel="007616A2">
          <w:rPr>
            <w:rFonts w:ascii="CMR10" w:hAnsi="CMR10" w:cs="CMR10"/>
            <w:sz w:val="20"/>
            <w:szCs w:val="20"/>
            <w:lang w:val="en-GB"/>
          </w:rPr>
          <w:delText>,</w:delText>
        </w:r>
      </w:del>
    </w:p>
    <w:p w14:paraId="74BE3301" w14:textId="77777777" w:rsidR="00875898" w:rsidRPr="003103E0" w:rsidRDefault="00875898" w:rsidP="007616A2">
      <w:pPr>
        <w:autoSpaceDE w:val="0"/>
        <w:autoSpaceDN w:val="0"/>
        <w:adjustRightInd w:val="0"/>
        <w:spacing w:after="0" w:line="240" w:lineRule="auto"/>
        <w:rPr>
          <w:rFonts w:ascii="CMR10" w:hAnsi="CMR10" w:cs="CMR10"/>
          <w:sz w:val="20"/>
          <w:szCs w:val="20"/>
          <w:lang w:val="en-GB"/>
        </w:rPr>
      </w:pPr>
      <w:del w:id="1147" w:author="Editor" w:date="2018-01-31T04:21:00Z">
        <w:r w:rsidRPr="003103E0" w:rsidDel="007616A2">
          <w:rPr>
            <w:rFonts w:ascii="CMR10" w:hAnsi="CMR10" w:cs="CMR10"/>
            <w:sz w:val="20"/>
            <w:szCs w:val="20"/>
            <w:lang w:val="en-GB"/>
          </w:rPr>
          <w:delText>respectively</w:delText>
        </w:r>
      </w:del>
      <w:r w:rsidRPr="003103E0">
        <w:rPr>
          <w:rFonts w:ascii="CMR10" w:hAnsi="CMR10" w:cs="CMR10"/>
          <w:sz w:val="20"/>
          <w:szCs w:val="20"/>
          <w:lang w:val="en-GB"/>
        </w:rPr>
        <w:t>. It can be seen</w:t>
      </w:r>
      <w:del w:id="1148" w:author="Editor" w:date="2018-01-31T04:21:00Z">
        <w:r w:rsidRPr="003103E0" w:rsidDel="007616A2">
          <w:rPr>
            <w:rFonts w:ascii="CMR10" w:hAnsi="CMR10" w:cs="CMR10"/>
            <w:sz w:val="20"/>
            <w:szCs w:val="20"/>
            <w:lang w:val="en-GB"/>
          </w:rPr>
          <w:delText>,</w:delText>
        </w:r>
      </w:del>
      <w:r w:rsidRPr="003103E0">
        <w:rPr>
          <w:rFonts w:ascii="CMR10" w:hAnsi="CMR10" w:cs="CMR10"/>
          <w:sz w:val="20"/>
          <w:szCs w:val="20"/>
          <w:lang w:val="en-GB"/>
        </w:rPr>
        <w:t xml:space="preserve"> that the decreased distance parameter eliminated several</w:t>
      </w:r>
    </w:p>
    <w:p w14:paraId="3FB7A1CD" w14:textId="77777777" w:rsidR="00875898" w:rsidRPr="003103E0" w:rsidDel="007616A2" w:rsidRDefault="00875898">
      <w:pPr>
        <w:autoSpaceDE w:val="0"/>
        <w:autoSpaceDN w:val="0"/>
        <w:adjustRightInd w:val="0"/>
        <w:spacing w:after="0" w:line="240" w:lineRule="auto"/>
        <w:rPr>
          <w:del w:id="1149" w:author="Editor" w:date="2018-01-31T04:21:00Z"/>
          <w:rFonts w:ascii="CMR10" w:hAnsi="CMR10" w:cs="CMR10"/>
          <w:sz w:val="20"/>
          <w:szCs w:val="20"/>
          <w:lang w:val="en-GB"/>
        </w:rPr>
      </w:pPr>
      <w:r w:rsidRPr="003103E0">
        <w:rPr>
          <w:rFonts w:ascii="CMR10" w:hAnsi="CMR10" w:cs="CMR10"/>
          <w:sz w:val="20"/>
          <w:szCs w:val="20"/>
          <w:lang w:val="en-GB"/>
        </w:rPr>
        <w:t xml:space="preserve">amino acid pairs with </w:t>
      </w:r>
      <w:del w:id="1150" w:author="Editor" w:date="2018-01-31T04:21: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 xml:space="preserve">distance </w:t>
      </w:r>
      <w:del w:id="1151" w:author="Editor" w:date="2018-01-31T04:21:00Z">
        <w:r w:rsidRPr="003103E0" w:rsidDel="007616A2">
          <w:rPr>
            <w:rFonts w:ascii="CMR10" w:hAnsi="CMR10" w:cs="CMR10"/>
            <w:sz w:val="20"/>
            <w:szCs w:val="20"/>
            <w:lang w:val="en-GB"/>
          </w:rPr>
          <w:delText xml:space="preserve">higher </w:delText>
        </w:r>
      </w:del>
      <w:ins w:id="1152" w:author="Editor" w:date="2018-01-31T04:21:00Z">
        <w:r w:rsidR="007616A2" w:rsidRPr="003103E0">
          <w:rPr>
            <w:rFonts w:ascii="CMR10" w:hAnsi="CMR10" w:cs="CMR10"/>
            <w:sz w:val="20"/>
            <w:szCs w:val="20"/>
            <w:lang w:val="en-GB"/>
          </w:rPr>
          <w:t xml:space="preserve">greater </w:t>
        </w:r>
      </w:ins>
      <w:r w:rsidRPr="003103E0">
        <w:rPr>
          <w:rFonts w:ascii="CMR10" w:hAnsi="CMR10" w:cs="CMR10"/>
          <w:sz w:val="20"/>
          <w:szCs w:val="20"/>
          <w:lang w:val="en-GB"/>
        </w:rPr>
        <w:t xml:space="preserve">than 4 </w:t>
      </w:r>
      <w:ins w:id="1153" w:author="Editor" w:date="2018-01-31T04:21:00Z">
        <w:r w:rsidR="007616A2" w:rsidRPr="003103E0">
          <w:rPr>
            <w:rFonts w:ascii="Times New Roman" w:hAnsi="Times New Roman" w:cs="Times New Roman"/>
            <w:sz w:val="20"/>
            <w:szCs w:val="20"/>
            <w:lang w:val="en-GB"/>
          </w:rPr>
          <w:t>Å</w:t>
        </w:r>
      </w:ins>
      <w:del w:id="1154" w:author="Editor" w:date="2018-01-31T04:21:00Z">
        <w:r w:rsidRPr="003103E0" w:rsidDel="007616A2">
          <w:rPr>
            <w:rFonts w:ascii="CMR10" w:hAnsi="CMR10" w:cs="CMR10"/>
            <w:sz w:val="20"/>
            <w:szCs w:val="20"/>
            <w:lang w:val="en-GB"/>
          </w:rPr>
          <w:delText>_A</w:delText>
        </w:r>
      </w:del>
      <w:r w:rsidRPr="003103E0">
        <w:rPr>
          <w:rFonts w:ascii="CMR10" w:hAnsi="CMR10" w:cs="CMR10"/>
          <w:sz w:val="20"/>
          <w:szCs w:val="20"/>
          <w:lang w:val="en-GB"/>
        </w:rPr>
        <w:t xml:space="preserve"> from the</w:t>
      </w:r>
      <w:del w:id="1155" w:author="Editor" w:date="2018-01-31T04:21:00Z">
        <w:r w:rsidRPr="003103E0" w:rsidDel="007616A2">
          <w:rPr>
            <w:rFonts w:ascii="CMR10" w:hAnsi="CMR10" w:cs="CMR10"/>
            <w:sz w:val="20"/>
            <w:szCs w:val="20"/>
            <w:lang w:val="en-GB"/>
          </w:rPr>
          <w:delText xml:space="preserve"> Contact-Zone</w:delText>
        </w:r>
      </w:del>
    </w:p>
    <w:p w14:paraId="02C719CE" w14:textId="77777777" w:rsidR="007616A2" w:rsidRPr="003103E0" w:rsidRDefault="00875898" w:rsidP="007616A2">
      <w:pPr>
        <w:autoSpaceDE w:val="0"/>
        <w:autoSpaceDN w:val="0"/>
        <w:adjustRightInd w:val="0"/>
        <w:spacing w:after="0" w:line="240" w:lineRule="auto"/>
        <w:rPr>
          <w:ins w:id="1156" w:author="Editor" w:date="2018-01-31T04:21:00Z"/>
          <w:rFonts w:ascii="CMR10" w:hAnsi="CMR10" w:cs="CMR10"/>
          <w:sz w:val="20"/>
          <w:szCs w:val="20"/>
          <w:lang w:val="en-GB"/>
        </w:rPr>
      </w:pPr>
      <w:del w:id="1157" w:author="Editor" w:date="2018-01-31T04:21:00Z">
        <w:r w:rsidRPr="003103E0" w:rsidDel="007616A2">
          <w:rPr>
            <w:rFonts w:ascii="CMR10" w:hAnsi="CMR10" w:cs="CMR10"/>
            <w:sz w:val="20"/>
            <w:szCs w:val="20"/>
            <w:lang w:val="en-GB"/>
          </w:rPr>
          <w:delText>list of the</w:delText>
        </w:r>
      </w:del>
      <w:r w:rsidRPr="003103E0">
        <w:rPr>
          <w:rFonts w:ascii="CMR10" w:hAnsi="CMR10" w:cs="CMR10"/>
          <w:sz w:val="20"/>
          <w:szCs w:val="20"/>
          <w:lang w:val="en-GB"/>
        </w:rPr>
        <w:t xml:space="preserve"> crystal structure</w:t>
      </w:r>
      <w:ins w:id="1158" w:author="Editor" w:date="2018-01-31T04:21:00Z">
        <w:r w:rsidR="007616A2" w:rsidRPr="003103E0">
          <w:rPr>
            <w:rFonts w:ascii="CMR10" w:hAnsi="CMR10" w:cs="CMR10"/>
            <w:sz w:val="20"/>
            <w:szCs w:val="20"/>
            <w:lang w:val="en-GB"/>
          </w:rPr>
          <w:t xml:space="preserve"> Contact-Zone</w:t>
        </w:r>
      </w:ins>
    </w:p>
    <w:p w14:paraId="2B35AFA1" w14:textId="77777777" w:rsidR="00875898" w:rsidRPr="003103E0" w:rsidRDefault="007616A2" w:rsidP="007616A2">
      <w:pPr>
        <w:autoSpaceDE w:val="0"/>
        <w:autoSpaceDN w:val="0"/>
        <w:adjustRightInd w:val="0"/>
        <w:spacing w:after="0" w:line="240" w:lineRule="auto"/>
        <w:rPr>
          <w:rFonts w:ascii="CMR10" w:hAnsi="CMR10" w:cs="CMR10"/>
          <w:sz w:val="20"/>
          <w:szCs w:val="20"/>
          <w:lang w:val="en-GB"/>
        </w:rPr>
      </w:pPr>
      <w:ins w:id="1159" w:author="Editor" w:date="2018-01-31T04:21:00Z">
        <w:r w:rsidRPr="003103E0">
          <w:rPr>
            <w:rFonts w:ascii="CMR10" w:hAnsi="CMR10" w:cs="CMR10"/>
            <w:sz w:val="20"/>
            <w:szCs w:val="20"/>
            <w:lang w:val="en-GB"/>
          </w:rPr>
          <w:t>list</w:t>
        </w:r>
      </w:ins>
      <w:r w:rsidR="00875898" w:rsidRPr="003103E0">
        <w:rPr>
          <w:rFonts w:ascii="CMR10" w:hAnsi="CMR10" w:cs="CMR10"/>
          <w:sz w:val="20"/>
          <w:szCs w:val="20"/>
          <w:lang w:val="en-GB"/>
        </w:rPr>
        <w:t>. The eliminated pairs were not considered in the new</w:t>
      </w:r>
    </w:p>
    <w:p w14:paraId="459F8B6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Contact-Zone list ranking, where </w:t>
      </w:r>
      <w:del w:id="1160" w:author="Editor" w:date="2018-01-31T04:22:00Z">
        <w:r w:rsidRPr="003103E0" w:rsidDel="007616A2">
          <w:rPr>
            <w:rFonts w:ascii="CMR10" w:hAnsi="CMR10" w:cs="CMR10"/>
            <w:sz w:val="20"/>
            <w:szCs w:val="20"/>
            <w:lang w:val="en-GB"/>
          </w:rPr>
          <w:delText>_</w:delText>
        </w:r>
      </w:del>
      <w:ins w:id="1161" w:author="Editor" w:date="2018-01-31T04:22:00Z">
        <w:r w:rsidR="007616A2" w:rsidRPr="003103E0">
          <w:rPr>
            <w:rFonts w:ascii="CMR10" w:hAnsi="CMR10" w:cs="CMR10"/>
            <w:sz w:val="20"/>
            <w:szCs w:val="20"/>
            <w:lang w:val="en-GB"/>
          </w:rPr>
          <w:t>fi</w:t>
        </w:r>
      </w:ins>
      <w:r w:rsidRPr="003103E0">
        <w:rPr>
          <w:rFonts w:ascii="CMR10" w:hAnsi="CMR10" w:cs="CMR10"/>
          <w:sz w:val="20"/>
          <w:szCs w:val="20"/>
          <w:lang w:val="en-GB"/>
        </w:rPr>
        <w:t>ve models, the most similar to the crystal, were</w:t>
      </w:r>
    </w:p>
    <w:p w14:paraId="14B2FB8E" w14:textId="77777777" w:rsidR="00875898" w:rsidRPr="003103E0" w:rsidRDefault="007616A2" w:rsidP="00875898">
      <w:pPr>
        <w:autoSpaceDE w:val="0"/>
        <w:autoSpaceDN w:val="0"/>
        <w:adjustRightInd w:val="0"/>
        <w:spacing w:after="0" w:line="240" w:lineRule="auto"/>
        <w:rPr>
          <w:rFonts w:ascii="CMR10" w:hAnsi="CMR10" w:cs="CMR10"/>
          <w:sz w:val="20"/>
          <w:szCs w:val="20"/>
          <w:lang w:val="en-GB"/>
        </w:rPr>
      </w:pPr>
      <w:ins w:id="1162" w:author="Editor" w:date="2018-01-31T04:22:00Z">
        <w:r w:rsidRPr="003103E0">
          <w:rPr>
            <w:rFonts w:ascii="CMR10" w:hAnsi="CMR10" w:cs="CMR10"/>
            <w:sz w:val="20"/>
            <w:szCs w:val="20"/>
            <w:lang w:val="en-GB"/>
          </w:rPr>
          <w:t xml:space="preserve">once again </w:t>
        </w:r>
      </w:ins>
      <w:r w:rsidR="00875898" w:rsidRPr="003103E0">
        <w:rPr>
          <w:rFonts w:ascii="CMR10" w:hAnsi="CMR10" w:cs="CMR10"/>
          <w:sz w:val="20"/>
          <w:szCs w:val="20"/>
          <w:lang w:val="en-GB"/>
        </w:rPr>
        <w:t>selected</w:t>
      </w:r>
      <w:del w:id="1163" w:author="Editor" w:date="2018-01-31T04:22:00Z">
        <w:r w:rsidR="00875898" w:rsidRPr="003103E0" w:rsidDel="007616A2">
          <w:rPr>
            <w:rFonts w:ascii="CMR10" w:hAnsi="CMR10" w:cs="CMR10"/>
            <w:sz w:val="20"/>
            <w:szCs w:val="20"/>
            <w:lang w:val="en-GB"/>
          </w:rPr>
          <w:delText xml:space="preserve"> again</w:delText>
        </w:r>
      </w:del>
      <w:r w:rsidR="00875898" w:rsidRPr="003103E0">
        <w:rPr>
          <w:rFonts w:ascii="CMR10" w:hAnsi="CMR10" w:cs="CMR10"/>
          <w:sz w:val="20"/>
          <w:szCs w:val="20"/>
          <w:lang w:val="en-GB"/>
        </w:rPr>
        <w:t xml:space="preserve"> (Figure 19a). Four of these </w:t>
      </w:r>
      <w:del w:id="1164" w:author="Editor" w:date="2018-01-31T04:22:00Z">
        <w:r w:rsidR="00875898" w:rsidRPr="003103E0" w:rsidDel="007616A2">
          <w:rPr>
            <w:rFonts w:ascii="CMR10" w:hAnsi="CMR10" w:cs="CMR10"/>
            <w:sz w:val="20"/>
            <w:szCs w:val="20"/>
            <w:lang w:val="en-GB"/>
          </w:rPr>
          <w:delText>_</w:delText>
        </w:r>
      </w:del>
      <w:ins w:id="1165" w:author="Editor" w:date="2018-01-31T04:22:00Z">
        <w:r w:rsidRPr="003103E0">
          <w:rPr>
            <w:rFonts w:ascii="CMR10" w:hAnsi="CMR10" w:cs="CMR10"/>
            <w:sz w:val="20"/>
            <w:szCs w:val="20"/>
            <w:lang w:val="en-GB"/>
          </w:rPr>
          <w:t>fi</w:t>
        </w:r>
      </w:ins>
      <w:r w:rsidR="00875898" w:rsidRPr="003103E0">
        <w:rPr>
          <w:rFonts w:ascii="CMR10" w:hAnsi="CMR10" w:cs="CMR10"/>
          <w:sz w:val="20"/>
          <w:szCs w:val="20"/>
          <w:lang w:val="en-GB"/>
        </w:rPr>
        <w:t xml:space="preserve">ve models overlapped with the </w:t>
      </w:r>
      <w:del w:id="1166" w:author="Editor" w:date="2018-01-31T04:22:00Z">
        <w:r w:rsidR="00875898" w:rsidRPr="003103E0" w:rsidDel="007616A2">
          <w:rPr>
            <w:rFonts w:ascii="CMR10" w:hAnsi="CMR10" w:cs="CMR10"/>
            <w:sz w:val="20"/>
            <w:szCs w:val="20"/>
            <w:lang w:val="en-GB"/>
          </w:rPr>
          <w:delText>_</w:delText>
        </w:r>
      </w:del>
      <w:ins w:id="1167" w:author="Editor" w:date="2018-01-31T04:22:00Z">
        <w:r w:rsidRPr="003103E0">
          <w:rPr>
            <w:rFonts w:ascii="CMR10" w:hAnsi="CMR10" w:cs="CMR10"/>
            <w:sz w:val="20"/>
            <w:szCs w:val="20"/>
            <w:lang w:val="en-GB"/>
          </w:rPr>
          <w:t>fi</w:t>
        </w:r>
      </w:ins>
      <w:r w:rsidR="00875898" w:rsidRPr="003103E0">
        <w:rPr>
          <w:rFonts w:ascii="CMR10" w:hAnsi="CMR10" w:cs="CMR10"/>
          <w:sz w:val="20"/>
          <w:szCs w:val="20"/>
          <w:lang w:val="en-GB"/>
        </w:rPr>
        <w:t>ve best</w:t>
      </w:r>
    </w:p>
    <w:p w14:paraId="31693EF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models detected with the previous system set-up</w:t>
      </w:r>
      <w:ins w:id="1168" w:author="Editor" w:date="2018-01-31T04:22:00Z">
        <w:r w:rsidR="007616A2" w:rsidRPr="003103E0">
          <w:rPr>
            <w:rFonts w:ascii="CMR10" w:hAnsi="CMR10" w:cs="CMR10"/>
            <w:sz w:val="20"/>
            <w:szCs w:val="20"/>
            <w:lang w:val="en-GB"/>
          </w:rPr>
          <w:t>;</w:t>
        </w:r>
      </w:ins>
      <w:del w:id="1169" w:author="Editor" w:date="2018-01-31T04:22:00Z">
        <w:r w:rsidRPr="003103E0" w:rsidDel="007616A2">
          <w:rPr>
            <w:rFonts w:ascii="CMR10" w:hAnsi="CMR10" w:cs="CMR10"/>
            <w:sz w:val="20"/>
            <w:szCs w:val="20"/>
            <w:lang w:val="en-GB"/>
          </w:rPr>
          <w:delText>,</w:delText>
        </w:r>
      </w:del>
      <w:r w:rsidRPr="003103E0">
        <w:rPr>
          <w:rFonts w:ascii="CMR10" w:hAnsi="CMR10" w:cs="CMR10"/>
          <w:sz w:val="20"/>
          <w:szCs w:val="20"/>
          <w:lang w:val="en-GB"/>
        </w:rPr>
        <w:t xml:space="preserve"> however, a new model with a</w:t>
      </w:r>
    </w:p>
    <w:p w14:paraId="2DA1756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closer match was </w:t>
      </w:r>
      <w:ins w:id="1170" w:author="Editor" w:date="2018-01-31T04:22:00Z">
        <w:r w:rsidR="007616A2" w:rsidRPr="003103E0">
          <w:rPr>
            <w:rFonts w:ascii="CMR10" w:hAnsi="CMR10" w:cs="CMR10"/>
            <w:sz w:val="20"/>
            <w:szCs w:val="20"/>
            <w:lang w:val="en-GB"/>
          </w:rPr>
          <w:t xml:space="preserve">also </w:t>
        </w:r>
      </w:ins>
      <w:r w:rsidRPr="003103E0">
        <w:rPr>
          <w:rFonts w:ascii="CMR10" w:hAnsi="CMR10" w:cs="CMR10"/>
          <w:sz w:val="20"/>
          <w:szCs w:val="20"/>
          <w:lang w:val="en-GB"/>
        </w:rPr>
        <w:t>identi</w:t>
      </w:r>
      <w:del w:id="1171" w:author="Editor" w:date="2018-01-31T04:22:00Z">
        <w:r w:rsidRPr="003103E0" w:rsidDel="007616A2">
          <w:rPr>
            <w:rFonts w:ascii="CMR10" w:hAnsi="CMR10" w:cs="CMR10"/>
            <w:sz w:val="20"/>
            <w:szCs w:val="20"/>
            <w:lang w:val="en-GB"/>
          </w:rPr>
          <w:delText>_</w:delText>
        </w:r>
      </w:del>
      <w:ins w:id="1172" w:author="Editor" w:date="2018-01-31T04:22:00Z">
        <w:r w:rsidR="007616A2" w:rsidRPr="003103E0">
          <w:rPr>
            <w:rFonts w:ascii="CMR10" w:hAnsi="CMR10" w:cs="CMR10"/>
            <w:sz w:val="20"/>
            <w:szCs w:val="20"/>
            <w:lang w:val="en-GB"/>
          </w:rPr>
          <w:t>fi</w:t>
        </w:r>
      </w:ins>
      <w:r w:rsidRPr="003103E0">
        <w:rPr>
          <w:rFonts w:ascii="CMR10" w:hAnsi="CMR10" w:cs="CMR10"/>
          <w:sz w:val="20"/>
          <w:szCs w:val="20"/>
          <w:lang w:val="en-GB"/>
        </w:rPr>
        <w:t>ed (Figure 19b).</w:t>
      </w:r>
    </w:p>
    <w:p w14:paraId="2621CAE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This test indicates the robustness of our tool </w:t>
      </w:r>
      <w:del w:id="1173" w:author="Editor" w:date="2018-01-31T04:22:00Z">
        <w:r w:rsidRPr="003103E0" w:rsidDel="007616A2">
          <w:rPr>
            <w:rFonts w:ascii="CMR10" w:hAnsi="CMR10" w:cs="CMR10"/>
            <w:sz w:val="20"/>
            <w:szCs w:val="20"/>
            <w:lang w:val="en-GB"/>
          </w:rPr>
          <w:delText xml:space="preserve">at </w:delText>
        </w:r>
      </w:del>
      <w:ins w:id="1174" w:author="Editor" w:date="2018-01-31T04:22:00Z">
        <w:r w:rsidR="007616A2" w:rsidRPr="003103E0">
          <w:rPr>
            <w:rFonts w:ascii="CMR10" w:hAnsi="CMR10" w:cs="CMR10"/>
            <w:sz w:val="20"/>
            <w:szCs w:val="20"/>
            <w:lang w:val="en-GB"/>
          </w:rPr>
          <w:t xml:space="preserve">with </w:t>
        </w:r>
      </w:ins>
      <w:r w:rsidRPr="003103E0">
        <w:rPr>
          <w:rFonts w:ascii="CMR10" w:hAnsi="CMR10" w:cs="CMR10"/>
          <w:sz w:val="20"/>
          <w:szCs w:val="20"/>
          <w:lang w:val="en-GB"/>
        </w:rPr>
        <w:t>di</w:t>
      </w:r>
      <w:del w:id="1175" w:author="Editor" w:date="2018-01-31T04:22:00Z">
        <w:r w:rsidRPr="003103E0" w:rsidDel="007616A2">
          <w:rPr>
            <w:rFonts w:ascii="CMR10" w:hAnsi="CMR10" w:cs="CMR10"/>
            <w:sz w:val="20"/>
            <w:szCs w:val="20"/>
            <w:lang w:val="en-GB"/>
          </w:rPr>
          <w:delText>_</w:delText>
        </w:r>
      </w:del>
      <w:ins w:id="1176" w:author="Editor" w:date="2018-01-31T04:22:00Z">
        <w:r w:rsidR="007616A2" w:rsidRPr="003103E0">
          <w:rPr>
            <w:rFonts w:ascii="CMR10" w:hAnsi="CMR10" w:cs="CMR10"/>
            <w:sz w:val="20"/>
            <w:szCs w:val="20"/>
            <w:lang w:val="en-GB"/>
          </w:rPr>
          <w:t>ff</w:t>
        </w:r>
      </w:ins>
      <w:r w:rsidRPr="003103E0">
        <w:rPr>
          <w:rFonts w:ascii="CMR10" w:hAnsi="CMR10" w:cs="CMR10"/>
          <w:sz w:val="20"/>
          <w:szCs w:val="20"/>
          <w:lang w:val="en-GB"/>
        </w:rPr>
        <w:t>erent parameter settings and</w:t>
      </w:r>
    </w:p>
    <w:p w14:paraId="7972F67B"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its potential for </w:t>
      </w:r>
      <w:del w:id="1177" w:author="Editor" w:date="2018-01-31T04:22:00Z">
        <w:r w:rsidRPr="003103E0" w:rsidDel="007616A2">
          <w:rPr>
            <w:rFonts w:ascii="CMR10" w:hAnsi="CMR10" w:cs="CMR10"/>
            <w:sz w:val="20"/>
            <w:szCs w:val="20"/>
            <w:lang w:val="en-GB"/>
          </w:rPr>
          <w:delText xml:space="preserve">the proteomic </w:delText>
        </w:r>
      </w:del>
      <w:r w:rsidRPr="003103E0">
        <w:rPr>
          <w:rFonts w:ascii="CMR10" w:hAnsi="CMR10" w:cs="CMR10"/>
          <w:sz w:val="20"/>
          <w:szCs w:val="20"/>
          <w:lang w:val="en-GB"/>
        </w:rPr>
        <w:t>experimental use</w:t>
      </w:r>
      <w:ins w:id="1178" w:author="Editor" w:date="2018-01-31T04:23:00Z">
        <w:r w:rsidR="007616A2" w:rsidRPr="003103E0">
          <w:rPr>
            <w:rFonts w:ascii="CMR10" w:hAnsi="CMR10" w:cs="CMR10"/>
            <w:sz w:val="20"/>
            <w:szCs w:val="20"/>
            <w:lang w:val="en-GB"/>
          </w:rPr>
          <w:t xml:space="preserve"> in proteomics</w:t>
        </w:r>
      </w:ins>
      <w:r w:rsidRPr="003103E0">
        <w:rPr>
          <w:rFonts w:ascii="CMR10" w:hAnsi="CMR10" w:cs="CMR10"/>
          <w:sz w:val="20"/>
          <w:szCs w:val="20"/>
          <w:lang w:val="en-GB"/>
        </w:rPr>
        <w:t xml:space="preserve">. Our tool can </w:t>
      </w:r>
      <w:ins w:id="1179" w:author="Editor" w:date="2018-01-31T04:23:00Z">
        <w:r w:rsidR="007616A2" w:rsidRPr="003103E0">
          <w:rPr>
            <w:rFonts w:ascii="CMR10" w:hAnsi="CMR10" w:cs="CMR10"/>
            <w:sz w:val="20"/>
            <w:szCs w:val="20"/>
            <w:lang w:val="en-GB"/>
          </w:rPr>
          <w:t xml:space="preserve">also </w:t>
        </w:r>
      </w:ins>
      <w:r w:rsidRPr="003103E0">
        <w:rPr>
          <w:rFonts w:ascii="CMR10" w:hAnsi="CMR10" w:cs="CMR10"/>
          <w:sz w:val="20"/>
          <w:szCs w:val="20"/>
          <w:lang w:val="en-GB"/>
        </w:rPr>
        <w:t xml:space="preserve">be used </w:t>
      </w:r>
      <w:del w:id="1180" w:author="Editor" w:date="2018-01-31T04:23:00Z">
        <w:r w:rsidRPr="003103E0" w:rsidDel="007616A2">
          <w:rPr>
            <w:rFonts w:ascii="CMR10" w:hAnsi="CMR10" w:cs="CMR10"/>
            <w:sz w:val="20"/>
            <w:szCs w:val="20"/>
            <w:lang w:val="en-GB"/>
          </w:rPr>
          <w:delText>also for</w:delText>
        </w:r>
      </w:del>
      <w:ins w:id="1181" w:author="Editor" w:date="2018-01-31T04:23:00Z">
        <w:r w:rsidR="007616A2" w:rsidRPr="003103E0">
          <w:rPr>
            <w:rFonts w:ascii="CMR10" w:hAnsi="CMR10" w:cs="CMR10"/>
            <w:sz w:val="20"/>
            <w:szCs w:val="20"/>
            <w:lang w:val="en-GB"/>
          </w:rPr>
          <w:t>to</w:t>
        </w:r>
      </w:ins>
    </w:p>
    <w:p w14:paraId="4A66CDB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select</w:t>
      </w:r>
      <w:ins w:id="1182" w:author="Editor" w:date="2018-01-31T04:23:00Z">
        <w:r w:rsidR="007616A2" w:rsidRPr="003103E0">
          <w:rPr>
            <w:rFonts w:ascii="CMR10" w:hAnsi="CMR10" w:cs="CMR10"/>
            <w:sz w:val="20"/>
            <w:szCs w:val="20"/>
            <w:lang w:val="en-GB"/>
          </w:rPr>
          <w:t xml:space="preserve"> </w:t>
        </w:r>
      </w:ins>
      <w:del w:id="1183" w:author="Editor" w:date="2018-01-31T04:23:00Z">
        <w:r w:rsidRPr="003103E0" w:rsidDel="007616A2">
          <w:rPr>
            <w:rFonts w:ascii="CMR10" w:hAnsi="CMR10" w:cs="CMR10"/>
            <w:sz w:val="20"/>
            <w:szCs w:val="20"/>
            <w:lang w:val="en-GB"/>
          </w:rPr>
          <w:delText xml:space="preserve">ing </w:delText>
        </w:r>
      </w:del>
      <w:r w:rsidRPr="003103E0">
        <w:rPr>
          <w:rFonts w:ascii="CMR10" w:hAnsi="CMR10" w:cs="CMR10"/>
          <w:sz w:val="20"/>
          <w:szCs w:val="20"/>
          <w:lang w:val="en-GB"/>
        </w:rPr>
        <w:t>an alternative input pair of interacting amino acids, which then serves as</w:t>
      </w:r>
    </w:p>
    <w:p w14:paraId="64EE90D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input for the computational tools. These amino acids might be selected based on</w:t>
      </w:r>
    </w:p>
    <w:p w14:paraId="2F384EA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COZOID analysis of the 3NW0 crystal {</w:t>
      </w:r>
      <w:del w:id="1184" w:author="Editor" w:date="2018-01-31T04:23:00Z">
        <w:r w:rsidRPr="003103E0" w:rsidDel="007616A2">
          <w:rPr>
            <w:rFonts w:ascii="CMR10" w:hAnsi="CMR10" w:cs="CMR10"/>
            <w:sz w:val="20"/>
            <w:szCs w:val="20"/>
            <w:lang w:val="en-GB"/>
          </w:rPr>
          <w:delText xml:space="preserve"> </w:delText>
        </w:r>
      </w:del>
      <w:r w:rsidRPr="003103E0">
        <w:rPr>
          <w:rFonts w:ascii="CMR10" w:hAnsi="CMR10" w:cs="CMR10"/>
          <w:sz w:val="20"/>
          <w:szCs w:val="20"/>
          <w:lang w:val="en-GB"/>
        </w:rPr>
        <w:t xml:space="preserve">using the Matrix view or </w:t>
      </w:r>
      <w:del w:id="1185" w:author="Editor" w:date="2018-01-31T04:23: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Exploded</w:t>
      </w:r>
    </w:p>
    <w:p w14:paraId="1E2DDA0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view</w:t>
      </w:r>
      <w:ins w:id="1186" w:author="Editor" w:date="2018-01-31T04:23:00Z">
        <w:r w:rsidR="007616A2" w:rsidRPr="003103E0">
          <w:rPr>
            <w:rFonts w:ascii="CMR10" w:hAnsi="CMR10" w:cs="CMR10"/>
            <w:sz w:val="20"/>
            <w:szCs w:val="20"/>
            <w:lang w:val="en-GB"/>
          </w:rPr>
          <w:t>}</w:t>
        </w:r>
      </w:ins>
      <w:r w:rsidRPr="003103E0">
        <w:rPr>
          <w:rFonts w:ascii="CMR10" w:hAnsi="CMR10" w:cs="CMR10"/>
          <w:sz w:val="20"/>
          <w:szCs w:val="20"/>
          <w:lang w:val="en-GB"/>
        </w:rPr>
        <w:t xml:space="preserve"> </w:t>
      </w:r>
      <w:del w:id="1187" w:author="Editor" w:date="2018-01-31T04:23:00Z">
        <w:r w:rsidRPr="003103E0" w:rsidDel="007616A2">
          <w:rPr>
            <w:rFonts w:ascii="CMR10" w:hAnsi="CMR10" w:cs="CMR10"/>
            <w:sz w:val="20"/>
            <w:szCs w:val="20"/>
            <w:lang w:val="en-GB"/>
          </w:rPr>
          <w:delText>(</w:delText>
        </w:r>
      </w:del>
      <w:ins w:id="1188" w:author="Editor" w:date="2018-01-31T04:23:00Z">
        <w:r w:rsidR="007616A2" w:rsidRPr="003103E0">
          <w:rPr>
            <w:rFonts w:ascii="CMR10" w:hAnsi="CMR10" w:cs="CMR10"/>
            <w:sz w:val="20"/>
            <w:szCs w:val="20"/>
            <w:lang w:val="en-GB"/>
          </w:rPr>
          <w:t xml:space="preserve">when </w:t>
        </w:r>
      </w:ins>
      <w:r w:rsidRPr="003103E0">
        <w:rPr>
          <w:rFonts w:ascii="CMR10" w:hAnsi="CMR10" w:cs="CMR10"/>
          <w:sz w:val="20"/>
          <w:szCs w:val="20"/>
          <w:lang w:val="en-GB"/>
        </w:rPr>
        <w:t xml:space="preserve">searching for the most central and </w:t>
      </w:r>
      <w:del w:id="1189" w:author="Editor" w:date="2018-01-31T04:23: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closest amino acids</w:t>
      </w:r>
      <w:del w:id="1190" w:author="Editor" w:date="2018-01-31T04:23:00Z">
        <w:r w:rsidRPr="003103E0" w:rsidDel="007616A2">
          <w:rPr>
            <w:rFonts w:ascii="CMR10" w:hAnsi="CMR10" w:cs="CMR10"/>
            <w:sz w:val="20"/>
            <w:szCs w:val="20"/>
            <w:lang w:val="en-GB"/>
          </w:rPr>
          <w:delText>)</w:delText>
        </w:r>
      </w:del>
      <w:r w:rsidRPr="003103E0">
        <w:rPr>
          <w:rFonts w:ascii="CMR10" w:hAnsi="CMR10" w:cs="CMR10"/>
          <w:sz w:val="20"/>
          <w:szCs w:val="20"/>
          <w:lang w:val="en-GB"/>
        </w:rPr>
        <w:t>.</w:t>
      </w:r>
    </w:p>
    <w:p w14:paraId="6012CA7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Altogether, COZOID helped us to quickly select the best docking con</w:t>
      </w:r>
      <w:del w:id="1191" w:author="Editor" w:date="2018-01-31T04:24:00Z">
        <w:r w:rsidRPr="003103E0" w:rsidDel="007616A2">
          <w:rPr>
            <w:rFonts w:ascii="CMR10" w:hAnsi="CMR10" w:cs="CMR10"/>
            <w:sz w:val="20"/>
            <w:szCs w:val="20"/>
            <w:lang w:val="en-GB"/>
          </w:rPr>
          <w:delText>_</w:delText>
        </w:r>
      </w:del>
      <w:ins w:id="1192" w:author="Editor" w:date="2018-01-31T04:24:00Z">
        <w:r w:rsidR="007616A2" w:rsidRPr="003103E0">
          <w:rPr>
            <w:rFonts w:ascii="CMR10" w:hAnsi="CMR10" w:cs="CMR10"/>
            <w:sz w:val="20"/>
            <w:szCs w:val="20"/>
            <w:lang w:val="en-GB"/>
          </w:rPr>
          <w:t>fi</w:t>
        </w:r>
      </w:ins>
      <w:r w:rsidRPr="003103E0">
        <w:rPr>
          <w:rFonts w:ascii="CMR10" w:hAnsi="CMR10" w:cs="CMR10"/>
          <w:sz w:val="20"/>
          <w:szCs w:val="20"/>
          <w:lang w:val="en-GB"/>
        </w:rPr>
        <w:t>guration</w:t>
      </w:r>
    </w:p>
    <w:p w14:paraId="4BEEE5D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using several visualization approaches. First, the Matrix view allowed us to pick</w:t>
      </w:r>
    </w:p>
    <w:p w14:paraId="26F541E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models containing a particular pair of interacting amino acids. Next, with the</w:t>
      </w:r>
    </w:p>
    <w:p w14:paraId="29EEF77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Contact-Zone list, we sorted these models based on the similarity of their contact</w:t>
      </w:r>
    </w:p>
    <w:p w14:paraId="4F9960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zones with the original crystal structure. Using the 3D Exploded view, the best</w:t>
      </w:r>
    </w:p>
    <w:p w14:paraId="4A23BC5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model was determined and con</w:t>
      </w:r>
      <w:del w:id="1193" w:author="Editor" w:date="2018-01-31T04:24:00Z">
        <w:r w:rsidRPr="003103E0" w:rsidDel="007616A2">
          <w:rPr>
            <w:rFonts w:ascii="CMR10" w:hAnsi="CMR10" w:cs="CMR10"/>
            <w:sz w:val="20"/>
            <w:szCs w:val="20"/>
            <w:lang w:val="en-GB"/>
          </w:rPr>
          <w:delText>_</w:delText>
        </w:r>
      </w:del>
      <w:ins w:id="1194" w:author="Editor" w:date="2018-01-31T04:24:00Z">
        <w:r w:rsidR="007616A2" w:rsidRPr="003103E0">
          <w:rPr>
            <w:rFonts w:ascii="CMR10" w:hAnsi="CMR10" w:cs="CMR10"/>
            <w:sz w:val="20"/>
            <w:szCs w:val="20"/>
            <w:lang w:val="en-GB"/>
          </w:rPr>
          <w:t>fi</w:t>
        </w:r>
      </w:ins>
      <w:r w:rsidRPr="003103E0">
        <w:rPr>
          <w:rFonts w:ascii="CMR10" w:hAnsi="CMR10" w:cs="CMR10"/>
          <w:sz w:val="20"/>
          <w:szCs w:val="20"/>
          <w:lang w:val="en-GB"/>
        </w:rPr>
        <w:t>rmed. While the Exploded view is already available</w:t>
      </w:r>
    </w:p>
    <w:p w14:paraId="57FD38F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some of </w:t>
      </w:r>
      <w:del w:id="1195" w:author="Editor" w:date="2018-01-31T04:24: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current 3D visualization tools, the power of its combination with our</w:t>
      </w:r>
    </w:p>
    <w:p w14:paraId="287F09A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other proposed approaches lies in the speed, user-friendly design, and high</w:t>
      </w:r>
      <w:ins w:id="1196" w:author="Editor" w:date="2018-01-31T04:24:00Z">
        <w:r w:rsidR="007616A2" w:rsidRPr="003103E0">
          <w:rPr>
            <w:rFonts w:ascii="CMR10" w:hAnsi="CMR10" w:cs="CMR10"/>
            <w:sz w:val="20"/>
            <w:szCs w:val="20"/>
            <w:lang w:val="en-GB"/>
          </w:rPr>
          <w:t>ly</w:t>
        </w:r>
      </w:ins>
      <w:r w:rsidRPr="003103E0">
        <w:rPr>
          <w:rFonts w:ascii="CMR10" w:hAnsi="CMR10" w:cs="CMR10"/>
          <w:sz w:val="20"/>
          <w:szCs w:val="20"/>
          <w:lang w:val="en-GB"/>
        </w:rPr>
        <w:t xml:space="preserve"> </w:t>
      </w:r>
      <w:del w:id="1197" w:author="Editor" w:date="2018-01-31T04:24:00Z">
        <w:r w:rsidRPr="003103E0" w:rsidDel="007616A2">
          <w:rPr>
            <w:rFonts w:ascii="CMR10" w:hAnsi="CMR10" w:cs="CMR10"/>
            <w:sz w:val="20"/>
            <w:szCs w:val="20"/>
            <w:lang w:val="en-GB"/>
          </w:rPr>
          <w:delText>interactivity</w:delText>
        </w:r>
      </w:del>
      <w:ins w:id="1198" w:author="Editor" w:date="2018-01-31T04:24:00Z">
        <w:r w:rsidR="007616A2" w:rsidRPr="003103E0">
          <w:rPr>
            <w:rFonts w:ascii="CMR10" w:hAnsi="CMR10" w:cs="CMR10"/>
            <w:sz w:val="20"/>
            <w:szCs w:val="20"/>
            <w:lang w:val="en-GB"/>
          </w:rPr>
          <w:t>interactive</w:t>
        </w:r>
      </w:ins>
    </w:p>
    <w:p w14:paraId="2CA27F7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199" w:author="Editor" w:date="2018-01-31T04:24:00Z">
        <w:r w:rsidRPr="003103E0" w:rsidDel="007616A2">
          <w:rPr>
            <w:rFonts w:ascii="CMR10" w:hAnsi="CMR10" w:cs="CMR10"/>
            <w:sz w:val="20"/>
            <w:szCs w:val="20"/>
            <w:lang w:val="en-GB"/>
          </w:rPr>
          <w:delText xml:space="preserve">of the </w:delText>
        </w:r>
      </w:del>
      <w:r w:rsidRPr="003103E0">
        <w:rPr>
          <w:rFonts w:ascii="CMR10" w:hAnsi="CMR10" w:cs="CMR10"/>
          <w:sz w:val="20"/>
          <w:szCs w:val="20"/>
          <w:lang w:val="en-GB"/>
        </w:rPr>
        <w:t xml:space="preserve">selection mechanism. </w:t>
      </w:r>
      <w:del w:id="1200" w:author="Editor" w:date="2018-01-31T04:25:00Z">
        <w:r w:rsidRPr="003103E0" w:rsidDel="007616A2">
          <w:rPr>
            <w:rFonts w:ascii="CMR10" w:hAnsi="CMR10" w:cs="CMR10"/>
            <w:sz w:val="20"/>
            <w:szCs w:val="20"/>
            <w:lang w:val="en-GB"/>
          </w:rPr>
          <w:delText>In a</w:delText>
        </w:r>
      </w:del>
      <w:ins w:id="1201" w:author="Editor" w:date="2018-01-31T04:25:00Z">
        <w:r w:rsidR="007616A2" w:rsidRPr="003103E0">
          <w:rPr>
            <w:rFonts w:ascii="CMR10" w:hAnsi="CMR10" w:cs="CMR10"/>
            <w:sz w:val="20"/>
            <w:szCs w:val="20"/>
            <w:lang w:val="en-GB"/>
          </w:rPr>
          <w:t>A</w:t>
        </w:r>
      </w:ins>
      <w:r w:rsidRPr="003103E0">
        <w:rPr>
          <w:rFonts w:ascii="CMR10" w:hAnsi="CMR10" w:cs="CMR10"/>
          <w:sz w:val="20"/>
          <w:szCs w:val="20"/>
          <w:lang w:val="en-GB"/>
        </w:rPr>
        <w:t>ddition</w:t>
      </w:r>
      <w:ins w:id="1202" w:author="Editor" w:date="2018-01-31T04:25:00Z">
        <w:r w:rsidR="007616A2" w:rsidRPr="003103E0">
          <w:rPr>
            <w:rFonts w:ascii="CMR10" w:hAnsi="CMR10" w:cs="CMR10"/>
            <w:sz w:val="20"/>
            <w:szCs w:val="20"/>
            <w:lang w:val="en-GB"/>
          </w:rPr>
          <w:t>ally</w:t>
        </w:r>
      </w:ins>
      <w:r w:rsidRPr="003103E0">
        <w:rPr>
          <w:rFonts w:ascii="CMR10" w:hAnsi="CMR10" w:cs="CMR10"/>
          <w:sz w:val="20"/>
          <w:szCs w:val="20"/>
          <w:lang w:val="en-GB"/>
        </w:rPr>
        <w:t>, a similar work</w:t>
      </w:r>
      <w:ins w:id="1203" w:author="Editor" w:date="2018-01-31T04:25:00Z">
        <w:r w:rsidR="007616A2" w:rsidRPr="003103E0">
          <w:rPr>
            <w:rFonts w:ascii="CMR10" w:hAnsi="CMR10" w:cs="CMR10"/>
            <w:sz w:val="20"/>
            <w:szCs w:val="20"/>
            <w:lang w:val="en-GB"/>
          </w:rPr>
          <w:t>fl</w:t>
        </w:r>
      </w:ins>
      <w:r w:rsidRPr="003103E0">
        <w:rPr>
          <w:rFonts w:ascii="CMR10" w:hAnsi="CMR10" w:cs="CMR10"/>
          <w:sz w:val="20"/>
          <w:szCs w:val="20"/>
          <w:lang w:val="en-GB"/>
        </w:rPr>
        <w:t>ow can be applied</w:t>
      </w:r>
    </w:p>
    <w:p w14:paraId="71020293"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del w:id="1204" w:author="Editor" w:date="2018-01-31T04:25:00Z">
        <w:r w:rsidRPr="003103E0" w:rsidDel="007616A2">
          <w:rPr>
            <w:rFonts w:ascii="CMR10" w:hAnsi="CMR10" w:cs="CMR10"/>
            <w:sz w:val="20"/>
            <w:szCs w:val="20"/>
            <w:lang w:val="en-GB"/>
          </w:rPr>
          <w:delText xml:space="preserve">to </w:delText>
        </w:r>
      </w:del>
      <w:ins w:id="1205" w:author="Editor" w:date="2018-01-31T04:25:00Z">
        <w:r w:rsidR="007616A2" w:rsidRPr="003103E0">
          <w:rPr>
            <w:rFonts w:ascii="CMR10" w:hAnsi="CMR10" w:cs="CMR10"/>
            <w:sz w:val="20"/>
            <w:szCs w:val="20"/>
            <w:lang w:val="en-GB"/>
          </w:rPr>
          <w:t xml:space="preserve">for </w:t>
        </w:r>
      </w:ins>
      <w:r w:rsidRPr="003103E0">
        <w:rPr>
          <w:rFonts w:ascii="CMR10" w:hAnsi="CMR10" w:cs="CMR10"/>
          <w:sz w:val="20"/>
          <w:szCs w:val="20"/>
          <w:lang w:val="en-GB"/>
        </w:rPr>
        <w:t xml:space="preserve">the selection of </w:t>
      </w:r>
      <w:del w:id="1206" w:author="Editor" w:date="2018-01-31T04:25: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 xml:space="preserve">docking models </w:t>
      </w:r>
      <w:del w:id="1207" w:author="Editor" w:date="2018-01-31T04:25:00Z">
        <w:r w:rsidRPr="003103E0" w:rsidDel="007616A2">
          <w:rPr>
            <w:rFonts w:ascii="CMR10" w:hAnsi="CMR10" w:cs="CMR10"/>
            <w:sz w:val="20"/>
            <w:szCs w:val="20"/>
            <w:lang w:val="en-GB"/>
          </w:rPr>
          <w:delText xml:space="preserve">of </w:delText>
        </w:r>
      </w:del>
      <w:ins w:id="1208" w:author="Editor" w:date="2018-01-31T04:25:00Z">
        <w:r w:rsidR="007616A2" w:rsidRPr="003103E0">
          <w:rPr>
            <w:rFonts w:ascii="CMR10" w:hAnsi="CMR10" w:cs="CMR10"/>
            <w:sz w:val="20"/>
            <w:szCs w:val="20"/>
            <w:lang w:val="en-GB"/>
          </w:rPr>
          <w:t xml:space="preserve">from </w:t>
        </w:r>
      </w:ins>
      <w:r w:rsidRPr="003103E0">
        <w:rPr>
          <w:rFonts w:ascii="CMR10" w:hAnsi="CMR10" w:cs="CMR10"/>
          <w:sz w:val="20"/>
          <w:szCs w:val="20"/>
          <w:lang w:val="en-GB"/>
        </w:rPr>
        <w:t xml:space="preserve">homologous proteins, </w:t>
      </w:r>
      <w:ins w:id="1209" w:author="Editor" w:date="2018-01-31T04:25:00Z">
        <w:r w:rsidR="007616A2" w:rsidRPr="003103E0">
          <w:rPr>
            <w:rFonts w:ascii="CMR10" w:hAnsi="CMR10" w:cs="CMR10"/>
            <w:sz w:val="20"/>
            <w:szCs w:val="20"/>
            <w:lang w:val="en-GB"/>
          </w:rPr>
          <w:t xml:space="preserve">which is </w:t>
        </w:r>
      </w:ins>
      <w:r w:rsidRPr="003103E0">
        <w:rPr>
          <w:rFonts w:ascii="CMR10" w:hAnsi="CMR10" w:cs="CMR10"/>
          <w:sz w:val="20"/>
          <w:szCs w:val="20"/>
          <w:lang w:val="en-GB"/>
        </w:rPr>
        <w:t>not available in the</w:t>
      </w:r>
    </w:p>
    <w:p w14:paraId="7529C0A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PDB database, yet </w:t>
      </w:r>
      <w:ins w:id="1210" w:author="Editor" w:date="2018-01-31T04:25:00Z">
        <w:r w:rsidR="007616A2" w:rsidRPr="003103E0">
          <w:rPr>
            <w:rFonts w:ascii="CMR10" w:hAnsi="CMR10" w:cs="CMR10"/>
            <w:sz w:val="20"/>
            <w:szCs w:val="20"/>
            <w:lang w:val="en-GB"/>
          </w:rPr>
          <w:t xml:space="preserve">is </w:t>
        </w:r>
      </w:ins>
      <w:del w:id="1211" w:author="Editor" w:date="2018-01-31T04:25:00Z">
        <w:r w:rsidRPr="003103E0" w:rsidDel="007616A2">
          <w:rPr>
            <w:rFonts w:ascii="CMR10" w:hAnsi="CMR10" w:cs="CMR10"/>
            <w:sz w:val="20"/>
            <w:szCs w:val="20"/>
            <w:lang w:val="en-GB"/>
          </w:rPr>
          <w:delText xml:space="preserve">very </w:delText>
        </w:r>
      </w:del>
      <w:r w:rsidRPr="003103E0">
        <w:rPr>
          <w:rFonts w:ascii="CMR10" w:hAnsi="CMR10" w:cs="CMR10"/>
          <w:sz w:val="20"/>
          <w:szCs w:val="20"/>
          <w:lang w:val="en-GB"/>
        </w:rPr>
        <w:t>often used when di</w:t>
      </w:r>
      <w:del w:id="1212" w:author="Editor" w:date="2018-01-31T04:25:00Z">
        <w:r w:rsidRPr="003103E0" w:rsidDel="007616A2">
          <w:rPr>
            <w:rFonts w:ascii="CMR10" w:hAnsi="CMR10" w:cs="CMR10"/>
            <w:sz w:val="20"/>
            <w:szCs w:val="20"/>
            <w:lang w:val="en-GB"/>
          </w:rPr>
          <w:delText>_</w:delText>
        </w:r>
      </w:del>
      <w:ins w:id="1213" w:author="Editor" w:date="2018-01-31T04:25:00Z">
        <w:r w:rsidR="007616A2" w:rsidRPr="003103E0">
          <w:rPr>
            <w:rFonts w:ascii="CMR10" w:hAnsi="CMR10" w:cs="CMR10"/>
            <w:sz w:val="20"/>
            <w:szCs w:val="20"/>
            <w:lang w:val="en-GB"/>
          </w:rPr>
          <w:t>ff</w:t>
        </w:r>
      </w:ins>
      <w:r w:rsidRPr="003103E0">
        <w:rPr>
          <w:rFonts w:ascii="CMR10" w:hAnsi="CMR10" w:cs="CMR10"/>
          <w:sz w:val="20"/>
          <w:szCs w:val="20"/>
          <w:lang w:val="en-GB"/>
        </w:rPr>
        <w:t>erent model organisms are employed</w:t>
      </w:r>
    </w:p>
    <w:p w14:paraId="5DCFCACF"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w:t>
      </w:r>
      <w:del w:id="1214" w:author="Editor" w:date="2018-01-31T04:25: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proteomic</w:t>
      </w:r>
      <w:ins w:id="1215" w:author="Editor" w:date="2018-01-31T04:26:00Z">
        <w:r w:rsidR="007616A2" w:rsidRPr="003103E0">
          <w:rPr>
            <w:rFonts w:ascii="CMR10" w:hAnsi="CMR10" w:cs="CMR10"/>
            <w:sz w:val="20"/>
            <w:szCs w:val="20"/>
            <w:lang w:val="en-GB"/>
          </w:rPr>
          <w:t>s</w:t>
        </w:r>
      </w:ins>
      <w:r w:rsidRPr="003103E0">
        <w:rPr>
          <w:rFonts w:ascii="CMR10" w:hAnsi="CMR10" w:cs="CMR10"/>
          <w:sz w:val="20"/>
          <w:szCs w:val="20"/>
          <w:lang w:val="en-GB"/>
        </w:rPr>
        <w:t xml:space="preserve"> studies.</w:t>
      </w:r>
    </w:p>
    <w:p w14:paraId="07A45DD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For example, our Contact-Zone list can be used in the experimental design of</w:t>
      </w:r>
    </w:p>
    <w:p w14:paraId="47AFBCA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mutants by replacing </w:t>
      </w:r>
      <w:del w:id="1216" w:author="Editor" w:date="2018-01-31T04:26: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 xml:space="preserve">key contact residues. This tool can be used by </w:t>
      </w:r>
      <w:del w:id="1217" w:author="Editor" w:date="2018-01-31T04:26:00Z">
        <w:r w:rsidRPr="003103E0" w:rsidDel="007616A2">
          <w:rPr>
            <w:rFonts w:ascii="CMR10" w:hAnsi="CMR10" w:cs="CMR10"/>
            <w:sz w:val="20"/>
            <w:szCs w:val="20"/>
            <w:lang w:val="en-GB"/>
          </w:rPr>
          <w:delText xml:space="preserve">the </w:delText>
        </w:r>
      </w:del>
      <w:r w:rsidRPr="003103E0">
        <w:rPr>
          <w:rFonts w:ascii="CMR10" w:hAnsi="CMR10" w:cs="CMR10"/>
          <w:sz w:val="20"/>
          <w:szCs w:val="20"/>
          <w:lang w:val="en-GB"/>
        </w:rPr>
        <w:t>proteomic</w:t>
      </w:r>
      <w:ins w:id="1218" w:author="Editor" w:date="2018-01-31T04:26:00Z">
        <w:r w:rsidR="007616A2" w:rsidRPr="003103E0">
          <w:rPr>
            <w:rFonts w:ascii="CMR10" w:hAnsi="CMR10" w:cs="CMR10"/>
            <w:sz w:val="20"/>
            <w:szCs w:val="20"/>
            <w:lang w:val="en-GB"/>
          </w:rPr>
          <w:t>s</w:t>
        </w:r>
      </w:ins>
    </w:p>
    <w:p w14:paraId="3BE4D5BE" w14:textId="77777777" w:rsidR="00875898" w:rsidRPr="003103E0" w:rsidDel="007616A2" w:rsidRDefault="00875898" w:rsidP="00875898">
      <w:pPr>
        <w:autoSpaceDE w:val="0"/>
        <w:autoSpaceDN w:val="0"/>
        <w:adjustRightInd w:val="0"/>
        <w:spacing w:after="0" w:line="240" w:lineRule="auto"/>
        <w:rPr>
          <w:del w:id="1219" w:author="Editor" w:date="2018-01-31T04:26:00Z"/>
          <w:rFonts w:ascii="CMR10" w:hAnsi="CMR10" w:cs="CMR10"/>
          <w:sz w:val="20"/>
          <w:szCs w:val="20"/>
          <w:lang w:val="en-GB"/>
        </w:rPr>
      </w:pPr>
      <w:r w:rsidRPr="003103E0">
        <w:rPr>
          <w:rFonts w:ascii="CMR10" w:hAnsi="CMR10" w:cs="CMR10"/>
          <w:sz w:val="20"/>
          <w:szCs w:val="20"/>
          <w:lang w:val="en-GB"/>
        </w:rPr>
        <w:t>expert to select amino acids in the contact zones that could be mutated</w:t>
      </w:r>
      <w:del w:id="1220" w:author="Editor" w:date="2018-01-31T04:26:00Z">
        <w:r w:rsidRPr="003103E0" w:rsidDel="007616A2">
          <w:rPr>
            <w:rFonts w:ascii="CMR10" w:hAnsi="CMR10" w:cs="CMR10"/>
            <w:sz w:val="20"/>
            <w:szCs w:val="20"/>
            <w:lang w:val="en-GB"/>
          </w:rPr>
          <w:delText>,</w:delText>
        </w:r>
      </w:del>
    </w:p>
    <w:p w14:paraId="54E89EA8" w14:textId="77777777" w:rsidR="00875898" w:rsidRPr="003103E0" w:rsidRDefault="00875898" w:rsidP="007616A2">
      <w:pPr>
        <w:autoSpaceDE w:val="0"/>
        <w:autoSpaceDN w:val="0"/>
        <w:adjustRightInd w:val="0"/>
        <w:spacing w:after="0" w:line="240" w:lineRule="auto"/>
        <w:rPr>
          <w:rFonts w:ascii="CMR10" w:hAnsi="CMR10" w:cs="CMR10"/>
          <w:sz w:val="20"/>
          <w:szCs w:val="20"/>
          <w:lang w:val="en-GB"/>
        </w:rPr>
      </w:pPr>
      <w:del w:id="1221" w:author="Editor" w:date="2018-01-31T04:26:00Z">
        <w:r w:rsidRPr="003103E0" w:rsidDel="007616A2">
          <w:rPr>
            <w:rFonts w:ascii="CMR10" w:hAnsi="CMR10" w:cs="CMR10"/>
            <w:sz w:val="20"/>
            <w:szCs w:val="20"/>
            <w:lang w:val="en-GB"/>
          </w:rPr>
          <w:delText>i.e.,</w:delText>
        </w:r>
      </w:del>
      <w:ins w:id="1222" w:author="Editor" w:date="2018-01-31T04:26:00Z">
        <w:r w:rsidR="007616A2" w:rsidRPr="003103E0">
          <w:rPr>
            <w:rFonts w:ascii="CMR10" w:hAnsi="CMR10" w:cs="CMR10"/>
            <w:sz w:val="20"/>
            <w:szCs w:val="20"/>
            <w:lang w:val="en-GB"/>
          </w:rPr>
          <w:t xml:space="preserve"> or</w:t>
        </w:r>
      </w:ins>
      <w:r w:rsidRPr="003103E0">
        <w:rPr>
          <w:rFonts w:ascii="CMR10" w:hAnsi="CMR10" w:cs="CMR10"/>
          <w:sz w:val="20"/>
          <w:szCs w:val="20"/>
          <w:lang w:val="en-GB"/>
        </w:rPr>
        <w:t xml:space="preserve"> replaced by other amino acids. The ultimate goal of </w:t>
      </w:r>
      <w:del w:id="1223" w:author="Editor" w:date="2018-01-31T04:26:00Z">
        <w:r w:rsidRPr="003103E0" w:rsidDel="007616A2">
          <w:rPr>
            <w:rFonts w:ascii="CMR10" w:hAnsi="CMR10" w:cs="CMR10"/>
            <w:sz w:val="20"/>
            <w:szCs w:val="20"/>
            <w:lang w:val="en-GB"/>
          </w:rPr>
          <w:delText xml:space="preserve">such </w:delText>
        </w:r>
      </w:del>
      <w:ins w:id="1224" w:author="Editor" w:date="2018-01-31T04:26:00Z">
        <w:r w:rsidR="007616A2" w:rsidRPr="003103E0">
          <w:rPr>
            <w:rFonts w:ascii="CMR10" w:hAnsi="CMR10" w:cs="CMR10"/>
            <w:sz w:val="20"/>
            <w:szCs w:val="20"/>
            <w:lang w:val="en-GB"/>
          </w:rPr>
          <w:t xml:space="preserve">these </w:t>
        </w:r>
      </w:ins>
      <w:del w:id="1225" w:author="Editor" w:date="2018-01-31T04:26:00Z">
        <w:r w:rsidRPr="003103E0" w:rsidDel="007616A2">
          <w:rPr>
            <w:rFonts w:ascii="CMR10" w:hAnsi="CMR10" w:cs="CMR10"/>
            <w:sz w:val="20"/>
            <w:szCs w:val="20"/>
            <w:lang w:val="en-GB"/>
          </w:rPr>
          <w:delText xml:space="preserve">a </w:delText>
        </w:r>
      </w:del>
      <w:r w:rsidRPr="003103E0">
        <w:rPr>
          <w:rFonts w:ascii="CMR10" w:hAnsi="CMR10" w:cs="CMR10"/>
          <w:sz w:val="20"/>
          <w:szCs w:val="20"/>
          <w:lang w:val="en-GB"/>
        </w:rPr>
        <w:t>mutation</w:t>
      </w:r>
      <w:ins w:id="1226" w:author="Editor" w:date="2018-01-31T04:26:00Z">
        <w:r w:rsidR="007616A2" w:rsidRPr="003103E0">
          <w:rPr>
            <w:rFonts w:ascii="CMR10" w:hAnsi="CMR10" w:cs="CMR10"/>
            <w:sz w:val="20"/>
            <w:szCs w:val="20"/>
            <w:lang w:val="en-GB"/>
          </w:rPr>
          <w:t>s</w:t>
        </w:r>
      </w:ins>
      <w:r w:rsidRPr="003103E0">
        <w:rPr>
          <w:rFonts w:ascii="CMR10" w:hAnsi="CMR10" w:cs="CMR10"/>
          <w:sz w:val="20"/>
          <w:szCs w:val="20"/>
          <w:lang w:val="en-GB"/>
        </w:rPr>
        <w:t xml:space="preserve"> </w:t>
      </w:r>
      <w:del w:id="1227" w:author="Editor" w:date="2018-01-31T04:26:00Z">
        <w:r w:rsidRPr="003103E0" w:rsidDel="007616A2">
          <w:rPr>
            <w:rFonts w:ascii="CMR10" w:hAnsi="CMR10" w:cs="CMR10"/>
            <w:sz w:val="20"/>
            <w:szCs w:val="20"/>
            <w:lang w:val="en-GB"/>
          </w:rPr>
          <w:delText xml:space="preserve">can </w:delText>
        </w:r>
      </w:del>
      <w:ins w:id="1228" w:author="Editor" w:date="2018-01-31T04:26:00Z">
        <w:r w:rsidR="007616A2" w:rsidRPr="003103E0">
          <w:rPr>
            <w:rFonts w:ascii="CMR10" w:hAnsi="CMR10" w:cs="CMR10"/>
            <w:sz w:val="20"/>
            <w:szCs w:val="20"/>
            <w:lang w:val="en-GB"/>
          </w:rPr>
          <w:t xml:space="preserve">could </w:t>
        </w:r>
      </w:ins>
      <w:r w:rsidRPr="003103E0">
        <w:rPr>
          <w:rFonts w:ascii="CMR10" w:hAnsi="CMR10" w:cs="CMR10"/>
          <w:sz w:val="20"/>
          <w:szCs w:val="20"/>
          <w:lang w:val="en-GB"/>
        </w:rPr>
        <w:t>be</w:t>
      </w:r>
    </w:p>
    <w:p w14:paraId="7B1B7B8E"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to strengthen the interactions in the contact zone or</w:t>
      </w:r>
      <w:del w:id="1229" w:author="Editor" w:date="2018-01-31T04:26:00Z">
        <w:r w:rsidRPr="003103E0" w:rsidDel="007616A2">
          <w:rPr>
            <w:rFonts w:ascii="CMR10" w:hAnsi="CMR10" w:cs="CMR10"/>
            <w:sz w:val="20"/>
            <w:szCs w:val="20"/>
            <w:lang w:val="en-GB"/>
          </w:rPr>
          <w:delText>, otherwise,</w:delText>
        </w:r>
      </w:del>
      <w:r w:rsidRPr="003103E0">
        <w:rPr>
          <w:rFonts w:ascii="CMR10" w:hAnsi="CMR10" w:cs="CMR10"/>
          <w:sz w:val="20"/>
          <w:szCs w:val="20"/>
          <w:lang w:val="en-GB"/>
        </w:rPr>
        <w:t xml:space="preserve"> completely destroy</w:t>
      </w:r>
    </w:p>
    <w:p w14:paraId="685FDF55"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interaction between the involved proteins.</w:t>
      </w:r>
    </w:p>
    <w:p w14:paraId="4107BDAF" w14:textId="77777777" w:rsidR="00875898" w:rsidRPr="003103E0" w:rsidRDefault="00875898" w:rsidP="00875898">
      <w:pPr>
        <w:autoSpaceDE w:val="0"/>
        <w:autoSpaceDN w:val="0"/>
        <w:adjustRightInd w:val="0"/>
        <w:spacing w:after="0" w:line="240" w:lineRule="auto"/>
        <w:rPr>
          <w:rFonts w:ascii="CMSSBX10" w:hAnsi="CMSSBX10" w:cs="CMSSBX10"/>
          <w:sz w:val="24"/>
          <w:szCs w:val="24"/>
          <w:lang w:val="en-GB"/>
        </w:rPr>
      </w:pPr>
      <w:r w:rsidRPr="003103E0">
        <w:rPr>
          <w:rFonts w:ascii="CMSSBX10" w:hAnsi="CMSSBX10" w:cs="CMSSBX10"/>
          <w:sz w:val="24"/>
          <w:szCs w:val="24"/>
          <w:lang w:val="en-GB"/>
        </w:rPr>
        <w:t>Conclusions</w:t>
      </w:r>
    </w:p>
    <w:p w14:paraId="6104BB70"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In this paper, we have presented COZOID, a new tool for the visual exploration of</w:t>
      </w:r>
    </w:p>
    <w:p w14:paraId="0D97A1D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1230" w:author="Editor" w:date="2018-01-31T04:27:00Z">
        <w:r w:rsidRPr="003103E0" w:rsidDel="007616A2">
          <w:rPr>
            <w:rFonts w:ascii="CMR10" w:hAnsi="CMR10" w:cs="CMR10"/>
            <w:sz w:val="20"/>
            <w:szCs w:val="20"/>
            <w:lang w:val="en-GB"/>
          </w:rPr>
          <w:delText>_</w:delText>
        </w:r>
      </w:del>
      <w:ins w:id="1231" w:author="Editor" w:date="2018-01-31T04:27:00Z">
        <w:r w:rsidR="007616A2" w:rsidRPr="003103E0">
          <w:rPr>
            <w:rFonts w:ascii="CMR10" w:hAnsi="CMR10" w:cs="CMR10"/>
            <w:sz w:val="20"/>
            <w:szCs w:val="20"/>
            <w:lang w:val="en-GB"/>
          </w:rPr>
          <w:t>fi</w:t>
        </w:r>
      </w:ins>
      <w:r w:rsidRPr="003103E0">
        <w:rPr>
          <w:rFonts w:ascii="CMR10" w:hAnsi="CMR10" w:cs="CMR10"/>
          <w:sz w:val="20"/>
          <w:szCs w:val="20"/>
          <w:lang w:val="en-GB"/>
        </w:rPr>
        <w:t xml:space="preserve">gurations </w:t>
      </w:r>
      <w:del w:id="1232" w:author="Editor" w:date="2018-01-31T04:27:00Z">
        <w:r w:rsidRPr="003103E0" w:rsidDel="007616A2">
          <w:rPr>
            <w:rFonts w:ascii="CMR10" w:hAnsi="CMR10" w:cs="CMR10"/>
            <w:sz w:val="20"/>
            <w:szCs w:val="20"/>
            <w:lang w:val="en-GB"/>
          </w:rPr>
          <w:delText xml:space="preserve">of </w:delText>
        </w:r>
      </w:del>
      <w:ins w:id="1233" w:author="Editor" w:date="2018-01-31T04:27:00Z">
        <w:r w:rsidR="007616A2" w:rsidRPr="003103E0">
          <w:rPr>
            <w:rFonts w:ascii="CMR10" w:hAnsi="CMR10" w:cs="CMR10"/>
            <w:sz w:val="20"/>
            <w:szCs w:val="20"/>
            <w:lang w:val="en-GB"/>
          </w:rPr>
          <w:t xml:space="preserve">from </w:t>
        </w:r>
      </w:ins>
      <w:r w:rsidRPr="003103E0">
        <w:rPr>
          <w:rFonts w:ascii="CMR10" w:hAnsi="CMR10" w:cs="CMR10"/>
          <w:sz w:val="20"/>
          <w:szCs w:val="20"/>
          <w:lang w:val="en-GB"/>
        </w:rPr>
        <w:t>two interacting proteins. It introduces a set of visualization methods</w:t>
      </w:r>
    </w:p>
    <w:p w14:paraId="0D295D86"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for the exploration and evaluation of </w:t>
      </w:r>
      <w:del w:id="1234" w:author="Editor" w:date="2018-01-31T04:27:00Z">
        <w:r w:rsidRPr="003103E0" w:rsidDel="00DF7874">
          <w:rPr>
            <w:rFonts w:ascii="CMR10" w:hAnsi="CMR10" w:cs="CMR10"/>
            <w:sz w:val="20"/>
            <w:szCs w:val="20"/>
            <w:lang w:val="en-GB"/>
          </w:rPr>
          <w:delText xml:space="preserve">the </w:delText>
        </w:r>
      </w:del>
      <w:r w:rsidRPr="003103E0">
        <w:rPr>
          <w:rFonts w:ascii="CMR10" w:hAnsi="CMR10" w:cs="CMR10"/>
          <w:sz w:val="20"/>
          <w:szCs w:val="20"/>
          <w:lang w:val="en-GB"/>
        </w:rPr>
        <w:t xml:space="preserve">proteomic relevance </w:t>
      </w:r>
      <w:del w:id="1235" w:author="Editor" w:date="2018-01-31T04:27:00Z">
        <w:r w:rsidRPr="003103E0" w:rsidDel="00DF7874">
          <w:rPr>
            <w:rFonts w:ascii="CMR10" w:hAnsi="CMR10" w:cs="CMR10"/>
            <w:sz w:val="20"/>
            <w:szCs w:val="20"/>
            <w:lang w:val="en-GB"/>
          </w:rPr>
          <w:delText xml:space="preserve">of </w:delText>
        </w:r>
      </w:del>
      <w:ins w:id="1236" w:author="Editor" w:date="2018-01-31T04:27:00Z">
        <w:r w:rsidR="00DF7874" w:rsidRPr="003103E0">
          <w:rPr>
            <w:rFonts w:ascii="CMR10" w:hAnsi="CMR10" w:cs="CMR10"/>
            <w:sz w:val="20"/>
            <w:szCs w:val="20"/>
            <w:lang w:val="en-GB"/>
          </w:rPr>
          <w:t xml:space="preserve">for </w:t>
        </w:r>
      </w:ins>
      <w:r w:rsidRPr="003103E0">
        <w:rPr>
          <w:rFonts w:ascii="CMR10" w:hAnsi="CMR10" w:cs="CMR10"/>
          <w:sz w:val="20"/>
          <w:szCs w:val="20"/>
          <w:lang w:val="en-GB"/>
        </w:rPr>
        <w:t>large sets of</w:t>
      </w:r>
    </w:p>
    <w:p w14:paraId="06F5A70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con</w:t>
      </w:r>
      <w:del w:id="1237" w:author="Editor" w:date="2018-01-31T04:27:00Z">
        <w:r w:rsidRPr="003103E0" w:rsidDel="00DF7874">
          <w:rPr>
            <w:rFonts w:ascii="CMR10" w:hAnsi="CMR10" w:cs="CMR10"/>
            <w:sz w:val="20"/>
            <w:szCs w:val="20"/>
            <w:lang w:val="en-GB"/>
          </w:rPr>
          <w:delText>_</w:delText>
        </w:r>
      </w:del>
      <w:ins w:id="1238" w:author="Editor" w:date="2018-01-31T04:27:00Z">
        <w:r w:rsidR="00DF7874" w:rsidRPr="003103E0">
          <w:rPr>
            <w:rFonts w:ascii="CMR10" w:hAnsi="CMR10" w:cs="CMR10"/>
            <w:sz w:val="20"/>
            <w:szCs w:val="20"/>
            <w:lang w:val="en-GB"/>
          </w:rPr>
          <w:t>fi</w:t>
        </w:r>
      </w:ins>
      <w:r w:rsidRPr="003103E0">
        <w:rPr>
          <w:rFonts w:ascii="CMR10" w:hAnsi="CMR10" w:cs="CMR10"/>
          <w:sz w:val="20"/>
          <w:szCs w:val="20"/>
          <w:lang w:val="en-GB"/>
        </w:rPr>
        <w:t>gurations</w:t>
      </w:r>
      <w:del w:id="1239" w:author="Editor" w:date="2018-01-31T04:27:00Z">
        <w:r w:rsidRPr="003103E0" w:rsidDel="00DF7874">
          <w:rPr>
            <w:rFonts w:ascii="CMR10" w:hAnsi="CMR10" w:cs="CMR10"/>
            <w:sz w:val="20"/>
            <w:szCs w:val="20"/>
            <w:lang w:val="en-GB"/>
          </w:rPr>
          <w:delText>,</w:delText>
        </w:r>
      </w:del>
      <w:r w:rsidRPr="003103E0">
        <w:rPr>
          <w:rFonts w:ascii="CMR10" w:hAnsi="CMR10" w:cs="CMR10"/>
          <w:sz w:val="20"/>
          <w:szCs w:val="20"/>
          <w:lang w:val="en-GB"/>
        </w:rPr>
        <w:t xml:space="preserve"> detected </w:t>
      </w:r>
      <w:del w:id="1240" w:author="Editor" w:date="2018-01-31T04:27:00Z">
        <w:r w:rsidRPr="003103E0" w:rsidDel="00DF7874">
          <w:rPr>
            <w:rFonts w:ascii="CMR10" w:hAnsi="CMR10" w:cs="CMR10"/>
            <w:sz w:val="20"/>
            <w:szCs w:val="20"/>
            <w:lang w:val="en-GB"/>
          </w:rPr>
          <w:delText>by the</w:delText>
        </w:r>
      </w:del>
      <w:ins w:id="1241" w:author="Editor" w:date="2018-01-31T04:27:00Z">
        <w:r w:rsidR="00DF7874" w:rsidRPr="003103E0">
          <w:rPr>
            <w:rFonts w:ascii="CMR10" w:hAnsi="CMR10" w:cs="CMR10"/>
            <w:sz w:val="20"/>
            <w:szCs w:val="20"/>
            <w:lang w:val="en-GB"/>
          </w:rPr>
          <w:t>with</w:t>
        </w:r>
      </w:ins>
      <w:r w:rsidRPr="003103E0">
        <w:rPr>
          <w:rFonts w:ascii="CMR10" w:hAnsi="CMR10" w:cs="CMR10"/>
          <w:sz w:val="20"/>
          <w:szCs w:val="20"/>
          <w:lang w:val="en-GB"/>
        </w:rPr>
        <w:t xml:space="preserve"> existing computational tools. Our proposed methods</w:t>
      </w:r>
    </w:p>
    <w:p w14:paraId="1915D77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were designed to </w:t>
      </w:r>
      <w:bookmarkStart w:id="1242" w:name="_GoBack"/>
      <w:bookmarkEnd w:id="1242"/>
      <w:r w:rsidRPr="003103E0">
        <w:rPr>
          <w:rFonts w:ascii="CMR10" w:hAnsi="CMR10" w:cs="CMR10"/>
          <w:sz w:val="20"/>
          <w:szCs w:val="20"/>
          <w:lang w:val="en-GB"/>
        </w:rPr>
        <w:t>follow and support the work</w:t>
      </w:r>
      <w:ins w:id="1243" w:author="Editor" w:date="2018-01-31T04:28:00Z">
        <w:r w:rsidR="00DF7874" w:rsidRPr="003103E0">
          <w:rPr>
            <w:rFonts w:ascii="CMR10" w:hAnsi="CMR10" w:cs="CMR10"/>
            <w:sz w:val="20"/>
            <w:szCs w:val="20"/>
            <w:lang w:val="en-GB"/>
          </w:rPr>
          <w:t>fl</w:t>
        </w:r>
      </w:ins>
      <w:r w:rsidRPr="003103E0">
        <w:rPr>
          <w:rFonts w:ascii="CMR10" w:hAnsi="CMR10" w:cs="CMR10"/>
          <w:sz w:val="20"/>
          <w:szCs w:val="20"/>
          <w:lang w:val="en-GB"/>
        </w:rPr>
        <w:t xml:space="preserve">ow </w:t>
      </w:r>
      <w:del w:id="1244" w:author="Editor" w:date="2018-01-31T04:28:00Z">
        <w:r w:rsidRPr="003103E0" w:rsidDel="00DF7874">
          <w:rPr>
            <w:rFonts w:ascii="CMR10" w:hAnsi="CMR10" w:cs="CMR10"/>
            <w:sz w:val="20"/>
            <w:szCs w:val="20"/>
            <w:lang w:val="en-GB"/>
          </w:rPr>
          <w:delText>of the</w:delText>
        </w:r>
      </w:del>
      <w:ins w:id="1245" w:author="Editor" w:date="2018-01-31T04:28:00Z">
        <w:r w:rsidR="00DF7874" w:rsidRPr="003103E0">
          <w:rPr>
            <w:rFonts w:ascii="CMR10" w:hAnsi="CMR10" w:cs="CMR10"/>
            <w:sz w:val="20"/>
            <w:szCs w:val="20"/>
            <w:lang w:val="en-GB"/>
          </w:rPr>
          <w:t>followed by</w:t>
        </w:r>
      </w:ins>
      <w:r w:rsidRPr="003103E0">
        <w:rPr>
          <w:rFonts w:ascii="CMR10" w:hAnsi="CMR10" w:cs="CMR10"/>
          <w:sz w:val="20"/>
          <w:szCs w:val="20"/>
          <w:lang w:val="en-GB"/>
        </w:rPr>
        <w:t xml:space="preserve"> proteomic</w:t>
      </w:r>
      <w:ins w:id="1246" w:author="Editor" w:date="2018-01-31T04:28:00Z">
        <w:r w:rsidR="00DF7874" w:rsidRPr="003103E0">
          <w:rPr>
            <w:rFonts w:ascii="CMR10" w:hAnsi="CMR10" w:cs="CMR10"/>
            <w:sz w:val="20"/>
            <w:szCs w:val="20"/>
            <w:lang w:val="en-GB"/>
          </w:rPr>
          <w:t>s</w:t>
        </w:r>
      </w:ins>
      <w:r w:rsidRPr="003103E0">
        <w:rPr>
          <w:rFonts w:ascii="CMR10" w:hAnsi="CMR10" w:cs="CMR10"/>
          <w:sz w:val="20"/>
          <w:szCs w:val="20"/>
          <w:lang w:val="en-GB"/>
        </w:rPr>
        <w:t xml:space="preserve"> experts. We</w:t>
      </w:r>
    </w:p>
    <w:p w14:paraId="75F6D55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described the design rationale and the principles of these methods, as well as their</w:t>
      </w:r>
    </w:p>
    <w:p w14:paraId="1963CC9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linking and interaction possibilities. We tested these methods on real datasets </w:t>
      </w:r>
      <w:del w:id="1247" w:author="Editor" w:date="2018-01-31T04:28:00Z">
        <w:r w:rsidRPr="003103E0" w:rsidDel="00DF7874">
          <w:rPr>
            <w:rFonts w:ascii="CMR10" w:hAnsi="CMR10" w:cs="CMR10"/>
            <w:sz w:val="20"/>
            <w:szCs w:val="20"/>
            <w:lang w:val="en-GB"/>
          </w:rPr>
          <w:delText>of</w:delText>
        </w:r>
      </w:del>
      <w:ins w:id="1248" w:author="Editor" w:date="2018-01-31T04:28:00Z">
        <w:r w:rsidR="00DF7874" w:rsidRPr="003103E0">
          <w:rPr>
            <w:rFonts w:ascii="CMR10" w:hAnsi="CMR10" w:cs="CMR10"/>
            <w:sz w:val="20"/>
            <w:szCs w:val="20"/>
            <w:lang w:val="en-GB"/>
          </w:rPr>
          <w:t>from</w:t>
        </w:r>
      </w:ins>
    </w:p>
    <w:p w14:paraId="24AC901A"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the SMC complex subunits and </w:t>
      </w:r>
      <w:del w:id="1249" w:author="Editor" w:date="2018-01-31T04:28:00Z">
        <w:r w:rsidRPr="003103E0" w:rsidDel="00DF7874">
          <w:rPr>
            <w:rFonts w:ascii="CMR10" w:hAnsi="CMR10" w:cs="CMR10"/>
            <w:sz w:val="20"/>
            <w:szCs w:val="20"/>
            <w:lang w:val="en-GB"/>
          </w:rPr>
          <w:delText xml:space="preserve">we </w:delText>
        </w:r>
      </w:del>
      <w:r w:rsidRPr="003103E0">
        <w:rPr>
          <w:rFonts w:ascii="CMR10" w:hAnsi="CMR10" w:cs="CMR10"/>
          <w:sz w:val="20"/>
          <w:szCs w:val="20"/>
          <w:lang w:val="en-GB"/>
        </w:rPr>
        <w:t>demonstrated their usability in three studies</w:t>
      </w:r>
      <w:del w:id="1250" w:author="Editor" w:date="2018-01-31T04:28:00Z">
        <w:r w:rsidRPr="003103E0" w:rsidDel="00DF7874">
          <w:rPr>
            <w:rFonts w:ascii="CMR10" w:hAnsi="CMR10" w:cs="CMR10"/>
            <w:sz w:val="20"/>
            <w:szCs w:val="20"/>
            <w:lang w:val="en-GB"/>
          </w:rPr>
          <w:delText>,</w:delText>
        </w:r>
      </w:del>
    </w:p>
    <w:p w14:paraId="0B2107B8"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lastRenderedPageBreak/>
        <w:t xml:space="preserve">covering the most common interaction types. Our proposed solution provides </w:t>
      </w:r>
      <w:del w:id="1251" w:author="Editor" w:date="2018-01-31T04:28:00Z">
        <w:r w:rsidRPr="003103E0" w:rsidDel="00DF7874">
          <w:rPr>
            <w:rFonts w:ascii="CMR10" w:hAnsi="CMR10" w:cs="CMR10"/>
            <w:sz w:val="20"/>
            <w:szCs w:val="20"/>
            <w:lang w:val="en-GB"/>
          </w:rPr>
          <w:delText>the</w:delText>
        </w:r>
      </w:del>
    </w:p>
    <w:p w14:paraId="0D31E242"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proteomic</w:t>
      </w:r>
      <w:ins w:id="1252" w:author="Editor" w:date="2018-01-31T04:28:00Z">
        <w:r w:rsidR="00DF7874" w:rsidRPr="003103E0">
          <w:rPr>
            <w:rFonts w:ascii="CMR10" w:hAnsi="CMR10" w:cs="CMR10"/>
            <w:sz w:val="20"/>
            <w:szCs w:val="20"/>
            <w:lang w:val="en-GB"/>
          </w:rPr>
          <w:t>s</w:t>
        </w:r>
      </w:ins>
      <w:r w:rsidRPr="003103E0">
        <w:rPr>
          <w:rFonts w:ascii="CMR10" w:hAnsi="CMR10" w:cs="CMR10"/>
          <w:sz w:val="20"/>
          <w:szCs w:val="20"/>
          <w:lang w:val="en-GB"/>
        </w:rPr>
        <w:t xml:space="preserve"> experts with information that </w:t>
      </w:r>
      <w:del w:id="1253" w:author="Editor" w:date="2018-01-31T04:28:00Z">
        <w:r w:rsidRPr="003103E0" w:rsidDel="00DF7874">
          <w:rPr>
            <w:rFonts w:ascii="CMR10" w:hAnsi="CMR10" w:cs="CMR10"/>
            <w:sz w:val="20"/>
            <w:szCs w:val="20"/>
            <w:lang w:val="en-GB"/>
          </w:rPr>
          <w:delText xml:space="preserve">was </w:delText>
        </w:r>
      </w:del>
      <w:ins w:id="1254" w:author="Editor" w:date="2018-01-31T04:28:00Z">
        <w:r w:rsidR="00DF7874" w:rsidRPr="003103E0">
          <w:rPr>
            <w:rFonts w:ascii="CMR10" w:hAnsi="CMR10" w:cs="CMR10"/>
            <w:sz w:val="20"/>
            <w:szCs w:val="20"/>
            <w:lang w:val="en-GB"/>
          </w:rPr>
          <w:t xml:space="preserve">is </w:t>
        </w:r>
      </w:ins>
      <w:r w:rsidRPr="003103E0">
        <w:rPr>
          <w:rFonts w:ascii="CMR10" w:hAnsi="CMR10" w:cs="CMR10"/>
          <w:sz w:val="20"/>
          <w:szCs w:val="20"/>
          <w:lang w:val="en-GB"/>
        </w:rPr>
        <w:t xml:space="preserve">very hard or even impossible to </w:t>
      </w:r>
      <w:del w:id="1255" w:author="Editor" w:date="2018-01-31T04:28:00Z">
        <w:r w:rsidRPr="003103E0" w:rsidDel="00DF7874">
          <w:rPr>
            <w:rFonts w:ascii="CMR10" w:hAnsi="CMR10" w:cs="CMR10"/>
            <w:sz w:val="20"/>
            <w:szCs w:val="20"/>
            <w:lang w:val="en-GB"/>
          </w:rPr>
          <w:delText xml:space="preserve">get </w:delText>
        </w:r>
      </w:del>
      <w:ins w:id="1256" w:author="Editor" w:date="2018-01-31T04:28:00Z">
        <w:r w:rsidR="00DF7874" w:rsidRPr="003103E0">
          <w:rPr>
            <w:rFonts w:ascii="CMR10" w:hAnsi="CMR10" w:cs="CMR10"/>
            <w:sz w:val="20"/>
            <w:szCs w:val="20"/>
            <w:lang w:val="en-GB"/>
          </w:rPr>
          <w:t xml:space="preserve">obtain </w:t>
        </w:r>
      </w:ins>
      <w:r w:rsidRPr="003103E0">
        <w:rPr>
          <w:rFonts w:ascii="CMR10" w:hAnsi="CMR10" w:cs="CMR10"/>
          <w:sz w:val="20"/>
          <w:szCs w:val="20"/>
          <w:lang w:val="en-GB"/>
        </w:rPr>
        <w:t>using</w:t>
      </w:r>
    </w:p>
    <w:p w14:paraId="4DC1AB3C"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the previously available methods. The studies con</w:t>
      </w:r>
      <w:del w:id="1257" w:author="Editor" w:date="2018-01-31T04:29:00Z">
        <w:r w:rsidRPr="003103E0" w:rsidDel="00DF7874">
          <w:rPr>
            <w:rFonts w:ascii="CMR10" w:hAnsi="CMR10" w:cs="CMR10"/>
            <w:sz w:val="20"/>
            <w:szCs w:val="20"/>
            <w:lang w:val="en-GB"/>
          </w:rPr>
          <w:delText>_</w:delText>
        </w:r>
      </w:del>
      <w:ins w:id="1258" w:author="Editor" w:date="2018-01-31T04:29:00Z">
        <w:r w:rsidR="00DF7874" w:rsidRPr="003103E0">
          <w:rPr>
            <w:rFonts w:ascii="CMR10" w:hAnsi="CMR10" w:cs="CMR10"/>
            <w:sz w:val="20"/>
            <w:szCs w:val="20"/>
            <w:lang w:val="en-GB"/>
          </w:rPr>
          <w:t>fi</w:t>
        </w:r>
      </w:ins>
      <w:r w:rsidRPr="003103E0">
        <w:rPr>
          <w:rFonts w:ascii="CMR10" w:hAnsi="CMR10" w:cs="CMR10"/>
          <w:sz w:val="20"/>
          <w:szCs w:val="20"/>
          <w:lang w:val="en-GB"/>
        </w:rPr>
        <w:t>rmed that using our solution</w:t>
      </w:r>
    </w:p>
    <w:p w14:paraId="19D2EB8D" w14:textId="77777777" w:rsidR="00875898" w:rsidRPr="003103E0" w:rsidRDefault="00875898" w:rsidP="00875898">
      <w:pPr>
        <w:autoSpaceDE w:val="0"/>
        <w:autoSpaceDN w:val="0"/>
        <w:adjustRightInd w:val="0"/>
        <w:spacing w:after="0" w:line="240" w:lineRule="auto"/>
        <w:rPr>
          <w:rFonts w:ascii="CMSS8" w:hAnsi="CMSS8" w:cs="CMSS8"/>
          <w:sz w:val="16"/>
          <w:szCs w:val="16"/>
          <w:lang w:val="en-GB"/>
        </w:rPr>
      </w:pPr>
      <w:r w:rsidRPr="003103E0">
        <w:rPr>
          <w:rFonts w:ascii="CMSS8" w:hAnsi="CMSS8" w:cs="CMSS8"/>
          <w:sz w:val="16"/>
          <w:szCs w:val="16"/>
          <w:lang w:val="en-GB"/>
        </w:rPr>
        <w:t xml:space="preserve">Furmanov_a </w:t>
      </w:r>
      <w:r w:rsidRPr="003103E0">
        <w:rPr>
          <w:rFonts w:ascii="CMSSI8" w:hAnsi="CMSSI8" w:cs="CMSSI8"/>
          <w:sz w:val="16"/>
          <w:szCs w:val="16"/>
          <w:lang w:val="en-GB"/>
        </w:rPr>
        <w:t xml:space="preserve">et al. </w:t>
      </w:r>
      <w:r w:rsidRPr="003103E0">
        <w:rPr>
          <w:rFonts w:ascii="CMSS8" w:hAnsi="CMSS8" w:cs="CMSS8"/>
          <w:sz w:val="16"/>
          <w:szCs w:val="16"/>
          <w:lang w:val="en-GB"/>
        </w:rPr>
        <w:t>Page 14 of 26</w:t>
      </w:r>
    </w:p>
    <w:p w14:paraId="4BA33007" w14:textId="77777777" w:rsidR="00875898" w:rsidRPr="003103E0" w:rsidRDefault="00DF7874" w:rsidP="00875898">
      <w:pPr>
        <w:autoSpaceDE w:val="0"/>
        <w:autoSpaceDN w:val="0"/>
        <w:adjustRightInd w:val="0"/>
        <w:spacing w:after="0" w:line="240" w:lineRule="auto"/>
        <w:rPr>
          <w:rFonts w:ascii="CMR10" w:hAnsi="CMR10" w:cs="CMR10"/>
          <w:sz w:val="20"/>
          <w:szCs w:val="20"/>
          <w:lang w:val="en-GB"/>
        </w:rPr>
      </w:pPr>
      <w:ins w:id="1259" w:author="Editor" w:date="2018-01-31T04:29:00Z">
        <w:r w:rsidRPr="003103E0">
          <w:rPr>
            <w:rFonts w:ascii="CMR10" w:hAnsi="CMR10" w:cs="CMR10"/>
            <w:sz w:val="20"/>
            <w:szCs w:val="20"/>
            <w:lang w:val="en-GB"/>
          </w:rPr>
          <w:t xml:space="preserve">for </w:t>
        </w:r>
      </w:ins>
      <w:r w:rsidR="00875898" w:rsidRPr="003103E0">
        <w:rPr>
          <w:rFonts w:ascii="CMR10" w:hAnsi="CMR10" w:cs="CMR10"/>
          <w:sz w:val="20"/>
          <w:szCs w:val="20"/>
          <w:lang w:val="en-GB"/>
        </w:rPr>
        <w:t xml:space="preserve">the exploration process can lead to </w:t>
      </w:r>
      <w:del w:id="1260" w:author="Editor" w:date="2018-01-31T04:29:00Z">
        <w:r w:rsidR="00875898" w:rsidRPr="003103E0" w:rsidDel="00DF7874">
          <w:rPr>
            <w:rFonts w:ascii="CMR10" w:hAnsi="CMR10" w:cs="CMR10"/>
            <w:sz w:val="20"/>
            <w:szCs w:val="20"/>
            <w:lang w:val="en-GB"/>
          </w:rPr>
          <w:delText xml:space="preserve">a </w:delText>
        </w:r>
      </w:del>
      <w:r w:rsidR="00875898" w:rsidRPr="003103E0">
        <w:rPr>
          <w:rFonts w:ascii="CMR10" w:hAnsi="CMR10" w:cs="CMR10"/>
          <w:sz w:val="20"/>
          <w:szCs w:val="20"/>
          <w:lang w:val="en-GB"/>
        </w:rPr>
        <w:t>satisfying conclusion</w:t>
      </w:r>
      <w:ins w:id="1261" w:author="Editor" w:date="2018-01-31T04:29:00Z">
        <w:r w:rsidRPr="003103E0">
          <w:rPr>
            <w:rFonts w:ascii="CMR10" w:hAnsi="CMR10" w:cs="CMR10"/>
            <w:sz w:val="20"/>
            <w:szCs w:val="20"/>
            <w:lang w:val="en-GB"/>
          </w:rPr>
          <w:t>s</w:t>
        </w:r>
      </w:ins>
      <w:r w:rsidR="00875898" w:rsidRPr="003103E0">
        <w:rPr>
          <w:rFonts w:ascii="CMR10" w:hAnsi="CMR10" w:cs="CMR10"/>
          <w:sz w:val="20"/>
          <w:szCs w:val="20"/>
          <w:lang w:val="en-GB"/>
        </w:rPr>
        <w:t xml:space="preserve"> </w:t>
      </w:r>
      <w:del w:id="1262" w:author="Editor" w:date="2018-01-31T04:29:00Z">
        <w:r w:rsidR="00875898" w:rsidRPr="003103E0" w:rsidDel="00DF7874">
          <w:rPr>
            <w:rFonts w:ascii="CMR10" w:hAnsi="CMR10" w:cs="CMR10"/>
            <w:sz w:val="20"/>
            <w:szCs w:val="20"/>
            <w:lang w:val="en-GB"/>
          </w:rPr>
          <w:delText xml:space="preserve">about </w:delText>
        </w:r>
      </w:del>
      <w:ins w:id="1263" w:author="Editor" w:date="2018-01-31T04:29:00Z">
        <w:r w:rsidRPr="003103E0">
          <w:rPr>
            <w:rFonts w:ascii="CMR10" w:hAnsi="CMR10" w:cs="CMR10"/>
            <w:sz w:val="20"/>
            <w:szCs w:val="20"/>
            <w:lang w:val="en-GB"/>
          </w:rPr>
          <w:t xml:space="preserve">regarding </w:t>
        </w:r>
      </w:ins>
      <w:r w:rsidR="00875898" w:rsidRPr="003103E0">
        <w:rPr>
          <w:rFonts w:ascii="CMR10" w:hAnsi="CMR10" w:cs="CMR10"/>
          <w:sz w:val="20"/>
          <w:szCs w:val="20"/>
          <w:lang w:val="en-GB"/>
        </w:rPr>
        <w:t>the proteomic</w:t>
      </w:r>
      <w:del w:id="1264" w:author="Editor" w:date="2018-01-31T04:29:00Z">
        <w:r w:rsidR="00875898" w:rsidRPr="003103E0" w:rsidDel="00DF7874">
          <w:rPr>
            <w:rFonts w:ascii="CMR10" w:hAnsi="CMR10" w:cs="CMR10"/>
            <w:sz w:val="20"/>
            <w:szCs w:val="20"/>
            <w:lang w:val="en-GB"/>
          </w:rPr>
          <w:delText>al</w:delText>
        </w:r>
      </w:del>
    </w:p>
    <w:p w14:paraId="4E76520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relevance of individual con</w:t>
      </w:r>
      <w:del w:id="1265" w:author="Editor" w:date="2018-01-31T04:29:00Z">
        <w:r w:rsidRPr="003103E0" w:rsidDel="00DF7874">
          <w:rPr>
            <w:rFonts w:ascii="CMR10" w:hAnsi="CMR10" w:cs="CMR10"/>
            <w:sz w:val="20"/>
            <w:szCs w:val="20"/>
            <w:lang w:val="en-GB"/>
          </w:rPr>
          <w:delText>_</w:delText>
        </w:r>
      </w:del>
      <w:ins w:id="1266" w:author="Editor" w:date="2018-01-31T04:29:00Z">
        <w:r w:rsidR="00DF7874" w:rsidRPr="003103E0">
          <w:rPr>
            <w:rFonts w:ascii="CMR10" w:hAnsi="CMR10" w:cs="CMR10"/>
            <w:sz w:val="20"/>
            <w:szCs w:val="20"/>
            <w:lang w:val="en-GB"/>
          </w:rPr>
          <w:t>fi</w:t>
        </w:r>
      </w:ins>
      <w:r w:rsidRPr="003103E0">
        <w:rPr>
          <w:rFonts w:ascii="CMR10" w:hAnsi="CMR10" w:cs="CMR10"/>
          <w:sz w:val="20"/>
          <w:szCs w:val="20"/>
          <w:lang w:val="en-GB"/>
        </w:rPr>
        <w:t>gurations much faster</w:t>
      </w:r>
      <w:ins w:id="1267" w:author="Editor" w:date="2018-01-31T04:29:00Z">
        <w:r w:rsidR="00DF7874" w:rsidRPr="003103E0">
          <w:rPr>
            <w:rFonts w:ascii="CMR10" w:hAnsi="CMR10" w:cs="CMR10"/>
            <w:sz w:val="20"/>
            <w:szCs w:val="20"/>
            <w:lang w:val="en-GB"/>
          </w:rPr>
          <w:t xml:space="preserve"> than currently available methods</w:t>
        </w:r>
      </w:ins>
      <w:r w:rsidRPr="003103E0">
        <w:rPr>
          <w:rFonts w:ascii="CMR10" w:hAnsi="CMR10" w:cs="CMR10"/>
          <w:sz w:val="20"/>
          <w:szCs w:val="20"/>
          <w:lang w:val="en-GB"/>
        </w:rPr>
        <w:t xml:space="preserve">. The system enables iterative </w:t>
      </w:r>
      <w:del w:id="1268" w:author="Editor" w:date="2018-01-31T04:29:00Z">
        <w:r w:rsidRPr="003103E0" w:rsidDel="00DF7874">
          <w:rPr>
            <w:rFonts w:ascii="CMR10" w:hAnsi="CMR10" w:cs="CMR10"/>
            <w:sz w:val="20"/>
            <w:szCs w:val="20"/>
            <w:lang w:val="en-GB"/>
          </w:rPr>
          <w:delText>_</w:delText>
        </w:r>
      </w:del>
      <w:ins w:id="1269" w:author="Editor" w:date="2018-01-31T04:29:00Z">
        <w:r w:rsidR="00DF7874" w:rsidRPr="003103E0">
          <w:rPr>
            <w:rFonts w:ascii="CMR10" w:hAnsi="CMR10" w:cs="CMR10"/>
            <w:sz w:val="20"/>
            <w:szCs w:val="20"/>
            <w:lang w:val="en-GB"/>
          </w:rPr>
          <w:t>fi</w:t>
        </w:r>
      </w:ins>
      <w:r w:rsidRPr="003103E0">
        <w:rPr>
          <w:rFonts w:ascii="CMR10" w:hAnsi="CMR10" w:cs="CMR10"/>
          <w:sz w:val="20"/>
          <w:szCs w:val="20"/>
          <w:lang w:val="en-GB"/>
        </w:rPr>
        <w:t>ltering</w:t>
      </w:r>
    </w:p>
    <w:p w14:paraId="2C3606C7"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 con</w:t>
      </w:r>
      <w:del w:id="1270" w:author="Editor" w:date="2018-01-31T04:30:00Z">
        <w:r w:rsidRPr="003103E0" w:rsidDel="00DF7874">
          <w:rPr>
            <w:rFonts w:ascii="CMR10" w:hAnsi="CMR10" w:cs="CMR10"/>
            <w:sz w:val="20"/>
            <w:szCs w:val="20"/>
            <w:lang w:val="en-GB"/>
          </w:rPr>
          <w:delText>_</w:delText>
        </w:r>
      </w:del>
      <w:ins w:id="1271" w:author="Editor" w:date="2018-01-31T04:30:00Z">
        <w:r w:rsidR="00DF7874" w:rsidRPr="003103E0">
          <w:rPr>
            <w:rFonts w:ascii="CMR10" w:hAnsi="CMR10" w:cs="CMR10"/>
            <w:sz w:val="20"/>
            <w:szCs w:val="20"/>
            <w:lang w:val="en-GB"/>
          </w:rPr>
          <w:t>fi</w:t>
        </w:r>
      </w:ins>
      <w:r w:rsidRPr="003103E0">
        <w:rPr>
          <w:rFonts w:ascii="CMR10" w:hAnsi="CMR10" w:cs="CMR10"/>
          <w:sz w:val="20"/>
          <w:szCs w:val="20"/>
          <w:lang w:val="en-GB"/>
        </w:rPr>
        <w:t>gurations that do not satisfy given criteria in the individual stages</w:t>
      </w:r>
    </w:p>
    <w:p w14:paraId="2FAEBC29"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of the work</w:t>
      </w:r>
      <w:ins w:id="1272" w:author="Editor" w:date="2018-01-31T04:30:00Z">
        <w:r w:rsidR="00DF7874" w:rsidRPr="003103E0">
          <w:rPr>
            <w:rFonts w:ascii="CMR10" w:hAnsi="CMR10" w:cs="CMR10"/>
            <w:sz w:val="20"/>
            <w:szCs w:val="20"/>
            <w:lang w:val="en-GB"/>
          </w:rPr>
          <w:t>fl</w:t>
        </w:r>
      </w:ins>
      <w:r w:rsidRPr="003103E0">
        <w:rPr>
          <w:rFonts w:ascii="CMR10" w:hAnsi="CMR10" w:cs="CMR10"/>
          <w:sz w:val="20"/>
          <w:szCs w:val="20"/>
          <w:lang w:val="en-GB"/>
        </w:rPr>
        <w:t>ow.</w:t>
      </w:r>
    </w:p>
    <w:p w14:paraId="5D754FC1"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 xml:space="preserve">In the future, we plan to focus on the extension of our proposed techniques </w:t>
      </w:r>
      <w:del w:id="1273" w:author="Editor" w:date="2018-01-31T04:30:00Z">
        <w:r w:rsidRPr="003103E0" w:rsidDel="00DF7874">
          <w:rPr>
            <w:rFonts w:ascii="CMR10" w:hAnsi="CMR10" w:cs="CMR10"/>
            <w:sz w:val="20"/>
            <w:szCs w:val="20"/>
            <w:lang w:val="en-GB"/>
          </w:rPr>
          <w:delText>to</w:delText>
        </w:r>
      </w:del>
      <w:ins w:id="1274" w:author="Editor" w:date="2018-01-31T04:30:00Z">
        <w:r w:rsidR="00DF7874" w:rsidRPr="003103E0">
          <w:rPr>
            <w:rFonts w:ascii="CMR10" w:hAnsi="CMR10" w:cs="CMR10"/>
            <w:sz w:val="20"/>
            <w:szCs w:val="20"/>
            <w:lang w:val="en-GB"/>
          </w:rPr>
          <w:t>in</w:t>
        </w:r>
      </w:ins>
    </w:p>
    <w:p w14:paraId="7881774D" w14:textId="77777777" w:rsidR="00875898" w:rsidRPr="003103E0" w:rsidRDefault="00875898" w:rsidP="00875898">
      <w:pPr>
        <w:autoSpaceDE w:val="0"/>
        <w:autoSpaceDN w:val="0"/>
        <w:adjustRightInd w:val="0"/>
        <w:spacing w:after="0" w:line="240" w:lineRule="auto"/>
        <w:rPr>
          <w:rFonts w:ascii="CMR10" w:hAnsi="CMR10" w:cs="CMR10"/>
          <w:sz w:val="20"/>
          <w:szCs w:val="20"/>
          <w:lang w:val="en-GB"/>
        </w:rPr>
      </w:pPr>
      <w:r w:rsidRPr="003103E0">
        <w:rPr>
          <w:rFonts w:ascii="CMR10" w:hAnsi="CMR10" w:cs="CMR10"/>
          <w:sz w:val="20"/>
          <w:szCs w:val="20"/>
          <w:lang w:val="en-GB"/>
        </w:rPr>
        <w:t>cases where the user has no a priori knowledge about the protein complex</w:t>
      </w:r>
      <w:del w:id="1275" w:author="Quality Control Editor" w:date="2018-01-31T06:39:00Z">
        <w:r w:rsidRPr="003103E0" w:rsidDel="00C855AB">
          <w:rPr>
            <w:rFonts w:ascii="CMR10" w:hAnsi="CMR10" w:cs="CMR10"/>
            <w:sz w:val="20"/>
            <w:szCs w:val="20"/>
            <w:lang w:val="en-GB"/>
          </w:rPr>
          <w:delText>,</w:delText>
        </w:r>
      </w:del>
      <w:r w:rsidRPr="003103E0">
        <w:rPr>
          <w:rFonts w:ascii="CMR10" w:hAnsi="CMR10" w:cs="CMR10"/>
          <w:sz w:val="20"/>
          <w:szCs w:val="20"/>
          <w:lang w:val="en-GB"/>
        </w:rPr>
        <w:t xml:space="preserve"> but can</w:t>
      </w:r>
    </w:p>
    <w:p w14:paraId="19CABD29" w14:textId="77777777" w:rsidR="00B71A5D" w:rsidRPr="003103E0" w:rsidRDefault="00DF7874" w:rsidP="00875898">
      <w:pPr>
        <w:rPr>
          <w:lang w:val="en-GB"/>
        </w:rPr>
      </w:pPr>
      <w:ins w:id="1276" w:author="Editor" w:date="2018-01-31T04:30:00Z">
        <w:r w:rsidRPr="003103E0">
          <w:rPr>
            <w:rFonts w:ascii="CMR10" w:hAnsi="CMR10" w:cs="CMR10"/>
            <w:sz w:val="20"/>
            <w:szCs w:val="20"/>
            <w:lang w:val="en-GB"/>
          </w:rPr>
          <w:t xml:space="preserve">still </w:t>
        </w:r>
      </w:ins>
      <w:r w:rsidR="00875898" w:rsidRPr="003103E0">
        <w:rPr>
          <w:rFonts w:ascii="CMR10" w:hAnsi="CMR10" w:cs="CMR10"/>
          <w:sz w:val="20"/>
          <w:szCs w:val="20"/>
          <w:lang w:val="en-GB"/>
        </w:rPr>
        <w:t>feed in experimental data from</w:t>
      </w:r>
      <w:del w:id="1277" w:author="Editor" w:date="2018-01-31T04:30:00Z">
        <w:r w:rsidR="00875898" w:rsidRPr="003103E0" w:rsidDel="00DF7874">
          <w:rPr>
            <w:rFonts w:ascii="CMR10" w:hAnsi="CMR10" w:cs="CMR10"/>
            <w:sz w:val="20"/>
            <w:szCs w:val="20"/>
            <w:lang w:val="en-GB"/>
          </w:rPr>
          <w:delText>, e.g.,</w:delText>
        </w:r>
      </w:del>
      <w:r w:rsidR="00875898" w:rsidRPr="003103E0">
        <w:rPr>
          <w:rFonts w:ascii="CMR10" w:hAnsi="CMR10" w:cs="CMR10"/>
          <w:sz w:val="20"/>
          <w:szCs w:val="20"/>
          <w:lang w:val="en-GB"/>
        </w:rPr>
        <w:t xml:space="preserve"> mutagenesis or crosslink analysis.</w:t>
      </w:r>
    </w:p>
    <w:sectPr w:rsidR="00B71A5D" w:rsidRPr="003103E0" w:rsidSect="006E6BE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Editor" w:date="2018-01-30T23:05:00Z" w:initials=" ">
    <w:p w14:paraId="0C773DBF" w14:textId="77777777" w:rsidR="003103E0" w:rsidRPr="003103E0" w:rsidRDefault="003103E0" w:rsidP="003103E0">
      <w:pPr>
        <w:pStyle w:val="CommentText"/>
        <w:spacing w:after="240"/>
        <w:rPr>
          <w:szCs w:val="24"/>
        </w:rPr>
      </w:pPr>
      <w:r w:rsidRPr="003103E0">
        <w:rPr>
          <w:rStyle w:val="CommentReference"/>
        </w:rPr>
        <w:annotationRef/>
      </w:r>
      <w:r w:rsidRPr="003103E0">
        <w:rPr>
          <w:szCs w:val="24"/>
        </w:rPr>
        <w:t xml:space="preserve">This symbol appears as a square box on my computer. Please ensure that the symbol displays correctly upon submission of your manuscript for publication. </w:t>
      </w:r>
    </w:p>
  </w:comment>
  <w:comment w:id="238" w:author="Editor" w:date="2018-01-30T23:17:00Z" w:initials=" ">
    <w:p w14:paraId="558877AA" w14:textId="77777777" w:rsidR="003103E0" w:rsidRPr="003103E0" w:rsidRDefault="003103E0" w:rsidP="003103E0">
      <w:pPr>
        <w:spacing w:after="240" w:line="240" w:lineRule="auto"/>
        <w:rPr>
          <w:rFonts w:ascii="Tahoma" w:hAnsi="Tahoma" w:cs="Tahoma"/>
          <w:sz w:val="16"/>
          <w:szCs w:val="24"/>
          <w:lang w:val="en-US"/>
        </w:rPr>
      </w:pPr>
      <w:r w:rsidRPr="003103E0">
        <w:rPr>
          <w:rStyle w:val="CommentReference"/>
          <w:rFonts w:ascii="Tahoma" w:hAnsi="Tahoma" w:cs="Tahoma"/>
          <w:lang w:val="en-US"/>
        </w:rPr>
        <w:annotationRef/>
      </w:r>
      <w:r w:rsidRPr="003103E0">
        <w:rPr>
          <w:rFonts w:ascii="Tahoma" w:hAnsi="Tahoma" w:cs="Tahoma"/>
          <w:sz w:val="16"/>
          <w:szCs w:val="24"/>
          <w:lang w:val="en-US"/>
        </w:rPr>
        <w:t>Please be consistent with the definition of abbreviations and acronyms either before or after the abbreviation or acronym throughout the manuscript.</w:t>
      </w:r>
    </w:p>
  </w:comment>
  <w:comment w:id="280" w:author="Editor" w:date="2018-01-31T04:41:00Z" w:initials=" ">
    <w:p w14:paraId="6F63A632" w14:textId="77777777" w:rsidR="003103E0" w:rsidRPr="003103E0" w:rsidRDefault="003103E0" w:rsidP="003103E0">
      <w:pPr>
        <w:pStyle w:val="CommentText"/>
        <w:spacing w:after="240"/>
        <w:rPr>
          <w:szCs w:val="24"/>
        </w:rPr>
      </w:pPr>
      <w:r w:rsidRPr="003103E0">
        <w:rPr>
          <w:rStyle w:val="CommentReference"/>
        </w:rPr>
        <w:annotationRef/>
      </w:r>
      <w:r w:rsidRPr="003103E0">
        <w:rPr>
          <w:rStyle w:val="CommentReference"/>
        </w:rPr>
        <w:annotationRef/>
      </w:r>
      <w:r w:rsidRPr="003103E0">
        <w:rPr>
          <w:szCs w:val="24"/>
        </w:rPr>
        <w:t>This symbol appears as an underscore on my computer. Please ensure that the symbol displays correctly upon submission of your manuscript for publication. Please check this throughout the manuscript, as it happens in many places.</w:t>
      </w:r>
    </w:p>
  </w:comment>
  <w:comment w:id="856" w:author="Editor" w:date="2018-01-31T01:41:00Z" w:initials=" ">
    <w:p w14:paraId="5CEBCC84" w14:textId="77777777" w:rsidR="003103E0" w:rsidRPr="003103E0" w:rsidRDefault="003103E0" w:rsidP="003103E0">
      <w:pPr>
        <w:pStyle w:val="CommentText"/>
        <w:spacing w:after="240"/>
        <w:rPr>
          <w:szCs w:val="24"/>
        </w:rPr>
      </w:pPr>
      <w:r w:rsidRPr="003103E0">
        <w:rPr>
          <w:rStyle w:val="CommentReference"/>
        </w:rPr>
        <w:annotationRef/>
      </w:r>
      <w:r w:rsidRPr="003103E0">
        <w:rPr>
          <w:szCs w:val="24"/>
        </w:rPr>
        <w:t>Abbreviations and acronyms are often defined the first time they are used within the main text and then used throughout the remainder of the manuscript. Please consider adhering to this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773DBF" w15:done="0"/>
  <w15:commentEx w15:paraId="558877AA" w15:done="0"/>
  <w15:commentEx w15:paraId="6F63A632" w15:done="0"/>
  <w15:commentEx w15:paraId="5CEBCC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773DBF" w16cid:durableId="1E1BE05B"/>
  <w16cid:commentId w16cid:paraId="558877AA" w16cid:durableId="1E1BE05C"/>
  <w16cid:commentId w16cid:paraId="6F63A632" w16cid:durableId="1E1BE05D"/>
  <w16cid:commentId w16cid:paraId="5CEBCC84" w16cid:durableId="1E1BE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7">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SS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SSI8">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ality Control Editor">
    <w15:presenceInfo w15:providerId="None" w15:userId="Quality Control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trackRevisions/>
  <w:doNotTrackMov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75898"/>
    <w:rsid w:val="0002709A"/>
    <w:rsid w:val="000F7533"/>
    <w:rsid w:val="0030377B"/>
    <w:rsid w:val="003103E0"/>
    <w:rsid w:val="003949F7"/>
    <w:rsid w:val="003C22D9"/>
    <w:rsid w:val="004204E4"/>
    <w:rsid w:val="00473F5B"/>
    <w:rsid w:val="00676FFB"/>
    <w:rsid w:val="00691A80"/>
    <w:rsid w:val="006A05F1"/>
    <w:rsid w:val="006E6BE4"/>
    <w:rsid w:val="006E774B"/>
    <w:rsid w:val="0070049E"/>
    <w:rsid w:val="00747AD9"/>
    <w:rsid w:val="007616A2"/>
    <w:rsid w:val="0082342F"/>
    <w:rsid w:val="00824595"/>
    <w:rsid w:val="00875898"/>
    <w:rsid w:val="009C622F"/>
    <w:rsid w:val="009D3EC1"/>
    <w:rsid w:val="00A15F89"/>
    <w:rsid w:val="00B71A5D"/>
    <w:rsid w:val="00BE0CF1"/>
    <w:rsid w:val="00C855AB"/>
    <w:rsid w:val="00CB0103"/>
    <w:rsid w:val="00DF7874"/>
    <w:rsid w:val="00E45DCE"/>
    <w:rsid w:val="00F02AE6"/>
    <w:rsid w:val="00FF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3559"/>
  <w15:docId w15:val="{290B6780-7FE9-498A-A2AE-FE715498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A8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91A80"/>
    <w:rPr>
      <w:rFonts w:ascii="Tahoma" w:hAnsi="Tahoma" w:cs="Tahoma"/>
      <w:sz w:val="16"/>
      <w:szCs w:val="16"/>
      <w:lang w:val="en-US"/>
    </w:rPr>
  </w:style>
  <w:style w:type="character" w:styleId="CommentReference">
    <w:name w:val="annotation reference"/>
    <w:basedOn w:val="DefaultParagraphFont"/>
    <w:uiPriority w:val="99"/>
    <w:semiHidden/>
    <w:unhideWhenUsed/>
    <w:rsid w:val="00473F5B"/>
    <w:rPr>
      <w:sz w:val="16"/>
      <w:szCs w:val="16"/>
    </w:rPr>
  </w:style>
  <w:style w:type="paragraph" w:styleId="CommentText">
    <w:name w:val="annotation text"/>
    <w:basedOn w:val="Normal"/>
    <w:link w:val="CommentTextChar"/>
    <w:uiPriority w:val="99"/>
    <w:unhideWhenUsed/>
    <w:rsid w:val="00473F5B"/>
    <w:pPr>
      <w:spacing w:line="240" w:lineRule="auto"/>
    </w:pPr>
    <w:rPr>
      <w:rFonts w:ascii="Tahoma" w:hAnsi="Tahoma" w:cs="Tahoma"/>
      <w:sz w:val="16"/>
      <w:szCs w:val="20"/>
      <w:lang w:val="en-US"/>
    </w:rPr>
  </w:style>
  <w:style w:type="character" w:customStyle="1" w:styleId="CommentTextChar">
    <w:name w:val="Comment Text Char"/>
    <w:basedOn w:val="DefaultParagraphFont"/>
    <w:link w:val="CommentText"/>
    <w:uiPriority w:val="99"/>
    <w:rsid w:val="00473F5B"/>
    <w:rPr>
      <w:rFonts w:ascii="Tahoma" w:hAnsi="Tahoma" w:cs="Tahoma"/>
      <w:sz w:val="16"/>
      <w:szCs w:val="20"/>
      <w:lang w:val="en-US"/>
    </w:rPr>
  </w:style>
  <w:style w:type="paragraph" w:styleId="CommentSubject">
    <w:name w:val="annotation subject"/>
    <w:basedOn w:val="CommentText"/>
    <w:next w:val="CommentText"/>
    <w:link w:val="CommentSubjectChar"/>
    <w:uiPriority w:val="99"/>
    <w:semiHidden/>
    <w:unhideWhenUsed/>
    <w:rsid w:val="00473F5B"/>
    <w:rPr>
      <w:b/>
      <w:bCs/>
    </w:rPr>
  </w:style>
  <w:style w:type="character" w:customStyle="1" w:styleId="CommentSubjectChar">
    <w:name w:val="Comment Subject Char"/>
    <w:basedOn w:val="CommentTextChar"/>
    <w:link w:val="CommentSubject"/>
    <w:uiPriority w:val="99"/>
    <w:semiHidden/>
    <w:rsid w:val="00473F5B"/>
    <w:rPr>
      <w:rFonts w:ascii="Tahoma" w:hAnsi="Tahoma" w:cs="Tahoma"/>
      <w:b/>
      <w:bCs/>
      <w:sz w:val="16"/>
      <w:szCs w:val="20"/>
      <w:lang w:val="en-US"/>
    </w:rPr>
  </w:style>
  <w:style w:type="paragraph" w:styleId="Revision">
    <w:name w:val="Revision"/>
    <w:hidden/>
    <w:uiPriority w:val="99"/>
    <w:semiHidden/>
    <w:rsid w:val="003C2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7129</Words>
  <Characters>40638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Suzovičová</dc:creator>
  <cp:lastModifiedBy>Quality Control Editor</cp:lastModifiedBy>
  <cp:revision>2</cp:revision>
  <dcterms:created xsi:type="dcterms:W3CDTF">2018-01-31T11:40:00Z</dcterms:created>
  <dcterms:modified xsi:type="dcterms:W3CDTF">2018-01-31T11:40:00Z</dcterms:modified>
</cp:coreProperties>
</file>